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等线" w:cs="Times New Roman"/>
          <w:b/>
          <w:b/>
          <w:bCs/>
          <w:sz w:val="24"/>
          <w:lang w:val="en-US" w:eastAsia="zh-CN"/>
        </w:rPr>
      </w:pPr>
      <w:r>
        <w:rPr>
          <w:rFonts w:cs="Times New Roman" w:ascii="Times New Roman" w:hAnsi="Times New Roman"/>
          <w:b/>
          <w:bCs/>
          <w:sz w:val="24"/>
        </w:rPr>
        <w:t>Unit 1 College</w:t>
      </w:r>
      <w:r>
        <w:rPr>
          <w:rFonts w:cs="Times New Roman" w:ascii="Times New Roman" w:hAnsi="Times New Roman"/>
          <w:b/>
          <w:bCs/>
          <w:sz w:val="24"/>
        </w:rPr>
        <w:t>(unit)</w:t>
      </w:r>
      <w:r>
        <w:rPr>
          <w:rFonts w:cs="Times New Roman" w:ascii="Times New Roman" w:hAnsi="Times New Roman"/>
          <w:b/>
          <w:bCs/>
          <w:sz w:val="24"/>
        </w:rPr>
        <w:br/>
        <w:t>Unit test</w:t>
      </w:r>
      <w:r>
        <w:rPr>
          <w:rFonts w:cs="Times New Roman" w:ascii="Times New Roman" w:hAnsi="Times New Roman"/>
          <w:b/>
          <w:bCs/>
          <w:sz w:val="24"/>
          <w:lang w:val="en-US" w:eastAsia="zh-CN"/>
        </w:rPr>
        <w:t>(section)</w:t>
      </w:r>
    </w:p>
    <w:p>
      <w:pPr>
        <w:pStyle w:val="Normal"/>
        <w:jc w:val="center"/>
        <w:rPr>
          <w:rFonts w:ascii="Times New Roman" w:hAnsi="Times New Roman" w:eastAsia="等线" w:cs="Times New Roman"/>
          <w:b/>
          <w:b/>
          <w:bCs/>
          <w:sz w:val="24"/>
          <w:lang w:val="en-US" w:eastAsia="zh-CN"/>
        </w:rPr>
      </w:pPr>
      <w:r>
        <w:rPr>
          <w:rFonts w:cs="Times New Roman" w:ascii="Times New Roman" w:hAnsi="Times New Roman"/>
          <w:b/>
          <w:bCs/>
          <w:sz w:val="24"/>
        </w:rPr>
        <w:t>Unit 1 College: Survive and thrive</w:t>
      </w:r>
      <w:r>
        <w:rPr>
          <w:rFonts w:cs="Times New Roman" w:ascii="Times New Roman" w:hAnsi="Times New Roman"/>
          <w:b/>
          <w:bCs/>
          <w:sz w:val="24"/>
          <w:lang w:val="en-US" w:eastAsia="zh-CN"/>
        </w:rPr>
        <w:t>(part)</w:t>
      </w:r>
    </w:p>
    <w:p>
      <w:pPr>
        <w:pStyle w:val="ListParagraph"/>
        <w:ind w:left="420" w:hanging="0"/>
        <w:rPr>
          <w:rFonts w:ascii="Times New Roman" w:hAnsi="Times New Roman" w:cs="Times New Roman"/>
          <w:color w:val="000000"/>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sz w:val="24"/>
          <w:highlight w:val="lightGray"/>
        </w:rPr>
      </w:pPr>
      <w:r>
        <w:rPr>
          <w:rFonts w:eastAsia="等线" w:cs="Times New Roman" w:ascii="Times New Roman" w:hAnsi="Times New Roman" w:eastAsiaTheme="minorHAnsi"/>
          <w:b/>
          <w:sz w:val="24"/>
        </w:rPr>
        <w:t>1.</w:t>
      </w:r>
      <w:r>
        <w:rPr>
          <w:rFonts w:eastAsia="等线" w:cs="Times New Roman" w:ascii="Times New Roman" w:hAnsi="Times New Roman" w:eastAsiaTheme="minorHAnsi"/>
          <w:b/>
          <w:i/>
          <w:iCs/>
          <w:sz w:val="24"/>
          <w:highlight w:val="lightGray"/>
        </w:rPr>
        <w:t xml:space="preserve"> Choose the best answer to complete each sentence.</w:t>
      </w:r>
    </w:p>
    <w:p>
      <w:pPr>
        <w:pStyle w:val="Normal"/>
        <w:rPr>
          <w:rFonts w:ascii="Times New Roman" w:hAnsi="Times New Roman" w:cs="Times New Roman"/>
          <w:color w:val="FF0000"/>
          <w:sz w:val="24"/>
          <w:highlight w:val="lightGray"/>
        </w:rPr>
      </w:pPr>
      <w:r>
        <w:rPr>
          <w:rFonts w:cs="Times New Roman" w:ascii="Times New Roman" w:hAnsi="Times New Roman"/>
          <w:sz w:val="24"/>
          <w:highlight w:val="lightGray"/>
        </w:rPr>
        <w:t xml:space="preserve">1 Researchers are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 xml:space="preserve"> how AI systems can generate</w:t>
      </w:r>
      <w:r>
        <w:rPr>
          <w:rFonts w:cs="Times New Roman" w:ascii="Times New Roman" w:hAnsi="Times New Roman"/>
          <w:sz w:val="24"/>
          <w:highlight w:val="lightGray"/>
          <w:lang w:val="en-US" w:eastAsia="zh-CN"/>
        </w:rPr>
        <w:t xml:space="preserve"> </w:t>
      </w:r>
      <w:r>
        <w:rPr>
          <w:rFonts w:cs="Times New Roman" w:ascii="Times New Roman" w:hAnsi="Times New Roman"/>
          <w:sz w:val="24"/>
          <w:highlight w:val="lightGray"/>
        </w:rPr>
        <w:t>intelligible and useful responses</w:t>
      </w:r>
      <w:r>
        <w:rPr>
          <w:rFonts w:cs="Times New Roman" w:ascii="Times New Roman" w:hAnsi="Times New Roman"/>
          <w:sz w:val="24"/>
          <w:highlight w:val="lightGray"/>
          <w:lang w:val="en-US" w:eastAsia="zh-CN"/>
        </w:rPr>
        <w:t xml:space="preserve"> </w:t>
      </w:r>
      <w:r>
        <w:rPr>
          <w:rFonts w:cs="Times New Roman" w:ascii="Times New Roman" w:hAnsi="Times New Roman"/>
          <w:sz w:val="24"/>
          <w:highlight w:val="lightGray"/>
        </w:rPr>
        <w:t>to human beings through the use of natural language.</w:t>
      </w:r>
    </w:p>
    <w:p>
      <w:pPr>
        <w:pStyle w:val="Normal"/>
        <w:ind w:firstLine="240"/>
        <w:rPr>
          <w:rFonts w:ascii="Times New Roman" w:hAnsi="Times New Roman" w:cs="Times New Roman"/>
          <w:sz w:val="24"/>
          <w:highlight w:val="lightGray"/>
        </w:rPr>
      </w:pPr>
      <w:r>
        <w:rPr>
          <w:rFonts w:cs="Times New Roman" w:ascii="Times New Roman" w:hAnsi="Times New Roman"/>
          <w:sz w:val="24"/>
          <w:highlight w:val="lightGray"/>
        </w:rPr>
        <w:t xml:space="preserve">A. enabling   B. exporting  </w:t>
      </w:r>
      <w:r>
        <w:rPr>
          <w:rFonts w:cs="Times New Roman" w:ascii="Times New Roman" w:hAnsi="Times New Roman"/>
          <w:color w:val="000000" w:themeColor="text1"/>
          <w:sz w:val="24"/>
          <w:highlight w:val="lightGray"/>
        </w:rPr>
        <w:t xml:space="preserve">C. exploring </w:t>
      </w:r>
      <w:r>
        <w:rPr>
          <w:rFonts w:cs="Times New Roman" w:ascii="Times New Roman" w:hAnsi="Times New Roman"/>
          <w:sz w:val="24"/>
          <w:highlight w:val="lightGray"/>
        </w:rPr>
        <w:t xml:space="preserve"> D. expressing</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C</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2 The passionate volunteer continues her daily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 xml:space="preserve"> of visits to the </w:t>
      </w:r>
      <w:r>
        <w:rPr>
          <w:rFonts w:cs="Times New Roman" w:ascii="Times New Roman" w:hAnsi="Times New Roman"/>
          <w:sz w:val="24"/>
          <w:highlight w:val="lightGray"/>
          <w:lang w:val="en-US" w:eastAsia="zh-CN"/>
        </w:rPr>
        <w:t xml:space="preserve">refugee </w:t>
      </w:r>
      <w:r>
        <w:rPr>
          <w:rFonts w:cs="Times New Roman" w:ascii="Times New Roman" w:hAnsi="Times New Roman"/>
          <w:sz w:val="24"/>
          <w:highlight w:val="lightGray"/>
        </w:rPr>
        <w:t>camp, to children in need, and taking care of the sick there.</w:t>
      </w:r>
    </w:p>
    <w:p>
      <w:pPr>
        <w:pStyle w:val="Normal"/>
        <w:ind w:firstLine="240"/>
        <w:rPr>
          <w:rFonts w:ascii="Times New Roman" w:hAnsi="Times New Roman" w:cs="Times New Roman"/>
          <w:sz w:val="24"/>
          <w:highlight w:val="lightGray"/>
        </w:rPr>
      </w:pPr>
      <w:r>
        <w:rPr>
          <w:rFonts w:cs="Times New Roman" w:ascii="Times New Roman" w:hAnsi="Times New Roman"/>
          <w:color w:val="000000" w:themeColor="text1"/>
          <w:sz w:val="24"/>
          <w:highlight w:val="lightGray"/>
        </w:rPr>
        <w:t xml:space="preserve">A. routine </w:t>
      </w:r>
      <w:r>
        <w:rPr>
          <w:rFonts w:cs="Times New Roman" w:ascii="Times New Roman" w:hAnsi="Times New Roman"/>
          <w:sz w:val="24"/>
          <w:highlight w:val="lightGray"/>
        </w:rPr>
        <w:t xml:space="preserve">   B. reaction   C. reception    D. record </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A</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3 Recent events have helped to build up a common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 xml:space="preserve"> between the two companies. </w:t>
      </w:r>
    </w:p>
    <w:p>
      <w:pPr>
        <w:pStyle w:val="Normal"/>
        <w:ind w:firstLine="240"/>
        <w:rPr>
          <w:rFonts w:ascii="Times New Roman" w:hAnsi="Times New Roman" w:cs="Times New Roman"/>
          <w:sz w:val="24"/>
          <w:highlight w:val="lightGray"/>
        </w:rPr>
      </w:pPr>
      <w:r>
        <w:rPr>
          <w:rFonts w:cs="Times New Roman" w:ascii="Times New Roman" w:hAnsi="Times New Roman"/>
          <w:color w:val="000000" w:themeColor="text1"/>
          <w:sz w:val="24"/>
          <w:highlight w:val="lightGray"/>
        </w:rPr>
        <w:t xml:space="preserve">A. bond </w:t>
      </w:r>
      <w:r>
        <w:rPr>
          <w:rFonts w:cs="Times New Roman" w:ascii="Times New Roman" w:hAnsi="Times New Roman"/>
          <w:sz w:val="24"/>
          <w:highlight w:val="lightGray"/>
        </w:rPr>
        <w:t xml:space="preserve">   B. bind  C. bound  D. bundle</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A</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rPr>
          <w:rFonts w:ascii="Times New Roman" w:hAnsi="Times New Roman" w:cs="Times New Roman"/>
          <w:sz w:val="24"/>
          <w:highlight w:val="lightGray"/>
        </w:rPr>
      </w:pPr>
      <w:r>
        <w:rPr>
          <w:rFonts w:cs="Times New Roman" w:ascii="Times New Roman" w:hAnsi="Times New Roman"/>
          <w:sz w:val="24"/>
          <w:highlight w:val="lightGray"/>
        </w:rPr>
        <w:t>4  A dozen freshers were treated for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color w:val="000000" w:themeColor="text1"/>
          <w:sz w:val="24"/>
          <w:highlight w:val="lightGray"/>
        </w:rPr>
        <w:t xml:space="preserve"> </w:t>
      </w:r>
      <w:r>
        <w:rPr>
          <w:rFonts w:cs="Times New Roman" w:ascii="Times New Roman" w:hAnsi="Times New Roman"/>
          <w:sz w:val="24"/>
          <w:highlight w:val="lightGray"/>
        </w:rPr>
        <w:t>injuries but no death was reported</w:t>
      </w:r>
      <w:r>
        <w:rPr>
          <w:rFonts w:cs="Times New Roman" w:ascii="Times New Roman" w:hAnsi="Times New Roman"/>
          <w:sz w:val="24"/>
          <w:highlight w:val="lightGray"/>
          <w:lang w:val="en-US" w:eastAsia="zh-CN"/>
        </w:rPr>
        <w:t xml:space="preserve"> as a result of this accident</w:t>
      </w:r>
      <w:r>
        <w:rPr>
          <w:rFonts w:cs="Times New Roman" w:ascii="Times New Roman" w:hAnsi="Times New Roman"/>
          <w:sz w:val="24"/>
          <w:highlight w:val="lightGray"/>
        </w:rPr>
        <w:t xml:space="preserve">. </w:t>
      </w:r>
    </w:p>
    <w:p>
      <w:pPr>
        <w:pStyle w:val="Normal"/>
        <w:ind w:firstLine="360"/>
        <w:rPr>
          <w:rFonts w:ascii="Times New Roman" w:hAnsi="Times New Roman" w:cs="Times New Roman"/>
          <w:sz w:val="24"/>
          <w:highlight w:val="lightGray"/>
        </w:rPr>
      </w:pPr>
      <w:r>
        <w:rPr>
          <w:rFonts w:cs="Times New Roman" w:ascii="Times New Roman" w:hAnsi="Times New Roman"/>
          <w:sz w:val="24"/>
          <w:highlight w:val="lightGray"/>
        </w:rPr>
        <w:t xml:space="preserve">A. mini   B. main  </w:t>
      </w:r>
      <w:r>
        <w:rPr>
          <w:rFonts w:cs="Times New Roman" w:ascii="Times New Roman" w:hAnsi="Times New Roman"/>
          <w:color w:val="000000" w:themeColor="text1"/>
          <w:sz w:val="24"/>
          <w:highlight w:val="lightGray"/>
        </w:rPr>
        <w:t>C. minor</w:t>
      </w:r>
      <w:r>
        <w:rPr>
          <w:rFonts w:cs="Times New Roman" w:ascii="Times New Roman" w:hAnsi="Times New Roman"/>
          <w:sz w:val="24"/>
          <w:highlight w:val="lightGray"/>
        </w:rPr>
        <w:t xml:space="preserve">  D. medium</w:t>
      </w:r>
    </w:p>
    <w:p>
      <w:pPr>
        <w:pStyle w:val="Normal"/>
        <w:ind w:left="105" w:firstLine="36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C</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5 The lady promptly burst into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 xml:space="preserve"> when she got the sad news. </w:t>
      </w:r>
    </w:p>
    <w:p>
      <w:pPr>
        <w:pStyle w:val="Normal"/>
        <w:ind w:firstLine="240"/>
        <w:rPr>
          <w:rFonts w:ascii="Times New Roman" w:hAnsi="Times New Roman" w:cs="Times New Roman"/>
          <w:sz w:val="24"/>
          <w:highlight w:val="lightGray"/>
        </w:rPr>
      </w:pPr>
      <w:r>
        <w:rPr>
          <w:rFonts w:cs="Times New Roman" w:ascii="Times New Roman" w:hAnsi="Times New Roman"/>
          <w:sz w:val="24"/>
          <w:highlight w:val="lightGray"/>
        </w:rPr>
        <w:t xml:space="preserve">A. laughter   B. cries  </w:t>
      </w:r>
      <w:r>
        <w:rPr>
          <w:rFonts w:cs="Times New Roman" w:ascii="Times New Roman" w:hAnsi="Times New Roman"/>
          <w:color w:val="000000" w:themeColor="text1"/>
          <w:sz w:val="24"/>
          <w:highlight w:val="lightGray"/>
        </w:rPr>
        <w:t xml:space="preserve"> C. tears</w:t>
      </w:r>
      <w:r>
        <w:rPr>
          <w:rFonts w:cs="Times New Roman" w:ascii="Times New Roman" w:hAnsi="Times New Roman"/>
          <w:sz w:val="24"/>
          <w:highlight w:val="lightGray"/>
        </w:rPr>
        <w:t xml:space="preserve">  D. words</w:t>
      </w:r>
    </w:p>
    <w:p>
      <w:pPr>
        <w:pStyle w:val="Normal"/>
        <w:ind w:left="105" w:firstLine="36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C</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6 The Human Resource manager will review the applications to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 xml:space="preserve"> out the unqualified candidates.</w:t>
      </w:r>
    </w:p>
    <w:p>
      <w:pPr>
        <w:pStyle w:val="Normal"/>
        <w:ind w:firstLine="240"/>
        <w:rPr>
          <w:rFonts w:ascii="Times New Roman" w:hAnsi="Times New Roman" w:cs="Times New Roman"/>
          <w:sz w:val="24"/>
          <w:highlight w:val="lightGray"/>
        </w:rPr>
      </w:pPr>
      <w:r>
        <w:rPr>
          <w:rFonts w:cs="Times New Roman" w:ascii="Times New Roman" w:hAnsi="Times New Roman"/>
          <w:sz w:val="24"/>
          <w:highlight w:val="lightGray"/>
        </w:rPr>
        <w:t xml:space="preserve">A. break  </w:t>
      </w:r>
      <w:r>
        <w:rPr>
          <w:rFonts w:cs="Times New Roman" w:ascii="Times New Roman" w:hAnsi="Times New Roman"/>
          <w:color w:val="000000" w:themeColor="text1"/>
          <w:sz w:val="24"/>
          <w:highlight w:val="lightGray"/>
        </w:rPr>
        <w:t xml:space="preserve"> B. weed </w:t>
      </w:r>
      <w:r>
        <w:rPr>
          <w:rFonts w:cs="Times New Roman" w:ascii="Times New Roman" w:hAnsi="Times New Roman"/>
          <w:sz w:val="24"/>
          <w:highlight w:val="lightGray"/>
        </w:rPr>
        <w:t xml:space="preserve">   C. check  D. call </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B</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7 The </w:t>
      </w:r>
      <w:r>
        <w:rPr>
          <w:rFonts w:cs="Times New Roman" w:ascii="Times New Roman" w:hAnsi="Times New Roman"/>
          <w:sz w:val="24"/>
          <w:highlight w:val="lightGray"/>
          <w:lang w:val="en-US" w:eastAsia="zh-CN"/>
        </w:rPr>
        <w:t>15</w:t>
      </w:r>
      <w:r>
        <w:rPr>
          <w:rFonts w:cs="Times New Roman" w:ascii="Times New Roman" w:hAnsi="Times New Roman"/>
          <w:sz w:val="24"/>
          <w:highlight w:val="lightGray"/>
        </w:rPr>
        <w:t xml:space="preserve">-year-old boy was fascinated by the starry sky, so he decided to study astronomy in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sz w:val="24"/>
          <w:highlight w:val="lightGray"/>
        </w:rPr>
        <w:t>.</w:t>
      </w:r>
    </w:p>
    <w:p>
      <w:pPr>
        <w:pStyle w:val="Normal"/>
        <w:ind w:firstLine="240"/>
        <w:rPr>
          <w:rFonts w:ascii="Times New Roman" w:hAnsi="Times New Roman" w:cs="Times New Roman"/>
          <w:color w:val="FF0000"/>
          <w:sz w:val="24"/>
          <w:highlight w:val="lightGray"/>
        </w:rPr>
      </w:pPr>
      <w:r>
        <w:rPr>
          <w:rFonts w:cs="Times New Roman" w:ascii="Times New Roman" w:hAnsi="Times New Roman"/>
          <w:sz w:val="24"/>
          <w:highlight w:val="lightGray"/>
        </w:rPr>
        <w:t xml:space="preserve">A. action   B. brief   C. charge  </w:t>
      </w:r>
      <w:r>
        <w:rPr>
          <w:rFonts w:cs="Times New Roman" w:ascii="Times New Roman" w:hAnsi="Times New Roman"/>
          <w:color w:val="000000" w:themeColor="text1"/>
          <w:sz w:val="24"/>
          <w:highlight w:val="lightGray"/>
        </w:rPr>
        <w:t xml:space="preserve"> D. depth</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D</w:t>
      </w:r>
    </w:p>
    <w:p>
      <w:pPr>
        <w:pStyle w:val="Normal"/>
        <w:rPr>
          <w:rFonts w:ascii="Times New Roman" w:hAnsi="Times New Roman" w:cs="Times New Roman"/>
          <w:color w:val="FF0000"/>
          <w:sz w:val="24"/>
          <w:highlight w:val="lightGray"/>
        </w:rPr>
      </w:pPr>
      <w:r>
        <w:rPr>
          <w:rFonts w:cs="Times New Roman" w:ascii="Times New Roman" w:hAnsi="Times New Roman"/>
          <w:color w:val="FF0000"/>
          <w:sz w:val="24"/>
          <w:highlight w:val="lightGray"/>
        </w:rPr>
      </w:r>
    </w:p>
    <w:p>
      <w:pPr>
        <w:pStyle w:val="Normal"/>
        <w:ind w:left="240" w:hanging="240"/>
        <w:rPr>
          <w:rFonts w:ascii="Times New Roman" w:hAnsi="Times New Roman" w:eastAsia="等线" w:cs="Times New Roman"/>
          <w:color w:val="7030A0"/>
          <w:sz w:val="24"/>
          <w:highlight w:val="lightGray"/>
          <w:shd w:fill="FFFFFF" w:val="clear"/>
        </w:rPr>
      </w:pPr>
      <w:r>
        <w:rPr>
          <w:rFonts w:eastAsia="等线" w:cs="Times New Roman" w:ascii="Times New Roman" w:hAnsi="Times New Roman" w:eastAsiaTheme="minorHAnsi"/>
          <w:color w:val="000000" w:themeColor="text1"/>
          <w:sz w:val="24"/>
          <w:highlight w:val="lightGray"/>
          <w:shd w:fill="FFFFFF" w:val="clear"/>
        </w:rPr>
        <w:t xml:space="preserve">8 Since my parents moved to Shanghai, I have been living </w:t>
      </w:r>
      <w:r>
        <w:rPr>
          <w:rFonts w:cs="Times New Roman" w:ascii="Times New Roman" w:hAnsi="Times New Roman"/>
          <w:color w:val="000000" w:themeColor="text1"/>
          <w:sz w:val="24"/>
          <w:highlight w:val="lightGray"/>
          <w:u w:val="single"/>
        </w:rPr>
        <w:t xml:space="preserve">     </w:t>
      </w:r>
      <w:r>
        <w:rPr>
          <w:rFonts w:eastAsia="等线" w:cs="Times New Roman" w:ascii="Times New Roman" w:hAnsi="Times New Roman" w:eastAsiaTheme="minorHAnsi"/>
          <w:color w:val="000000" w:themeColor="text1"/>
          <w:sz w:val="24"/>
          <w:highlight w:val="lightGray"/>
          <w:shd w:fill="FFFFFF" w:val="clear"/>
        </w:rPr>
        <w:t xml:space="preserve"> my own for three years. </w:t>
      </w:r>
    </w:p>
    <w:p>
      <w:pPr>
        <w:pStyle w:val="Normal"/>
        <w:ind w:firstLine="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A. with    B. on    C. in    D. of</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B</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ind w:left="240" w:hanging="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9 </w:t>
      </w:r>
      <w:r>
        <w:rPr>
          <w:rFonts w:cs="Times New Roman" w:ascii="Times New Roman" w:hAnsi="Times New Roman"/>
          <w:color w:val="000000" w:themeColor="text1"/>
          <w:sz w:val="24"/>
          <w:highlight w:val="lightGray"/>
          <w:lang w:val="en-US" w:eastAsia="zh-CN"/>
        </w:rPr>
        <w:t>It</w:t>
      </w:r>
      <w:r>
        <w:rPr>
          <w:rFonts w:cs="Times New Roman" w:ascii="Times New Roman" w:hAnsi="Times New Roman"/>
          <w:color w:val="000000" w:themeColor="text1"/>
          <w:sz w:val="24"/>
          <w:highlight w:val="lightGray"/>
        </w:rPr>
        <w:t xml:space="preserve"> was probably one of the few periods of life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color w:val="000000" w:themeColor="text1"/>
          <w:sz w:val="24"/>
          <w:highlight w:val="lightGray"/>
        </w:rPr>
        <w:t xml:space="preserve"> this couple were not bothered by money issue. </w:t>
      </w:r>
    </w:p>
    <w:p>
      <w:pPr>
        <w:pStyle w:val="Normal"/>
        <w:ind w:firstLine="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A. which   B. that   C. where   D. when</w:t>
      </w:r>
    </w:p>
    <w:p>
      <w:pPr>
        <w:pStyle w:val="Normal"/>
        <w:ind w:firstLine="24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Key: D</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ind w:left="360" w:hanging="36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10 The university offers numerous societies and lectures </w:t>
      </w:r>
      <w:r>
        <w:rPr>
          <w:rFonts w:cs="Times New Roman" w:ascii="Times New Roman" w:hAnsi="Times New Roman"/>
          <w:color w:val="000000" w:themeColor="text1"/>
          <w:sz w:val="24"/>
          <w:highlight w:val="lightGray"/>
          <w:u w:val="single"/>
        </w:rPr>
        <w:t xml:space="preserve">     </w:t>
      </w:r>
      <w:r>
        <w:rPr>
          <w:rFonts w:cs="Times New Roman" w:ascii="Times New Roman" w:hAnsi="Times New Roman"/>
          <w:color w:val="000000" w:themeColor="text1"/>
          <w:sz w:val="24"/>
          <w:highlight w:val="lightGray"/>
        </w:rPr>
        <w:t xml:space="preserve"> you can find like-minded friends. </w:t>
      </w:r>
    </w:p>
    <w:p>
      <w:pPr>
        <w:pStyle w:val="Normal"/>
        <w:ind w:firstLine="36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A. that   B. when   C. where    D. which</w:t>
      </w:r>
    </w:p>
    <w:p>
      <w:pPr>
        <w:pStyle w:val="Normal"/>
        <w:ind w:left="105" w:firstLine="240"/>
        <w:rPr>
          <w:rFonts w:ascii="Times New Roman" w:hAnsi="Times New Roman" w:eastAsia="等线" w:cs="Times New Roman"/>
          <w:color w:val="000000"/>
          <w:sz w:val="24"/>
          <w:lang w:val="en-US" w:eastAsia="zh-CN"/>
        </w:rPr>
      </w:pPr>
      <w:r>
        <w:rPr>
          <w:rFonts w:eastAsia="等线" w:cs="Times New Roman" w:ascii="Times New Roman" w:hAnsi="Times New Roman" w:eastAsiaTheme="minorHAnsi"/>
          <w:color w:val="00B0F0"/>
          <w:sz w:val="24"/>
          <w:highlight w:val="lightGray"/>
          <w:shd w:fill="FFFFFF" w:val="clear"/>
        </w:rPr>
        <w:t>Key: C</w:t>
      </w:r>
      <w:r>
        <w:rPr>
          <w:rFonts w:cs="Times New Roman" w:ascii="Times New Roman" w:hAnsi="Times New Roman"/>
          <w:color w:val="000000" w:themeColor="text1"/>
          <w:sz w:val="24"/>
          <w:lang w:val="en-US" w:eastAsia="zh-CN"/>
        </w:rPr>
        <w:t>(text)</w:t>
      </w:r>
    </w:p>
    <w:p>
      <w:pPr>
        <w:pStyle w:val="Normal"/>
        <w:numPr>
          <w:ilvl w:val="0"/>
          <w:numId w:val="1"/>
        </w:numPr>
        <w:rPr>
          <w:rFonts w:ascii="Times New Roman" w:hAnsi="Times New Roman" w:cs="Times New Roman"/>
          <w:sz w:val="24"/>
          <w:highlight w:val="lightGray"/>
        </w:rPr>
      </w:pPr>
      <w:r>
        <w:rPr>
          <w:rFonts w:cs="Times New Roman" w:ascii="Times New Roman" w:hAnsi="Times New Roman"/>
          <w:b/>
          <w:i/>
          <w:sz w:val="24"/>
          <w:highlight w:val="lightGray"/>
        </w:rPr>
        <w:t>Fill in each blank by selecting one suitable word from a list of choices given in a word bank. You may not use any of the words more than once.</w:t>
      </w:r>
      <w:r>
        <w:rPr>
          <w:rFonts w:cs="Times New Roman" w:ascii="Times New Roman" w:hAnsi="Times New Roman"/>
          <w:b/>
          <w:sz w:val="24"/>
          <w:highlight w:val="lightGray"/>
        </w:rPr>
        <w:t xml:space="preserve"> </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tbl>
      <w:tblPr>
        <w:tblStyle w:val="8"/>
        <w:tblW w:w="8266" w:type="dxa"/>
        <w:jc w:val="left"/>
        <w:tblInd w:w="108" w:type="dxa"/>
        <w:tblLayout w:type="fixed"/>
        <w:tblCellMar>
          <w:top w:w="0" w:type="dxa"/>
          <w:left w:w="108" w:type="dxa"/>
          <w:bottom w:w="0" w:type="dxa"/>
          <w:right w:w="108" w:type="dxa"/>
        </w:tblCellMar>
      </w:tblPr>
      <w:tblGrid>
        <w:gridCol w:w="8266"/>
      </w:tblGrid>
      <w:tr>
        <w:trPr>
          <w:trHeight w:val="774" w:hRule="atLeast"/>
        </w:trPr>
        <w:tc>
          <w:tcPr>
            <w:tcW w:w="8266" w:type="dxa"/>
            <w:tcBorders/>
          </w:tcPr>
          <w:p>
            <w:pPr>
              <w:pStyle w:val="Normal"/>
              <w:widowControl w:val="false"/>
              <w:numPr>
                <w:ilvl w:val="0"/>
                <w:numId w:val="0"/>
              </w:numPr>
              <w:spacing w:before="0" w:after="0"/>
              <w:ind w:left="0" w:hanging="0"/>
              <w:pPrChange w:id="0" w:author="Brenda" w:date="2023-04-21T16:30:00Z"/>
              <w:rPr>
                <w:rFonts w:ascii="Times New Roman" w:hAnsi="Times New Roman" w:cs="Times New Roman"/>
                <w:sz w:val="24"/>
                <w:highlight w:val="lightGray"/>
              </w:rPr>
            </w:pPr>
            <w:r>
              <w:rPr>
                <w:rFonts w:cs="Times New Roman" w:ascii="Times New Roman" w:hAnsi="Times New Roman"/>
                <w:sz w:val="24"/>
                <w:highlight w:val="lightGray"/>
              </w:rPr>
              <w:t>applying  frighteningly    subject     statistics    available</w:t>
            </w:r>
          </w:p>
          <w:p>
            <w:pPr>
              <w:pStyle w:val="Normal"/>
              <w:widowControl w:val="false"/>
              <w:spacing w:before="0" w:after="0"/>
              <w:rPr>
                <w:rFonts w:ascii="Times New Roman" w:hAnsi="Times New Roman" w:cs="Times New Roman"/>
                <w:sz w:val="24"/>
                <w:highlight w:val="lightGray"/>
              </w:rPr>
            </w:pPr>
            <w:r>
              <w:rPr>
                <w:rFonts w:cs="Times New Roman" w:ascii="Times New Roman" w:hAnsi="Times New Roman"/>
                <w:sz w:val="24"/>
                <w:highlight w:val="lightGray"/>
              </w:rPr>
              <w:t>gain      campuses      belonging   excited     marks</w:t>
            </w:r>
          </w:p>
        </w:tc>
      </w:tr>
    </w:tbl>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What do you do if you don't get into your first choice of university? That's the dilemma that faces thousands of British students every year.</w:t>
      </w:r>
    </w:p>
    <w:p>
      <w:pPr>
        <w:pStyle w:val="ListParagraph"/>
        <w:ind w:left="141" w:firstLine="316"/>
        <w:rPr>
          <w:rFonts w:ascii="Times New Roman" w:hAnsi="Times New Roman" w:cs="Times New Roman"/>
          <w:sz w:val="24"/>
          <w:szCs w:val="24"/>
          <w:highlight w:val="lightGray"/>
        </w:rPr>
      </w:pPr>
      <w:r>
        <w:rPr>
          <w:rFonts w:cs="Times New Roman" w:ascii="Times New Roman" w:hAnsi="Times New Roman"/>
          <w:sz w:val="24"/>
          <w:szCs w:val="24"/>
          <w:highlight w:val="lightGray"/>
        </w:rPr>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Many candidates in British turn to Clearing, the service that helps find university places for students at the last moment. If they don't have the 1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to get into their first choice of institution, Clearing tells them about places 2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at other universities, though they might have to read another 3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w:t>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But this year has seen a record number of people 4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to university. This, </w:t>
      </w:r>
      <w:r>
        <w:rPr>
          <w:rFonts w:cs="Times New Roman" w:ascii="Times New Roman" w:hAnsi="Times New Roman"/>
          <w:color w:val="000000" w:themeColor="text1"/>
          <w:sz w:val="24"/>
          <w:szCs w:val="24"/>
          <w:highlight w:val="lightGray"/>
        </w:rPr>
        <w:t>combined</w:t>
      </w:r>
      <w:r>
        <w:rPr>
          <w:rFonts w:cs="Times New Roman" w:ascii="Times New Roman" w:hAnsi="Times New Roman"/>
          <w:sz w:val="24"/>
          <w:szCs w:val="24"/>
          <w:highlight w:val="lightGray"/>
        </w:rPr>
        <w:t xml:space="preserve"> with the weak economy, an uncertain job </w:t>
      </w:r>
      <w:r>
        <w:rPr>
          <w:rFonts w:cs="Times New Roman" w:ascii="Times New Roman" w:hAnsi="Times New Roman"/>
          <w:color w:val="000000" w:themeColor="text1"/>
          <w:sz w:val="24"/>
          <w:szCs w:val="24"/>
          <w:highlight w:val="lightGray"/>
        </w:rPr>
        <w:t>market,</w:t>
      </w:r>
      <w:r>
        <w:rPr>
          <w:rFonts w:cs="Times New Roman" w:ascii="Times New Roman" w:hAnsi="Times New Roman"/>
          <w:sz w:val="24"/>
          <w:szCs w:val="24"/>
          <w:highlight w:val="lightGray"/>
        </w:rPr>
        <w:t xml:space="preserve"> and budget cuts at universities, means that there</w:t>
      </w:r>
      <w:r>
        <w:rPr>
          <w:rFonts w:cs="Times New Roman" w:ascii="Times New Roman" w:hAnsi="Times New Roman"/>
          <w:sz w:val="24"/>
          <w:szCs w:val="24"/>
          <w:highlight w:val="lightGray"/>
          <w:lang w:val="en-US" w:eastAsia="zh-CN"/>
        </w:rPr>
        <w:t xml:space="preserve"> has</w:t>
      </w:r>
      <w:r>
        <w:rPr>
          <w:rFonts w:cs="Times New Roman" w:ascii="Times New Roman" w:hAnsi="Times New Roman"/>
          <w:sz w:val="24"/>
          <w:szCs w:val="24"/>
          <w:highlight w:val="lightGray"/>
        </w:rPr>
        <w:t xml:space="preserve"> been greater competition for places than usual. Some students are going to be 5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disappointed</w:t>
      </w:r>
      <w:r>
        <w:rPr>
          <w:rFonts w:cs="Times New Roman" w:ascii="Times New Roman" w:hAnsi="Times New Roman"/>
          <w:color w:val="FF0000"/>
          <w:sz w:val="24"/>
          <w:szCs w:val="24"/>
          <w:highlight w:val="lightGray"/>
        </w:rPr>
        <w:t>.</w:t>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The British university admissions service, UCAS, says up to a quarter of this year's university applicants still don't have a place on a degree </w:t>
      </w:r>
      <w:r>
        <w:rPr>
          <w:rFonts w:cs="Times New Roman" w:ascii="Times New Roman" w:hAnsi="Times New Roman"/>
          <w:color w:val="000000" w:themeColor="text1"/>
          <w:sz w:val="24"/>
          <w:szCs w:val="24"/>
          <w:highlight w:val="lightGray"/>
        </w:rPr>
        <w:t>course</w:t>
      </w:r>
      <w:r>
        <w:rPr>
          <w:rFonts w:cs="Times New Roman" w:ascii="Times New Roman" w:hAnsi="Times New Roman"/>
          <w:sz w:val="24"/>
          <w:szCs w:val="24"/>
          <w:highlight w:val="lightGray"/>
        </w:rPr>
        <w:t>. That's a rise of over 46,000 students from last year.</w:t>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r>
    </w:p>
    <w:p>
      <w:pPr>
        <w:pStyle w:val="ListParagraph"/>
        <w:ind w:hanging="0"/>
        <w:rPr>
          <w:rFonts w:ascii="Times New Roman" w:hAnsi="Times New Roman" w:cs="Times New Roman"/>
          <w:sz w:val="24"/>
          <w:szCs w:val="24"/>
          <w:highlight w:val="lightGray"/>
        </w:rPr>
      </w:pPr>
      <w:r>
        <w:rPr>
          <w:rFonts w:cs="Times New Roman" w:ascii="Times New Roman" w:hAnsi="Times New Roman"/>
          <w:sz w:val="24"/>
          <w:szCs w:val="24"/>
          <w:highlight w:val="lightGray"/>
        </w:rPr>
        <w:t xml:space="preserve">Faced with these 6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some British students might be thinking of an interesting alternative: studying abroad. The University of Nottingham, for example, is offering places at its 7 </w:t>
      </w:r>
      <w:r>
        <w:rPr>
          <w:rFonts w:cs="Times New Roman" w:ascii="Times New Roman" w:hAnsi="Times New Roman"/>
          <w:sz w:val="24"/>
          <w:szCs w:val="24"/>
          <w:highlight w:val="lightGray"/>
          <w:u w:val="single"/>
        </w:rPr>
        <w:t xml:space="preserve">     </w:t>
      </w:r>
      <w:r>
        <w:rPr>
          <w:rFonts w:cs="Times New Roman" w:ascii="Times New Roman" w:hAnsi="Times New Roman"/>
          <w:color w:val="FF0000"/>
          <w:sz w:val="24"/>
          <w:szCs w:val="24"/>
          <w:highlight w:val="lightGray"/>
        </w:rPr>
        <w:t> </w:t>
      </w:r>
      <w:r>
        <w:rPr>
          <w:rFonts w:cs="Times New Roman" w:ascii="Times New Roman" w:hAnsi="Times New Roman"/>
          <w:sz w:val="24"/>
          <w:szCs w:val="24"/>
          <w:highlight w:val="lightGray"/>
        </w:rPr>
        <w:t xml:space="preserve">in Ningbo, near Shanghai, and Kuala Lumpur in Malaysia. Students here can 8 </w:t>
      </w:r>
      <w:r>
        <w:rPr>
          <w:rFonts w:cs="Times New Roman" w:ascii="Times New Roman" w:hAnsi="Times New Roman"/>
          <w:sz w:val="24"/>
          <w:szCs w:val="24"/>
          <w:highlight w:val="lightGray"/>
          <w:u w:val="single"/>
        </w:rPr>
        <w:t xml:space="preserve">     </w:t>
      </w:r>
      <w:r>
        <w:rPr>
          <w:rFonts w:cs="Times New Roman" w:ascii="Times New Roman" w:hAnsi="Times New Roman"/>
          <w:sz w:val="24"/>
          <w:szCs w:val="24"/>
          <w:highlight w:val="lightGray"/>
        </w:rPr>
        <w:t xml:space="preserve"> University of Nottingham degrees in business, accounting, engineering, and English. Given the problems getting into university, the UK's Higher Education Minister also encourages students who haven't made the grade to consider alternatives to university, such as studying at home.  </w:t>
      </w:r>
    </w:p>
    <w:p>
      <w:pPr>
        <w:pStyle w:val="Normal"/>
        <w:ind w:left="105" w:hanging="0"/>
        <w:jc w:val="left"/>
        <w:rPr>
          <w:rFonts w:ascii="Times New Roman" w:hAnsi="Times New Roman" w:cs="Times New Roman"/>
          <w:color w:val="7030A0"/>
          <w:sz w:val="24"/>
          <w:highlight w:val="lightGray"/>
        </w:rPr>
      </w:pPr>
      <w:r>
        <w:rPr>
          <w:rFonts w:cs="Times New Roman" w:ascii="Times New Roman" w:hAnsi="Times New Roman"/>
          <w:color w:val="7030A0"/>
          <w:sz w:val="24"/>
          <w:highlight w:val="lightGray"/>
        </w:rPr>
      </w:r>
    </w:p>
    <w:p>
      <w:pPr>
        <w:pStyle w:val="Normal"/>
        <w:rPr>
          <w:rFonts w:ascii="Times New Roman" w:hAnsi="Times New Roman" w:cs="Times New Roman"/>
          <w:color w:val="00B0F0"/>
          <w:sz w:val="24"/>
          <w:highlight w:val="lightGray"/>
        </w:rPr>
      </w:pPr>
      <w:r>
        <w:rPr>
          <w:rFonts w:cs="Times New Roman" w:ascii="Times New Roman" w:hAnsi="Times New Roman"/>
          <w:color w:val="00B0F0"/>
          <w:sz w:val="24"/>
          <w:highlight w:val="lightGray"/>
        </w:rPr>
        <w:t xml:space="preserve">Keys:  </w:t>
      </w:r>
    </w:p>
    <w:p>
      <w:pPr>
        <w:pStyle w:val="Normal"/>
        <w:rPr>
          <w:rFonts w:ascii="Times New Roman" w:hAnsi="Times New Roman" w:cs="Times New Roman"/>
          <w:color w:val="00B0F0"/>
          <w:sz w:val="24"/>
          <w:highlight w:val="lightGray"/>
        </w:rPr>
      </w:pPr>
      <w:r>
        <w:rPr>
          <w:rFonts w:cs="Times New Roman" w:ascii="Times New Roman" w:hAnsi="Times New Roman"/>
          <w:color w:val="00B0F0"/>
          <w:sz w:val="24"/>
          <w:highlight w:val="lightGray"/>
        </w:rPr>
        <w:t xml:space="preserve">1 marks         2 available      3 subject      4 applying      </w:t>
      </w:r>
    </w:p>
    <w:p>
      <w:pPr>
        <w:pStyle w:val="Normal"/>
        <w:rPr>
          <w:rFonts w:ascii="Times New Roman" w:hAnsi="Times New Roman" w:cs="Times New Roman"/>
          <w:color w:val="00B0F0"/>
          <w:sz w:val="24"/>
          <w:highlight w:val="lightGray"/>
        </w:rPr>
      </w:pPr>
      <w:r>
        <w:rPr>
          <w:rFonts w:cs="Times New Roman" w:ascii="Times New Roman" w:hAnsi="Times New Roman"/>
          <w:color w:val="00B0F0"/>
          <w:sz w:val="24"/>
          <w:highlight w:val="lightGray"/>
        </w:rPr>
        <w:t xml:space="preserve">5 frighteningly   6 statistics       7 campuses    8 gain        </w:t>
      </w:r>
    </w:p>
    <w:p>
      <w:pPr>
        <w:pStyle w:val="Normal"/>
        <w:jc w:val="left"/>
        <w:rPr>
          <w:rFonts w:ascii="Times New Roman" w:hAnsi="Times New Roman" w:cs="Times New Roman"/>
          <w:color w:val="7030A0"/>
          <w:sz w:val="24"/>
          <w:highlight w:val="lightGray"/>
        </w:rPr>
      </w:pPr>
      <w:r>
        <w:rPr>
          <w:rFonts w:ascii="Times New Roman" w:hAnsi="Times New Roman" w:cs="Times New Roman"/>
          <w:color w:val="7030A0"/>
          <w:sz w:val="24"/>
          <w:highlight w:val="lightGray"/>
        </w:rPr>
        <w:t>来源：</w:t>
      </w:r>
      <w:r>
        <w:rPr>
          <w:rFonts w:cs="Times New Roman" w:ascii="Times New Roman" w:hAnsi="Times New Roman"/>
          <w:color w:val="7030A0"/>
          <w:sz w:val="24"/>
          <w:highlight w:val="lightGray"/>
        </w:rPr>
        <w:t>http://language.chinadaily.com.cn/bbc/tae/2010-08/26/content_11206503.htm</w:t>
      </w:r>
      <w:r>
        <w:rPr>
          <w:rFonts w:cs="Times New Roman" w:ascii="Times New Roman" w:hAnsi="Times New Roman"/>
          <w:color w:val="000000" w:themeColor="text1"/>
          <w:sz w:val="24"/>
          <w:lang w:val="en-US" w:eastAsia="zh-CN"/>
        </w:rPr>
        <w:t>(text)</w:t>
      </w:r>
    </w:p>
    <w:p>
      <w:pPr>
        <w:pStyle w:val="ListParagraph"/>
        <w:ind w:firstLine="400"/>
        <w:rPr>
          <w:rFonts w:ascii="Times New Roman" w:hAnsi="Times New Roman" w:cs="Times New Roman"/>
          <w:sz w:val="24"/>
          <w:szCs w:val="24"/>
        </w:rPr>
      </w:pPr>
      <w:r>
        <w:rPr>
          <w:rFonts w:cs="Times New Roman" w:ascii="Times New Roman" w:hAnsi="Times New Roman"/>
          <w:sz w:val="24"/>
          <w:szCs w:val="24"/>
        </w:rPr>
      </w:r>
    </w:p>
    <w:p>
      <w:pPr>
        <w:pStyle w:val="ListParagraph"/>
        <w:ind w:firstLine="40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cs="Times New Roman"/>
          <w:b/>
          <w:b/>
          <w:sz w:val="24"/>
          <w:highlight w:val="lightGray"/>
        </w:rPr>
      </w:pPr>
      <w:r>
        <w:rPr>
          <w:rFonts w:cs="Times New Roman" w:ascii="Times New Roman" w:hAnsi="Times New Roman"/>
          <w:b/>
          <w:i/>
          <w:sz w:val="24"/>
          <w:highlight w:val="lightGray"/>
        </w:rPr>
        <w:t>Read the following passage and choose the best answer to each question.</w:t>
      </w:r>
      <w:r>
        <w:rPr>
          <w:rFonts w:cs="Times New Roman" w:ascii="Times New Roman" w:hAnsi="Times New Roman"/>
          <w:b/>
          <w:sz w:val="24"/>
          <w:highlight w:val="lightGray"/>
        </w:rPr>
        <w:t xml:space="preserve"> </w:t>
      </w:r>
    </w:p>
    <w:p>
      <w:pPr>
        <w:pStyle w:val="Normal"/>
        <w:rPr>
          <w:rFonts w:ascii="Times New Roman" w:hAnsi="Times New Roman" w:cs="Times New Roman"/>
          <w:b/>
          <w:b/>
          <w:sz w:val="24"/>
          <w:highlight w:val="lightGray"/>
        </w:rPr>
      </w:pPr>
      <w:r>
        <w:rPr>
          <w:rFonts w:cs="Times New Roman" w:ascii="Times New Roman" w:hAnsi="Times New Roman"/>
          <w:b/>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lang w:val="en-US" w:eastAsia="zh-CN"/>
        </w:rPr>
        <w:t>My days in c</w:t>
      </w:r>
      <w:r>
        <w:rPr>
          <w:rFonts w:cs="Times New Roman" w:ascii="Times New Roman" w:hAnsi="Times New Roman"/>
          <w:color w:val="000000" w:themeColor="text1"/>
          <w:sz w:val="24"/>
          <w:highlight w:val="lightGray"/>
        </w:rPr>
        <w:t xml:space="preserve">ollege </w:t>
      </w:r>
      <w:r>
        <w:rPr>
          <w:rFonts w:cs="Times New Roman" w:ascii="Times New Roman" w:hAnsi="Times New Roman"/>
          <w:color w:val="000000" w:themeColor="text1"/>
          <w:sz w:val="24"/>
          <w:highlight w:val="lightGray"/>
          <w:lang w:val="en-US" w:eastAsia="zh-CN"/>
        </w:rPr>
        <w:t xml:space="preserve">were </w:t>
      </w:r>
      <w:r>
        <w:rPr>
          <w:rFonts w:cs="Times New Roman" w:ascii="Times New Roman" w:hAnsi="Times New Roman"/>
          <w:color w:val="000000" w:themeColor="text1"/>
          <w:sz w:val="24"/>
          <w:highlight w:val="lightGray"/>
        </w:rPr>
        <w:t>the best day</w:t>
      </w:r>
      <w:r>
        <w:rPr>
          <w:rFonts w:cs="Times New Roman" w:ascii="Times New Roman" w:hAnsi="Times New Roman"/>
          <w:color w:val="000000" w:themeColor="text1"/>
          <w:sz w:val="24"/>
          <w:highlight w:val="lightGray"/>
          <w:lang w:val="en-US" w:eastAsia="zh-CN"/>
        </w:rPr>
        <w:t>s</w:t>
      </w:r>
      <w:r>
        <w:rPr>
          <w:rFonts w:cs="Times New Roman" w:ascii="Times New Roman" w:hAnsi="Times New Roman"/>
          <w:color w:val="000000" w:themeColor="text1"/>
          <w:sz w:val="24"/>
          <w:highlight w:val="lightGray"/>
        </w:rPr>
        <w:t xml:space="preserve"> of my life! I made </w:t>
      </w:r>
      <w:r>
        <w:rPr>
          <w:rFonts w:cs="Times New Roman" w:ascii="Times New Roman" w:hAnsi="Times New Roman"/>
          <w:color w:val="000000" w:themeColor="text1"/>
          <w:sz w:val="24"/>
          <w:highlight w:val="lightGray"/>
          <w:lang w:val="en-US" w:eastAsia="zh-CN"/>
        </w:rPr>
        <w:t>many</w:t>
      </w:r>
      <w:r>
        <w:rPr>
          <w:rFonts w:cs="Times New Roman" w:ascii="Times New Roman" w:hAnsi="Times New Roman"/>
          <w:color w:val="000000" w:themeColor="text1"/>
          <w:sz w:val="24"/>
          <w:highlight w:val="lightGray"/>
        </w:rPr>
        <w:t xml:space="preserve"> friends, went to great parties, joined the debating society and I did some work too. I must confess my lecturers were very patient with my tardiness. </w:t>
      </w:r>
      <w:r>
        <w:rPr>
          <w:rFonts w:cs="Times New Roman" w:ascii="Times New Roman" w:hAnsi="Times New Roman"/>
          <w:color w:val="000000" w:themeColor="text1"/>
          <w:sz w:val="24"/>
          <w:highlight w:val="lightGray"/>
          <w:lang w:val="en-US" w:eastAsia="zh-CN"/>
        </w:rPr>
        <w:t>Nevertheless,</w:t>
      </w:r>
      <w:r>
        <w:rPr>
          <w:rFonts w:cs="Times New Roman" w:ascii="Times New Roman" w:hAnsi="Times New Roman"/>
          <w:color w:val="000000" w:themeColor="text1"/>
          <w:sz w:val="24"/>
          <w:highlight w:val="lightGray"/>
        </w:rPr>
        <w:t xml:space="preserve"> I graduated and learned how to take care of myself the hard way.</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It's easy to look back at our university days through rose-colored spectacles, but the truth is that when we first arrived on campus, most of us were forced to step out of our comfort zone. </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lang w:val="en-US" w:eastAsia="zh-CN"/>
        </w:rPr>
        <w:t>A</w:t>
      </w:r>
      <w:r>
        <w:rPr>
          <w:rFonts w:cs="Times New Roman" w:ascii="Times New Roman" w:hAnsi="Times New Roman"/>
          <w:color w:val="000000" w:themeColor="text1"/>
          <w:sz w:val="24"/>
          <w:highlight w:val="lightGray"/>
        </w:rPr>
        <w:t xml:space="preserve"> survey of students at Imperial College London has revealed that three out of four students experience different levels of stress, or a mental health condition, during their time at college. The survey, completed by over a thousand students, also found that 70% of </w:t>
      </w:r>
      <w:r>
        <w:rPr>
          <w:rFonts w:cs="Times New Roman" w:ascii="Times New Roman" w:hAnsi="Times New Roman"/>
          <w:color w:val="000000" w:themeColor="text1"/>
          <w:sz w:val="24"/>
          <w:highlight w:val="lightGray"/>
          <w:u w:val="dotted"/>
          <w:lang w:val="en-US" w:eastAsia="zh-CN"/>
        </w:rPr>
        <w:t>students</w:t>
      </w:r>
      <w:r>
        <w:rPr>
          <w:rFonts w:cs="Times New Roman" w:ascii="Times New Roman" w:hAnsi="Times New Roman"/>
          <w:color w:val="000000" w:themeColor="text1"/>
          <w:sz w:val="24"/>
          <w:highlight w:val="lightGray"/>
        </w:rPr>
        <w:t xml:space="preserve"> experience stress at least once a week, and 9% of students feel stressed constantly.</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New students </w:t>
      </w:r>
      <w:r>
        <w:rPr>
          <w:rFonts w:cs="Times New Roman" w:ascii="Times New Roman" w:hAnsi="Times New Roman"/>
          <w:color w:val="000000" w:themeColor="text1"/>
          <w:sz w:val="24"/>
          <w:highlight w:val="lightGray"/>
          <w:lang w:val="en-US" w:eastAsia="zh-CN"/>
        </w:rPr>
        <w:t xml:space="preserve">have trouble </w:t>
      </w:r>
      <w:r>
        <w:rPr>
          <w:rFonts w:cs="Times New Roman" w:ascii="Times New Roman" w:hAnsi="Times New Roman"/>
          <w:color w:val="000000" w:themeColor="text1"/>
          <w:sz w:val="24"/>
          <w:highlight w:val="lightGray"/>
        </w:rPr>
        <w:t xml:space="preserve">making new friends. Kirsty, a student at </w:t>
      </w:r>
      <w:r>
        <w:rPr>
          <w:rFonts w:cs="Times New Roman" w:ascii="Times New Roman" w:hAnsi="Times New Roman"/>
          <w:color w:val="000000" w:themeColor="text1"/>
          <w:sz w:val="24"/>
          <w:highlight w:val="lightGray"/>
          <w:lang w:val="en-US" w:eastAsia="zh-CN"/>
        </w:rPr>
        <w:t xml:space="preserve">the </w:t>
      </w:r>
      <w:r>
        <w:rPr>
          <w:rFonts w:cs="Times New Roman" w:ascii="Times New Roman" w:hAnsi="Times New Roman"/>
          <w:color w:val="000000" w:themeColor="text1"/>
          <w:sz w:val="24"/>
          <w:highlight w:val="lightGray"/>
        </w:rPr>
        <w:t>University of Exeter, did</w:t>
      </w:r>
      <w:r>
        <w:rPr>
          <w:rFonts w:cs="Times New Roman" w:ascii="Times New Roman" w:hAnsi="Times New Roman"/>
          <w:color w:val="000000" w:themeColor="text1"/>
          <w:sz w:val="24"/>
          <w:highlight w:val="lightGray"/>
          <w:lang w:val="en-US" w:eastAsia="zh-CN"/>
        </w:rPr>
        <w:t xml:space="preserve"> not</w:t>
      </w:r>
      <w:r>
        <w:rPr>
          <w:rFonts w:cs="Times New Roman" w:ascii="Times New Roman" w:hAnsi="Times New Roman"/>
          <w:color w:val="000000" w:themeColor="text1"/>
          <w:sz w:val="24"/>
          <w:highlight w:val="lightGray"/>
        </w:rPr>
        <w:t xml:space="preserve"> enjoy her first days in college. She says, "When I first went to university, I realized that I'd forgotten how to make friends. I'd been with the same school friends for seven years.” For students like Kirsty, joining a society or social club would be a good choice for a way out. They could share thoughts and stories by connecting with peers. </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Dr. Ruth Caleb of the counseling service at Brunel University London has some tips that should make life easier for students before they set off for university. She says that it would be very helpful for students to </w:t>
      </w:r>
      <w:r>
        <w:rPr>
          <w:rFonts w:cs="Times New Roman" w:ascii="Times New Roman" w:hAnsi="Times New Roman"/>
          <w:color w:val="000000" w:themeColor="text1"/>
          <w:sz w:val="24"/>
          <w:highlight w:val="lightGray"/>
          <w:lang w:val="en-US" w:eastAsia="zh-CN"/>
        </w:rPr>
        <w:t xml:space="preserve">develop </w:t>
      </w:r>
      <w:r>
        <w:rPr>
          <w:rFonts w:cs="Times New Roman" w:ascii="Times New Roman" w:hAnsi="Times New Roman"/>
          <w:color w:val="000000" w:themeColor="text1"/>
          <w:sz w:val="24"/>
          <w:highlight w:val="lightGray"/>
        </w:rPr>
        <w:t xml:space="preserve">practical life skills like cooking, washing, and cleaning. Caleb also mentions that budgeting is </w:t>
      </w:r>
      <w:r>
        <w:rPr>
          <w:rFonts w:cs="Times New Roman" w:ascii="Times New Roman" w:hAnsi="Times New Roman"/>
          <w:color w:val="000000" w:themeColor="text1"/>
          <w:sz w:val="24"/>
          <w:highlight w:val="lightGray"/>
          <w:lang w:val="en-US" w:eastAsia="zh-CN"/>
        </w:rPr>
        <w:t>essential</w:t>
      </w:r>
      <w:r>
        <w:rPr>
          <w:rFonts w:cs="Times New Roman" w:ascii="Times New Roman" w:hAnsi="Times New Roman"/>
          <w:color w:val="000000" w:themeColor="text1"/>
          <w:sz w:val="24"/>
          <w:highlight w:val="lightGray"/>
        </w:rPr>
        <w:t xml:space="preserve"> in university life as well as learning how to spend time comfortably</w:t>
      </w:r>
      <w:r>
        <w:rPr>
          <w:rFonts w:cs="Times New Roman" w:ascii="Times New Roman" w:hAnsi="Times New Roman"/>
          <w:color w:val="000000" w:themeColor="text1"/>
          <w:sz w:val="24"/>
          <w:highlight w:val="lightGray"/>
          <w:lang w:val="en-US" w:eastAsia="zh-CN"/>
        </w:rPr>
        <w:t xml:space="preserve"> </w:t>
      </w:r>
      <w:r>
        <w:rPr>
          <w:rFonts w:cs="Times New Roman" w:ascii="Times New Roman" w:hAnsi="Times New Roman"/>
          <w:color w:val="000000" w:themeColor="text1"/>
          <w:sz w:val="24"/>
          <w:highlight w:val="lightGray"/>
        </w:rPr>
        <w:t xml:space="preserve">on their own. </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I hope that new students remember to acquire some skills before they make the big jump. </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rPr>
          <w:rFonts w:ascii="Times New Roman" w:hAnsi="Times New Roman" w:cs="Times New Roman"/>
          <w:color w:val="7030A0"/>
          <w:sz w:val="24"/>
          <w:highlight w:val="lightGray"/>
        </w:rPr>
      </w:pPr>
      <w:r>
        <w:rPr>
          <w:rFonts w:ascii="Times New Roman" w:hAnsi="Times New Roman" w:cs="Times New Roman"/>
          <w:color w:val="7030A0"/>
          <w:sz w:val="24"/>
          <w:highlight w:val="lightGray"/>
        </w:rPr>
        <w:t>文章出处：</w:t>
      </w:r>
      <w:r>
        <w:rPr>
          <w:rFonts w:cs="Times New Roman" w:ascii="Times New Roman" w:hAnsi="Times New Roman"/>
          <w:color w:val="7030A0"/>
          <w:sz w:val="24"/>
          <w:highlight w:val="lightGray"/>
        </w:rPr>
        <w:t>https://english.koolearn.com/20161115/815849.html</w:t>
      </w:r>
    </w:p>
    <w:p>
      <w:pPr>
        <w:pStyle w:val="Normal"/>
        <w:rPr>
          <w:rFonts w:ascii="Times New Roman" w:hAnsi="Times New Roman" w:cs="Times New Roman"/>
          <w:sz w:val="24"/>
          <w:highlight w:val="lightGray"/>
        </w:rPr>
      </w:pPr>
      <w:r>
        <w:rPr>
          <w:rFonts w:cs="Times New Roman" w:ascii="Times New Roman" w:hAnsi="Times New Roman"/>
          <w:sz w:val="24"/>
          <w:highlight w:val="lightGray"/>
        </w:rPr>
      </w:r>
    </w:p>
    <w:p>
      <w:pPr>
        <w:pStyle w:val="Normal"/>
        <w:rPr>
          <w:rFonts w:ascii="Times New Roman" w:hAnsi="Times New Roman" w:cs="Times New Roman"/>
          <w:sz w:val="24"/>
          <w:highlight w:val="lightGray"/>
        </w:rPr>
      </w:pPr>
      <w:r>
        <w:rPr>
          <w:rFonts w:cs="Times New Roman" w:ascii="Times New Roman" w:hAnsi="Times New Roman"/>
          <w:sz w:val="24"/>
          <w:highlight w:val="lightGray"/>
        </w:rPr>
        <w:t xml:space="preserve">1 What did the author say about her college life?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 xml:space="preserve">A. She had trouble making new friends. </w:t>
      </w:r>
    </w:p>
    <w:p>
      <w:pPr>
        <w:pStyle w:val="Normal"/>
        <w:ind w:hanging="0"/>
        <w:rPr>
          <w:rFonts w:ascii="Times New Roman" w:hAnsi="Times New Roman" w:cs="Times New Roman"/>
          <w:color w:val="FF0000"/>
          <w:sz w:val="24"/>
          <w:highlight w:val="lightGray"/>
        </w:rPr>
      </w:pPr>
      <w:r>
        <w:rPr>
          <w:rFonts w:cs="Times New Roman" w:ascii="Times New Roman" w:hAnsi="Times New Roman"/>
          <w:color w:val="FF0000"/>
          <w:sz w:val="24"/>
          <w:highlight w:val="lightGray"/>
        </w:rPr>
        <w:t xml:space="preserve">B. She considered her lecturers kind and tolerant.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C. She was a member of the drama society.</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 xml:space="preserve">D. She got good grades on her exams.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Key:B</w:t>
      </w:r>
    </w:p>
    <w:p>
      <w:pPr>
        <w:pStyle w:val="Normal"/>
        <w:ind w:firstLine="240"/>
        <w:rPr>
          <w:rFonts w:ascii="Times New Roman" w:hAnsi="Times New Roman" w:eastAsia="等线" w:cs="Times New Roman"/>
          <w:sz w:val="24"/>
          <w:highlight w:val="lightGray"/>
          <w:lang w:eastAsia="zh-CN"/>
          <w:ins w:id="1" w:author="Unipus" w:date="2023-06-09T14:53:44Z"/>
        </w:rPr>
      </w:pPr>
      <w:ins w:id="0" w:author="Unipus" w:date="2023-06-09T14:53:44Z">
        <w:r>
          <w:rPr>
            <w:rFonts w:eastAsia="等线" w:cs="Times New Roman" w:eastAsiaTheme="minorEastAsia" w:ascii="Times New Roman" w:hAnsi="Times New Roman"/>
            <w:sz w:val="24"/>
            <w:highlight w:val="lightGray"/>
            <w:lang w:eastAsia="zh-CN"/>
          </w:rPr>
        </w:r>
      </w:ins>
    </w:p>
    <w:p>
      <w:pPr>
        <w:pStyle w:val="Normal"/>
        <w:rPr>
          <w:rFonts w:ascii="Times New Roman" w:hAnsi="Times New Roman" w:cs="Times New Roman"/>
          <w:sz w:val="24"/>
          <w:highlight w:val="lightGray"/>
        </w:rPr>
      </w:pPr>
      <w:r>
        <w:rPr>
          <w:rFonts w:cs="Times New Roman" w:ascii="Times New Roman" w:hAnsi="Times New Roman"/>
          <w:sz w:val="24"/>
          <w:highlight w:val="lightGray"/>
        </w:rPr>
        <w:t>2 According to the author, when we first arrived on campus, we _____.</w:t>
      </w:r>
    </w:p>
    <w:p>
      <w:pPr>
        <w:pStyle w:val="Normal"/>
        <w:ind w:hanging="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A. were very comfortable.</w:t>
      </w:r>
    </w:p>
    <w:p>
      <w:pPr>
        <w:pStyle w:val="Normal"/>
        <w:ind w:hanging="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B. </w:t>
      </w:r>
      <w:r>
        <w:rPr>
          <w:rFonts w:cs="Times New Roman" w:ascii="Times New Roman" w:hAnsi="Times New Roman"/>
          <w:color w:val="000000" w:themeColor="text1"/>
          <w:sz w:val="24"/>
          <w:highlight w:val="lightGray"/>
          <w:lang w:val="en-US" w:eastAsia="zh-CN"/>
        </w:rPr>
        <w:t>w</w:t>
      </w:r>
      <w:r>
        <w:rPr>
          <w:rFonts w:cs="Times New Roman" w:ascii="Times New Roman" w:hAnsi="Times New Roman"/>
          <w:color w:val="000000" w:themeColor="text1"/>
          <w:sz w:val="24"/>
          <w:highlight w:val="lightGray"/>
        </w:rPr>
        <w:t>ere disappointed by the new environment.</w:t>
      </w:r>
    </w:p>
    <w:p>
      <w:pPr>
        <w:pStyle w:val="Normal"/>
        <w:ind w:hanging="0"/>
        <w:rPr>
          <w:rFonts w:ascii="Times New Roman" w:hAnsi="Times New Roman" w:cs="Times New Roman"/>
          <w:color w:val="000000"/>
          <w:sz w:val="24"/>
          <w:highlight w:val="lightGray"/>
        </w:rPr>
      </w:pPr>
      <w:r>
        <w:rPr>
          <w:rFonts w:cs="Times New Roman" w:ascii="Times New Roman" w:hAnsi="Times New Roman"/>
          <w:color w:val="FF0000"/>
          <w:sz w:val="24"/>
          <w:highlight w:val="lightGray"/>
        </w:rPr>
        <w:t>C. felt stressed and uncomfortable.</w:t>
      </w:r>
    </w:p>
    <w:p>
      <w:pPr>
        <w:pStyle w:val="Normal"/>
        <w:ind w:hanging="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D.</w:t>
      </w:r>
      <w:r>
        <w:rPr>
          <w:rFonts w:cs="Times New Roman" w:ascii="Times New Roman" w:hAnsi="Times New Roman"/>
          <w:color w:val="000000" w:themeColor="text1"/>
          <w:sz w:val="24"/>
          <w:highlight w:val="lightGray"/>
          <w:lang w:val="en-US" w:eastAsia="zh-CN"/>
        </w:rPr>
        <w:t xml:space="preserve"> </w:t>
      </w:r>
      <w:r>
        <w:rPr>
          <w:rFonts w:cs="Times New Roman" w:ascii="Times New Roman" w:hAnsi="Times New Roman"/>
          <w:color w:val="000000" w:themeColor="text1"/>
          <w:sz w:val="24"/>
          <w:highlight w:val="lightGray"/>
        </w:rPr>
        <w:t>enjoyed greater freedom being away from home.</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Key:C</w:t>
      </w:r>
    </w:p>
    <w:p>
      <w:pPr>
        <w:pStyle w:val="Normal"/>
        <w:ind w:firstLine="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numPr>
          <w:ilvl w:val="0"/>
          <w:numId w:val="0"/>
        </w:numPr>
        <w:ind w:left="0" w:hanging="0"/>
        <w:rPr>
          <w:rFonts w:ascii="Times New Roman" w:hAnsi="Times New Roman" w:cs="Times New Roman"/>
          <w:sz w:val="24"/>
          <w:highlight w:val="lightGray"/>
        </w:rPr>
      </w:pPr>
      <w:r>
        <w:rPr>
          <w:rFonts w:cs="Times New Roman" w:ascii="Times New Roman" w:hAnsi="Times New Roman"/>
          <w:i w:val="false"/>
          <w:iCs w:val="false"/>
          <w:sz w:val="24"/>
          <w:highlight w:val="lightGray"/>
        </w:rPr>
        <w:t xml:space="preserve">3 </w:t>
      </w:r>
      <w:r>
        <w:rPr>
          <w:rFonts w:cs="Times New Roman" w:ascii="Times New Roman" w:hAnsi="Times New Roman"/>
          <w:sz w:val="24"/>
          <w:highlight w:val="lightGray"/>
        </w:rPr>
        <w:t>Which of the following is true according to the passage?</w:t>
      </w:r>
    </w:p>
    <w:p>
      <w:pPr>
        <w:pStyle w:val="Normal"/>
        <w:numPr>
          <w:ilvl w:val="0"/>
          <w:numId w:val="2"/>
        </w:numPr>
        <w:rPr>
          <w:rFonts w:ascii="Times New Roman" w:hAnsi="Times New Roman" w:cs="Times New Roman"/>
          <w:color w:val="FF0000"/>
          <w:sz w:val="24"/>
          <w:highlight w:val="lightGray"/>
        </w:rPr>
      </w:pPr>
      <w:r>
        <w:rPr>
          <w:rFonts w:cs="Times New Roman" w:ascii="Times New Roman" w:hAnsi="Times New Roman"/>
          <w:color w:val="FF0000"/>
          <w:sz w:val="24"/>
          <w:highlight w:val="lightGray"/>
        </w:rPr>
        <w:t>Over a half of college students experience stress.</w:t>
      </w:r>
    </w:p>
    <w:p>
      <w:pPr>
        <w:pStyle w:val="Normal"/>
        <w:numPr>
          <w:ilvl w:val="0"/>
          <w:numId w:val="2"/>
        </w:numPr>
        <w:rPr>
          <w:rFonts w:ascii="Times New Roman" w:hAnsi="Times New Roman" w:cs="Times New Roman"/>
          <w:sz w:val="24"/>
          <w:highlight w:val="lightGray"/>
        </w:rPr>
      </w:pPr>
      <w:r>
        <w:rPr>
          <w:rFonts w:cs="Times New Roman" w:ascii="Times New Roman" w:hAnsi="Times New Roman"/>
          <w:sz w:val="24"/>
          <w:highlight w:val="lightGray"/>
        </w:rPr>
        <w:t>Almost everyone experience</w:t>
      </w:r>
      <w:r>
        <w:rPr>
          <w:rFonts w:cs="Times New Roman" w:ascii="Times New Roman" w:hAnsi="Times New Roman"/>
          <w:sz w:val="24"/>
          <w:highlight w:val="lightGray"/>
          <w:lang w:val="en-US" w:eastAsia="zh-CN"/>
        </w:rPr>
        <w:t>s</w:t>
      </w:r>
      <w:r>
        <w:rPr>
          <w:rFonts w:cs="Times New Roman" w:ascii="Times New Roman" w:hAnsi="Times New Roman"/>
          <w:sz w:val="24"/>
          <w:highlight w:val="lightGray"/>
        </w:rPr>
        <w:t xml:space="preserve"> stress once a week in college.</w:t>
      </w:r>
    </w:p>
    <w:p>
      <w:pPr>
        <w:pStyle w:val="Normal"/>
        <w:numPr>
          <w:ilvl w:val="0"/>
          <w:numId w:val="2"/>
        </w:numPr>
        <w:rPr>
          <w:rFonts w:ascii="Times New Roman" w:hAnsi="Times New Roman" w:cs="Times New Roman"/>
          <w:sz w:val="24"/>
          <w:highlight w:val="lightGray"/>
        </w:rPr>
      </w:pPr>
      <w:r>
        <w:rPr>
          <w:rFonts w:cs="Times New Roman" w:ascii="Times New Roman" w:hAnsi="Times New Roman"/>
          <w:sz w:val="24"/>
          <w:highlight w:val="lightGray"/>
          <w:lang w:val="en-US" w:eastAsia="zh-CN"/>
        </w:rPr>
        <w:t>Seventeen</w:t>
      </w:r>
      <w:r>
        <w:rPr>
          <w:rFonts w:cs="Times New Roman" w:ascii="Times New Roman" w:hAnsi="Times New Roman"/>
          <w:sz w:val="24"/>
          <w:highlight w:val="lightGray"/>
        </w:rPr>
        <w:t xml:space="preserve"> percent of students feel stressed continually.</w:t>
      </w:r>
    </w:p>
    <w:p>
      <w:pPr>
        <w:pStyle w:val="Normal"/>
        <w:numPr>
          <w:ilvl w:val="0"/>
          <w:numId w:val="2"/>
        </w:numPr>
        <w:rPr>
          <w:rFonts w:ascii="Times New Roman" w:hAnsi="Times New Roman" w:cs="Times New Roman"/>
          <w:i w:val="false"/>
          <w:i w:val="false"/>
          <w:iCs w:val="false"/>
          <w:sz w:val="24"/>
          <w:highlight w:val="lightGray"/>
        </w:rPr>
      </w:pPr>
      <w:r>
        <w:rPr>
          <w:rFonts w:cs="Times New Roman" w:ascii="Times New Roman" w:hAnsi="Times New Roman"/>
          <w:sz w:val="24"/>
          <w:highlight w:val="lightGray"/>
        </w:rPr>
        <w:t xml:space="preserve">Nineteen percent of students need help for mental illness.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Key:A</w:t>
      </w:r>
    </w:p>
    <w:p>
      <w:pPr>
        <w:pStyle w:val="Normal"/>
        <w:numPr>
          <w:ilvl w:val="0"/>
          <w:numId w:val="0"/>
        </w:numPr>
        <w:ind w:left="0" w:hanging="0"/>
        <w:rPr>
          <w:rFonts w:ascii="Times New Roman" w:hAnsi="Times New Roman" w:cs="Times New Roman"/>
          <w:i/>
          <w:i/>
          <w:iCs/>
          <w:sz w:val="24"/>
          <w:highlight w:val="lightGray"/>
        </w:rPr>
      </w:pPr>
      <w:r>
        <w:rPr>
          <w:rFonts w:cs="Times New Roman" w:ascii="Times New Roman" w:hAnsi="Times New Roman"/>
          <w:i/>
          <w:iCs/>
          <w:sz w:val="24"/>
          <w:highlight w:val="lightGray"/>
        </w:rPr>
      </w:r>
    </w:p>
    <w:p>
      <w:pPr>
        <w:pStyle w:val="Normal"/>
        <w:numPr>
          <w:ilvl w:val="0"/>
          <w:numId w:val="0"/>
        </w:numPr>
        <w:ind w:left="0" w:hanging="0"/>
        <w:rPr>
          <w:rFonts w:ascii="Times New Roman" w:hAnsi="Times New Roman" w:cs="Times New Roman"/>
          <w:sz w:val="24"/>
          <w:highlight w:val="lightGray"/>
        </w:rPr>
      </w:pPr>
      <w:r>
        <w:rPr>
          <w:rFonts w:cs="Times New Roman" w:ascii="Times New Roman" w:hAnsi="Times New Roman"/>
          <w:sz w:val="24"/>
          <w:highlight w:val="lightGray"/>
        </w:rPr>
        <w:t xml:space="preserve">4 What did Kirsty fail to do when she first went to university?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 xml:space="preserve">A. To look after herself. </w:t>
      </w:r>
    </w:p>
    <w:p>
      <w:pPr>
        <w:pStyle w:val="Normal"/>
        <w:ind w:hanging="0"/>
        <w:rPr>
          <w:rFonts w:ascii="Times New Roman" w:hAnsi="Times New Roman" w:cs="Times New Roman"/>
          <w:sz w:val="24"/>
          <w:highlight w:val="lightGray"/>
        </w:rPr>
      </w:pPr>
      <w:r>
        <w:rPr>
          <w:rFonts w:cs="Times New Roman" w:ascii="Times New Roman" w:hAnsi="Times New Roman"/>
          <w:color w:val="FF0000"/>
          <w:sz w:val="24"/>
          <w:highlight w:val="lightGray"/>
        </w:rPr>
        <w:t xml:space="preserve">B. To make friends. </w:t>
      </w:r>
    </w:p>
    <w:p>
      <w:pPr>
        <w:pStyle w:val="Normal"/>
        <w:ind w:hanging="0"/>
        <w:rPr>
          <w:rFonts w:ascii="Times New Roman" w:hAnsi="Times New Roman" w:cs="Times New Roman"/>
          <w:color w:val="000000"/>
          <w:sz w:val="24"/>
          <w:highlight w:val="lightGray"/>
        </w:rPr>
      </w:pPr>
      <w:r>
        <w:rPr>
          <w:rFonts w:cs="Times New Roman" w:ascii="Times New Roman" w:hAnsi="Times New Roman"/>
          <w:sz w:val="24"/>
          <w:highlight w:val="lightGray"/>
        </w:rPr>
        <w:t xml:space="preserve">C. </w:t>
      </w:r>
      <w:r>
        <w:rPr>
          <w:rFonts w:cs="Times New Roman" w:ascii="Times New Roman" w:hAnsi="Times New Roman"/>
          <w:color w:val="000000" w:themeColor="text1"/>
          <w:sz w:val="24"/>
          <w:highlight w:val="lightGray"/>
        </w:rPr>
        <w:t>To join a society.</w:t>
      </w:r>
    </w:p>
    <w:p>
      <w:pPr>
        <w:pStyle w:val="Normal"/>
        <w:ind w:hanging="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D. To improve academic performance. </w:t>
      </w:r>
    </w:p>
    <w:p>
      <w:pPr>
        <w:pStyle w:val="Normal"/>
        <w:rPr>
          <w:rFonts w:ascii="Times New Roman" w:hAnsi="Times New Roman" w:cs="Times New Roman"/>
          <w:sz w:val="24"/>
          <w:highlight w:val="lightGray"/>
        </w:rPr>
      </w:pPr>
      <w:r>
        <w:rPr>
          <w:rFonts w:cs="Times New Roman" w:ascii="Times New Roman" w:hAnsi="Times New Roman"/>
          <w:sz w:val="24"/>
          <w:highlight w:val="lightGray"/>
        </w:rPr>
        <w:t>Key:B</w:t>
      </w:r>
    </w:p>
    <w:p>
      <w:pPr>
        <w:pStyle w:val="Normal"/>
        <w:rPr>
          <w:rFonts w:ascii="Times New Roman" w:hAnsi="Times New Roman" w:eastAsia="等线" w:cs="Times New Roman"/>
          <w:sz w:val="24"/>
          <w:highlight w:val="lightGray"/>
          <w:lang w:eastAsia="zh-CN"/>
        </w:rPr>
      </w:pPr>
      <w:r>
        <w:rPr>
          <w:rFonts w:eastAsia="等线" w:cs="Times New Roman" w:eastAsiaTheme="minorEastAsia" w:ascii="Times New Roman" w:hAnsi="Times New Roman"/>
          <w:sz w:val="24"/>
          <w:highlight w:val="lightGray"/>
          <w:lang w:eastAsia="zh-CN"/>
        </w:rPr>
      </w:r>
    </w:p>
    <w:p>
      <w:pPr>
        <w:pStyle w:val="Normal"/>
        <w:rPr>
          <w:rFonts w:ascii="Times New Roman" w:hAnsi="Times New Roman" w:cs="Times New Roman"/>
          <w:sz w:val="24"/>
          <w:highlight w:val="lightGray"/>
        </w:rPr>
      </w:pPr>
      <w:r>
        <w:rPr>
          <w:rFonts w:cs="Times New Roman" w:ascii="Times New Roman" w:hAnsi="Times New Roman"/>
          <w:sz w:val="24"/>
          <w:highlight w:val="lightGray"/>
        </w:rPr>
        <w:t xml:space="preserve">5 Which of the following advice is NOT given by Dr. Ruth Caleb? </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A. Learn to do some cooking.</w:t>
      </w:r>
    </w:p>
    <w:p>
      <w:pPr>
        <w:pStyle w:val="Normal"/>
        <w:ind w:hanging="0"/>
        <w:rPr>
          <w:rFonts w:ascii="Times New Roman" w:hAnsi="Times New Roman" w:cs="Times New Roman"/>
          <w:sz w:val="24"/>
          <w:highlight w:val="lightGray"/>
        </w:rPr>
      </w:pPr>
      <w:r>
        <w:rPr>
          <w:rFonts w:cs="Times New Roman" w:ascii="Times New Roman" w:hAnsi="Times New Roman"/>
          <w:sz w:val="24"/>
          <w:highlight w:val="lightGray"/>
        </w:rPr>
        <w:t>B. Learn to do some washing.</w:t>
      </w:r>
    </w:p>
    <w:p>
      <w:pPr>
        <w:pStyle w:val="Normal"/>
        <w:ind w:hanging="0"/>
        <w:rPr>
          <w:rFonts w:ascii="Times New Roman" w:hAnsi="Times New Roman" w:cs="Times New Roman"/>
          <w:color w:val="000000"/>
          <w:sz w:val="24"/>
          <w:highlight w:val="lightGray"/>
        </w:rPr>
      </w:pPr>
      <w:r>
        <w:rPr>
          <w:rFonts w:cs="Times New Roman" w:ascii="Times New Roman" w:hAnsi="Times New Roman"/>
          <w:sz w:val="24"/>
          <w:highlight w:val="lightGray"/>
        </w:rPr>
        <w:t>C. U</w:t>
      </w:r>
      <w:r>
        <w:rPr>
          <w:rFonts w:cs="Times New Roman" w:ascii="Times New Roman" w:hAnsi="Times New Roman"/>
          <w:color w:val="000000" w:themeColor="text1"/>
          <w:sz w:val="24"/>
          <w:highlight w:val="lightGray"/>
        </w:rPr>
        <w:t>se money properly.</w:t>
      </w:r>
    </w:p>
    <w:p>
      <w:pPr>
        <w:pStyle w:val="Normal"/>
        <w:ind w:hanging="0"/>
        <w:rPr>
          <w:rFonts w:ascii="Times New Roman" w:hAnsi="Times New Roman" w:cs="Times New Roman"/>
          <w:sz w:val="24"/>
          <w:highlight w:val="lightGray"/>
        </w:rPr>
      </w:pPr>
      <w:r>
        <w:rPr>
          <w:rFonts w:cs="Times New Roman" w:ascii="Times New Roman" w:hAnsi="Times New Roman"/>
          <w:color w:val="FF0000"/>
          <w:sz w:val="24"/>
          <w:highlight w:val="lightGray"/>
        </w:rPr>
        <w:t xml:space="preserve">D. </w:t>
      </w:r>
      <w:r>
        <w:rPr>
          <w:rFonts w:cs="Times New Roman" w:ascii="Times New Roman" w:hAnsi="Times New Roman"/>
          <w:color w:val="FF0000"/>
          <w:sz w:val="24"/>
          <w:highlight w:val="lightGray"/>
          <w:lang w:val="en-US" w:eastAsia="zh-CN"/>
        </w:rPr>
        <w:t>Learn to handle pressure</w:t>
      </w:r>
      <w:r>
        <w:rPr>
          <w:rFonts w:cs="Times New Roman" w:ascii="Times New Roman" w:hAnsi="Times New Roman"/>
          <w:color w:val="FF0000"/>
          <w:sz w:val="24"/>
          <w:highlight w:val="lightGray"/>
        </w:rPr>
        <w:t xml:space="preserve">. </w:t>
      </w:r>
    </w:p>
    <w:p>
      <w:pPr>
        <w:pStyle w:val="Normal"/>
        <w:rPr>
          <w:rFonts w:ascii="Times New Roman" w:hAnsi="Times New Roman" w:cs="Times New Roman"/>
          <w:sz w:val="24"/>
          <w:highlight w:val="lightGray"/>
        </w:rPr>
      </w:pPr>
      <w:r>
        <w:rPr>
          <w:rFonts w:cs="Times New Roman" w:ascii="Times New Roman" w:hAnsi="Times New Roman"/>
          <w:sz w:val="24"/>
          <w:highlight w:val="lightGray"/>
        </w:rPr>
        <w:t>Key:D</w:t>
      </w:r>
      <w:r>
        <w:rPr>
          <w:rFonts w:cs="Times New Roman" w:ascii="Times New Roman" w:hAnsi="Times New Roman"/>
          <w:color w:val="000000" w:themeColor="text1"/>
          <w:sz w:val="24"/>
          <w:lang w:val="en-US" w:eastAsia="zh-CN"/>
        </w:rPr>
        <w:t>(text)</w:t>
      </w:r>
    </w:p>
    <w:p>
      <w:pPr>
        <w:pStyle w:val="Normal"/>
        <w:rPr>
          <w:rFonts w:ascii="Times New Roman" w:hAnsi="Times New Roman" w:cs="Times New Roman"/>
          <w:sz w:val="24"/>
        </w:rPr>
      </w:pPr>
      <w:r>
        <w:rPr>
          <w:rFonts w:cs="Times New Roman" w:ascii="Times New Roman" w:hAnsi="Times New Roman"/>
          <w:sz w:val="24"/>
        </w:rPr>
      </w:r>
    </w:p>
    <w:p>
      <w:pPr>
        <w:pStyle w:val="ListParagraph"/>
        <w:ind w:hanging="0"/>
        <w:rPr>
          <w:rFonts w:ascii="Times New Roman" w:hAnsi="Times New Roman" w:cs="Times New Roman"/>
          <w:b/>
          <w:b/>
          <w:bCs/>
          <w:sz w:val="24"/>
          <w:highlight w:val="lightGray"/>
        </w:rPr>
      </w:pPr>
      <w:r>
        <w:rPr>
          <w:rFonts w:cs="Times New Roman" w:ascii="Times New Roman" w:hAnsi="Times New Roman"/>
          <w:b/>
          <w:bCs/>
          <w:sz w:val="24"/>
        </w:rPr>
        <w:t>4</w:t>
      </w:r>
      <w:r>
        <w:rPr>
          <w:rFonts w:cs="Times New Roman" w:ascii="Times New Roman" w:hAnsi="Times New Roman"/>
          <w:b/>
          <w:bCs/>
          <w:sz w:val="24"/>
          <w:highlight w:val="lightGray"/>
        </w:rPr>
        <w:t xml:space="preserve"> </w:t>
      </w:r>
      <w:r>
        <w:rPr>
          <w:rFonts w:cs="Times New Roman" w:ascii="Times New Roman" w:hAnsi="Times New Roman"/>
          <w:b/>
          <w:bCs/>
          <w:i/>
          <w:sz w:val="24"/>
          <w:highlight w:val="lightGray"/>
        </w:rPr>
        <w:t>Translat</w:t>
      </w:r>
      <w:r>
        <w:rPr>
          <w:rFonts w:cs="Times New Roman" w:ascii="Times New Roman" w:hAnsi="Times New Roman"/>
          <w:b/>
          <w:bCs/>
          <w:i/>
          <w:sz w:val="24"/>
          <w:highlight w:val="lightGray"/>
          <w:lang w:val="en-US" w:eastAsia="zh-CN"/>
        </w:rPr>
        <w:t>e</w:t>
      </w:r>
      <w:r>
        <w:rPr>
          <w:rFonts w:cs="Times New Roman" w:ascii="Times New Roman" w:hAnsi="Times New Roman"/>
          <w:b/>
          <w:bCs/>
          <w:i/>
          <w:sz w:val="24"/>
          <w:highlight w:val="lightGray"/>
        </w:rPr>
        <w:t xml:space="preserve"> the following sentences into Chinese.</w:t>
      </w:r>
    </w:p>
    <w:p>
      <w:pPr>
        <w:pStyle w:val="Normal"/>
        <w:ind w:left="240" w:hanging="240"/>
        <w:rPr>
          <w:rFonts w:ascii="Times New Roman" w:hAnsi="Times New Roman" w:cs="Times New Roman"/>
          <w:sz w:val="24"/>
          <w:highlight w:val="lightGray"/>
        </w:rPr>
      </w:pPr>
      <w:r>
        <w:rPr>
          <w:rFonts w:cs="Times New Roman" w:ascii="Times New Roman" w:hAnsi="Times New Roman"/>
          <w:sz w:val="24"/>
          <w:highlight w:val="lightGray"/>
        </w:rPr>
        <w:t xml:space="preserve">1 It’s a unique opportunity to explore friendships with people you might not have come into contact with before.                                                                                                                                                                                                                                                                                                                                                                                                                                                                                                                                                                                                                                                                                                                                                                                                                                                                                                                                                                                                                                                                                                                                                                                                                                                                                                                                                                                                                                                                                                                                                                                                                                                                                                                                                                                                                                                                                                                                                                                                                                                                                                                                                                                                                                                                                                                                                                                                                                                                                                                                                                                                                                                                                                                                                                                                                                                                                                                                                                                                                                                                                                                                                                                                                                                                                                                                                                                                                                                                                                                                                                                                                                                                                                                                                                                                                                                                                                                                                                                                                                                                                                                                                                                                                                                                                                                                                                                                                                                                                                                                                                                                                                                                                                                                                                                                                                                                                                                                                                                                                                                                                                                                                                                                                                                                                                                                                                                                                                                                                                                                                                                                                                                                                                                                                                                                                                                                                                                                                                                                                                                                                                                                                                                                                                                                                                                                                                                                                                                                                                                                                                                                                                                                                                                                                                                                                                                                                                                                                                                                                                                                                                                                                                                                                                                                                                                                                                                                                                                                                                                                                                                                                                                                                                                                                                                                                                                                                                                                                                                                                                                                                                                                                                                                                                                                                                                                                                                                                                                                                                                                                                                                                                                                                                                                                                                                                                                                                                                                                                                                                                                                                                                                                                                                                                                                                                                                                                                                                                                                                                                                                                                                                                                                                                                                                                                                                                                                                                                                                                                                                                                                                                                                                                                                                                                                                                                                                                                                                                                                                                                                                                                                                                                                                                                                                                                                                                                                                                                                                                                                                                                                                                                                                                                                                                                                                                                                                                                                                                                                                                                                                                                                                                                                                                                                                                                                                                                                                                                                                                                                                                                                                                                                                                                                                                                                                                                                                                                                                                                                                                                                                                                                                                                                                                                                                                                                                                                                                                                                                                                                                                                                                                                                                                                                                                                                                                                                                                                                                                                                                                                                                                                                                                                                                                                                                                                                                                                                                                                                                                                                                                                                                              </w:t>
      </w:r>
    </w:p>
    <w:p>
      <w:pPr>
        <w:pStyle w:val="Normal"/>
        <w:ind w:left="120" w:hanging="120"/>
        <w:rPr>
          <w:rFonts w:ascii="Times New Roman" w:hAnsi="Times New Roman" w:cs="Times New Roman"/>
          <w:sz w:val="24"/>
          <w:highlight w:val="lightGray"/>
        </w:rPr>
      </w:pPr>
      <w:r>
        <w:rPr>
          <w:rFonts w:cs="Times New Roman" w:ascii="Times New Roman" w:hAnsi="Times New Roman"/>
          <w:sz w:val="24"/>
          <w:highlight w:val="lightGray"/>
        </w:rPr>
        <w:t xml:space="preserve">Reference: </w:t>
      </w:r>
      <w:r>
        <w:rPr>
          <w:rFonts w:ascii="Times New Roman" w:hAnsi="Times New Roman" w:cs="Times New Roman"/>
          <w:sz w:val="24"/>
          <w:highlight w:val="lightGray"/>
        </w:rPr>
        <w:t>这是一个与之前从未打过交道的人交朋友的独一无二的机会。</w:t>
      </w:r>
    </w:p>
    <w:p>
      <w:pPr>
        <w:pStyle w:val="Normal"/>
        <w:ind w:left="120" w:hanging="120"/>
        <w:rPr>
          <w:rFonts w:ascii="Times New Roman" w:hAnsi="Times New Roman" w:cs="Times New Roman"/>
          <w:sz w:val="24"/>
          <w:highlight w:val="lightGray"/>
        </w:rPr>
      </w:pPr>
      <w:r>
        <w:rPr>
          <w:rFonts w:cs="Times New Roman" w:ascii="Times New Roman" w:hAnsi="Times New Roman"/>
          <w:sz w:val="24"/>
          <w:highlight w:val="lightGray"/>
        </w:rPr>
        <w:t xml:space="preserve">2 Regardless of who you are, you will all find yourselves in the same situation, with shared experiences and difficulties. </w:t>
      </w:r>
    </w:p>
    <w:p>
      <w:pPr>
        <w:pStyle w:val="Normal"/>
        <w:ind w:left="120" w:hanging="120"/>
        <w:rPr>
          <w:rFonts w:ascii="Times New Roman" w:hAnsi="Times New Roman" w:cs="Times New Roman"/>
          <w:sz w:val="24"/>
          <w:highlight w:val="lightGray"/>
        </w:rPr>
      </w:pPr>
      <w:r>
        <w:rPr>
          <w:rFonts w:cs="Times New Roman" w:ascii="Times New Roman" w:hAnsi="Times New Roman"/>
          <w:sz w:val="24"/>
          <w:highlight w:val="lightGray"/>
        </w:rPr>
        <w:t xml:space="preserve">Reference: </w:t>
      </w:r>
      <w:r>
        <w:rPr>
          <w:rFonts w:ascii="Times New Roman" w:hAnsi="Times New Roman" w:cs="Times New Roman"/>
          <w:sz w:val="24"/>
          <w:highlight w:val="lightGray"/>
        </w:rPr>
        <w:t>不管你是谁，你会发现你们都置身于相同的处境，有着共同的经历，面临着一样的困难。</w:t>
      </w:r>
      <w:r>
        <w:rPr>
          <w:rFonts w:cs="Times New Roman" w:ascii="Times New Roman" w:hAnsi="Times New Roman"/>
          <w:color w:val="000000" w:themeColor="text1"/>
          <w:sz w:val="24"/>
          <w:lang w:val="en-US" w:eastAsia="zh-CN"/>
        </w:rPr>
        <w:t>(text)</w:t>
      </w:r>
    </w:p>
    <w:p>
      <w:pPr>
        <w:pStyle w:val="Normal"/>
        <w:rPr>
          <w:rFonts w:ascii="Times New Roman" w:hAnsi="Times New Roman" w:cs="Times New Roman"/>
          <w:sz w:val="24"/>
        </w:rPr>
      </w:pPr>
      <w:r>
        <w:rPr>
          <w:rFonts w:cs="Times New Roman" w:ascii="Times New Roman" w:hAnsi="Times New Roman"/>
          <w:sz w:val="24"/>
        </w:rPr>
      </w:r>
    </w:p>
    <w:p>
      <w:pPr>
        <w:pStyle w:val="ListParagraph"/>
        <w:ind w:hanging="0"/>
        <w:rPr>
          <w:rFonts w:ascii="Times New Roman" w:hAnsi="Times New Roman" w:cs="Times New Roman"/>
          <w:b/>
          <w:b/>
          <w:bCs/>
          <w:sz w:val="24"/>
          <w:highlight w:val="lightGray"/>
        </w:rPr>
      </w:pPr>
      <w:r>
        <w:rPr>
          <w:rFonts w:cs="Times New Roman" w:ascii="Times New Roman" w:hAnsi="Times New Roman"/>
          <w:b/>
          <w:bCs/>
          <w:sz w:val="24"/>
        </w:rPr>
        <w:t>5</w:t>
      </w:r>
      <w:r>
        <w:rPr>
          <w:rFonts w:cs="Times New Roman" w:ascii="Times New Roman" w:hAnsi="Times New Roman"/>
          <w:b/>
          <w:bCs/>
          <w:sz w:val="24"/>
          <w:highlight w:val="lightGray"/>
        </w:rPr>
        <w:t xml:space="preserve"> </w:t>
      </w:r>
      <w:r>
        <w:rPr>
          <w:rFonts w:cs="Times New Roman" w:ascii="Times New Roman" w:hAnsi="Times New Roman"/>
          <w:b/>
          <w:bCs/>
          <w:i/>
          <w:sz w:val="24"/>
          <w:highlight w:val="lightGray"/>
        </w:rPr>
        <w:t>Translat</w:t>
      </w:r>
      <w:r>
        <w:rPr>
          <w:rFonts w:cs="Times New Roman" w:ascii="Times New Roman" w:hAnsi="Times New Roman"/>
          <w:b/>
          <w:bCs/>
          <w:i/>
          <w:sz w:val="24"/>
          <w:highlight w:val="lightGray"/>
          <w:lang w:val="en-US" w:eastAsia="zh-CN"/>
        </w:rPr>
        <w:t>e</w:t>
      </w:r>
      <w:r>
        <w:rPr>
          <w:rFonts w:cs="Times New Roman" w:ascii="Times New Roman" w:hAnsi="Times New Roman"/>
          <w:b/>
          <w:bCs/>
          <w:i/>
          <w:sz w:val="24"/>
          <w:highlight w:val="lightGray"/>
        </w:rPr>
        <w:t xml:space="preserve"> the following sentences into English using the words</w:t>
      </w:r>
      <w:r>
        <w:rPr>
          <w:rStyle w:val="Annotationreference"/>
          <w:highlight w:val="lightGray"/>
          <w:lang w:val="en-US" w:eastAsia="zh-CN"/>
        </w:rPr>
        <w:t xml:space="preserve"> </w:t>
      </w:r>
      <w:r>
        <w:rPr>
          <w:rFonts w:cs="Times New Roman" w:ascii="Times New Roman" w:hAnsi="Times New Roman"/>
          <w:b/>
          <w:bCs/>
          <w:i/>
          <w:sz w:val="24"/>
          <w:highlight w:val="lightGray"/>
          <w:lang w:val="en-US" w:eastAsia="zh-CN"/>
        </w:rPr>
        <w:t>and expressions</w:t>
      </w:r>
      <w:r>
        <w:rPr>
          <w:rStyle w:val="Annotationreference"/>
          <w:highlight w:val="lightGray"/>
          <w:lang w:val="en-US" w:eastAsia="zh-CN"/>
        </w:rPr>
        <w:t xml:space="preserve"> </w:t>
      </w:r>
      <w:r>
        <w:rPr>
          <w:rFonts w:cs="Times New Roman" w:ascii="Times New Roman" w:hAnsi="Times New Roman"/>
          <w:b/>
          <w:bCs/>
          <w:i/>
          <w:sz w:val="24"/>
          <w:highlight w:val="lightGray"/>
        </w:rPr>
        <w:t>given in brackets.</w:t>
      </w:r>
    </w:p>
    <w:p>
      <w:pPr>
        <w:pStyle w:val="Normal"/>
        <w:ind w:left="240" w:hanging="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1 </w:t>
      </w:r>
      <w:r>
        <w:rPr>
          <w:rFonts w:ascii="Times New Roman" w:hAnsi="Times New Roman" w:cs="Times New Roman"/>
          <w:color w:val="000000" w:themeColor="text1"/>
          <w:sz w:val="24"/>
          <w:highlight w:val="lightGray"/>
        </w:rPr>
        <w:t>中国的高等教育成就反映在两个不同的层面：一个是全面普及了九年义务教育；另一个是实现了高等教育大众化。（</w:t>
      </w:r>
      <w:r>
        <w:rPr>
          <w:rFonts w:cs="Times New Roman" w:ascii="Times New Roman" w:hAnsi="Times New Roman"/>
          <w:color w:val="000000" w:themeColor="text1"/>
          <w:sz w:val="24"/>
          <w:highlight w:val="lightGray"/>
        </w:rPr>
        <w:t>nine-year compulsory education, mass higher education</w:t>
      </w:r>
      <w:r>
        <w:rPr>
          <w:rFonts w:ascii="Times New Roman" w:hAnsi="Times New Roman" w:cs="Times New Roman"/>
          <w:color w:val="000000" w:themeColor="text1"/>
          <w:sz w:val="24"/>
          <w:highlight w:val="lightGray"/>
        </w:rPr>
        <w:t>）</w:t>
      </w:r>
    </w:p>
    <w:p>
      <w:pPr>
        <w:pStyle w:val="Normal"/>
        <w:ind w:left="705" w:hanging="60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Reference: China's achievements in education are reflected in two different layers: One is the popularization of the nine-year compulsory education; the other is the realization of mass higher education.</w:t>
      </w:r>
    </w:p>
    <w:p>
      <w:pPr>
        <w:pStyle w:val="Normal"/>
        <w:ind w:left="240" w:hanging="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2 </w:t>
      </w:r>
      <w:r>
        <w:rPr>
          <w:rFonts w:ascii="Times New Roman" w:hAnsi="Times New Roman" w:cs="Times New Roman"/>
          <w:color w:val="000000" w:themeColor="text1"/>
          <w:sz w:val="24"/>
          <w:highlight w:val="lightGray"/>
        </w:rPr>
        <w:t>中国的教育事业自改革开放以来得到了快速发展，取得了引人瞩目的成就。</w:t>
      </w:r>
      <w:r>
        <w:rPr>
          <w:rFonts w:cs="Times New Roman" w:ascii="Times New Roman" w:hAnsi="Times New Roman"/>
          <w:color w:val="000000" w:themeColor="text1"/>
          <w:sz w:val="24"/>
          <w:highlight w:val="lightGray"/>
        </w:rPr>
        <w:t>(reform and opening-up, remarkable achievements)</w:t>
      </w:r>
    </w:p>
    <w:p>
      <w:pPr>
        <w:pStyle w:val="Normal"/>
        <w:ind w:left="435" w:hanging="12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Reference: Since the adoption of the reform and opening-up policy, China's education has gone through rapid development and made remarkable achievements.</w:t>
      </w:r>
    </w:p>
    <w:p>
      <w:pPr>
        <w:pStyle w:val="Normal"/>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r>
    </w:p>
    <w:p>
      <w:pPr>
        <w:pStyle w:val="Normal"/>
        <w:ind w:left="240" w:hanging="240"/>
        <w:rPr>
          <w:rFonts w:ascii="Times New Roman" w:hAnsi="Times New Roman" w:cs="Times New Roman"/>
          <w:color w:val="000000"/>
          <w:sz w:val="24"/>
          <w:highlight w:val="lightGray"/>
        </w:rPr>
      </w:pPr>
      <w:r>
        <w:rPr>
          <w:rFonts w:cs="Times New Roman" w:ascii="Times New Roman" w:hAnsi="Times New Roman"/>
          <w:color w:val="000000" w:themeColor="text1"/>
          <w:sz w:val="24"/>
          <w:highlight w:val="lightGray"/>
        </w:rPr>
        <w:t xml:space="preserve">3 </w:t>
      </w:r>
      <w:r>
        <w:rPr>
          <w:rFonts w:ascii="Times New Roman" w:hAnsi="Times New Roman" w:cs="Times New Roman"/>
          <w:color w:val="000000" w:themeColor="text1"/>
          <w:sz w:val="24"/>
          <w:highlight w:val="lightGray"/>
        </w:rPr>
        <w:t>中国政府把教育摆在优先发展的地位，坚持科教兴国，全面提倡素质教育。</w:t>
      </w:r>
      <w:r>
        <w:rPr>
          <w:rFonts w:cs="Times New Roman" w:ascii="Times New Roman" w:hAnsi="Times New Roman"/>
          <w:color w:val="000000" w:themeColor="text1"/>
          <w:sz w:val="24"/>
          <w:highlight w:val="lightGray"/>
        </w:rPr>
        <w:t>(top priority, revitalize, quality-oriented education)</w:t>
      </w:r>
    </w:p>
    <w:p>
      <w:pPr>
        <w:pStyle w:val="Normal"/>
        <w:ind w:left="810" w:hanging="600"/>
        <w:rPr>
          <w:rFonts w:ascii="Times New Roman" w:hAnsi="Times New Roman" w:eastAsia="等线" w:cs="Times New Roman"/>
          <w:color w:val="00B0F0"/>
          <w:sz w:val="24"/>
          <w:highlight w:val="lightGray"/>
          <w:shd w:fill="FFFFFF" w:val="clear"/>
        </w:rPr>
      </w:pPr>
      <w:r>
        <w:rPr>
          <w:rFonts w:eastAsia="等线" w:cs="Times New Roman" w:ascii="Times New Roman" w:hAnsi="Times New Roman" w:eastAsiaTheme="minorHAnsi"/>
          <w:color w:val="00B0F0"/>
          <w:sz w:val="24"/>
          <w:highlight w:val="lightGray"/>
          <w:shd w:fill="FFFFFF" w:val="clear"/>
        </w:rPr>
        <w:t>Reference: The Chinese government gives top priority to education development, persists in revitalizing the country by science and education and fully advocates quality-oriented education.</w:t>
      </w:r>
      <w:r>
        <w:rPr>
          <w:rFonts w:cs="Times New Roman" w:ascii="Times New Roman" w:hAnsi="Times New Roman"/>
          <w:color w:val="000000" w:themeColor="text1"/>
          <w:sz w:val="24"/>
          <w:lang w:val="en-US" w:eastAsia="zh-CN"/>
        </w:rPr>
        <w:t>(text)</w:t>
      </w:r>
      <w:bookmarkStart w:id="0" w:name="_GoBack"/>
      <w:bookmarkEnd w:id="0"/>
    </w:p>
    <w:p>
      <w:pPr>
        <w:pStyle w:val="Normal"/>
        <w:ind w:left="105" w:firstLine="240"/>
        <w:rPr>
          <w:rFonts w:ascii="Times New Roman" w:hAnsi="Times New Roman" w:eastAsia="等线" w:cs="Times New Roman"/>
          <w:color w:val="00B0F0"/>
          <w:sz w:val="24"/>
          <w:highlight w:val="lightGray"/>
          <w:shd w:fill="FFFFFF" w:val="clear"/>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HK"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rPr>
  </w:style>
  <w:style w:type="character" w:styleId="VisitedInternetLink">
    <w:name w:val="FollowedHyperlink"/>
    <w:basedOn w:val="DefaultParagraphFont"/>
    <w:uiPriority w:val="99"/>
    <w:semiHidden/>
    <w:unhideWhenUsed/>
    <w:qFormat/>
    <w:rPr>
      <w:color w:val="954F72" w:themeColor="followedHyperlink"/>
      <w:u w:val="single"/>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qFormat/>
    <w:rPr>
      <w:color w:val="0563C1" w:themeColor="hyperlink"/>
      <w:u w:val="single"/>
    </w:rPr>
  </w:style>
  <w:style w:type="character" w:styleId="Annotationreference">
    <w:name w:val="annotation reference"/>
    <w:basedOn w:val="DefaultParagraphFont"/>
    <w:uiPriority w:val="99"/>
    <w:semiHidden/>
    <w:unhideWhenUsed/>
    <w:qFormat/>
    <w:rPr>
      <w:sz w:val="21"/>
      <w:szCs w:val="21"/>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Appleconvertedspace" w:customStyle="1">
    <w:name w:val="apple-converted-space"/>
    <w:basedOn w:val="DefaultParagraphFont"/>
    <w:uiPriority w:val="0"/>
    <w:qFormat/>
    <w:rPr/>
  </w:style>
  <w:style w:type="character" w:styleId="Italic" w:customStyle="1">
    <w:name w:val="italic"/>
    <w:basedOn w:val="DefaultParagraphFont"/>
    <w:uiPriority w:val="0"/>
    <w:qFormat/>
    <w:rPr/>
  </w:style>
  <w:style w:type="character" w:styleId="Char" w:customStyle="1">
    <w:name w:val="页眉 Char"/>
    <w:basedOn w:val="DefaultParagraphFont"/>
    <w:link w:val="Header"/>
    <w:uiPriority w:val="99"/>
    <w:semiHidden/>
    <w:qFormat/>
    <w:rPr>
      <w:sz w:val="18"/>
      <w:szCs w:val="18"/>
    </w:rPr>
  </w:style>
  <w:style w:type="character" w:styleId="Char1" w:customStyle="1">
    <w:name w:val="页脚 Char"/>
    <w:basedOn w:val="DefaultParagraphFont"/>
    <w:link w:val="Footer"/>
    <w:uiPriority w:val="99"/>
    <w:semiHidden/>
    <w:qFormat/>
    <w:rPr>
      <w:sz w:val="18"/>
      <w:szCs w:val="18"/>
    </w:rPr>
  </w:style>
  <w:style w:type="character" w:styleId="Char2" w:customStyle="1">
    <w:name w:val="批注框文本 Char"/>
    <w:basedOn w:val="DefaultParagraphFont"/>
    <w:link w:val="BalloonText"/>
    <w:uiPriority w:val="99"/>
    <w:semiHidden/>
    <w:qFormat/>
    <w:rPr>
      <w:rFonts w:ascii="等线" w:hAnsi="等线" w:eastAsia="等线" w:cs="" w:asciiTheme="minorHAnsi" w:cstheme="minorBidi" w:eastAsiaTheme="minorEastAsia" w:hAnsiTheme="minorHAnsi"/>
      <w:kern w:val="2"/>
      <w:sz w:val="18"/>
      <w:szCs w:val="18"/>
    </w:rPr>
  </w:style>
  <w:style w:type="character" w:styleId="Char3" w:customStyle="1">
    <w:name w:val="批注文字 Char"/>
    <w:basedOn w:val="DefaultParagraphFont"/>
    <w:link w:val="Annotationtext"/>
    <w:uiPriority w:val="99"/>
    <w:qFormat/>
    <w:rPr>
      <w:rFonts w:ascii="等线" w:hAnsi="等线" w:eastAsia="等线" w:cs="" w:asciiTheme="minorHAnsi" w:cstheme="minorBidi" w:eastAsiaTheme="minorEastAsia" w:hAnsiTheme="minorHAnsi"/>
      <w:kern w:val="2"/>
      <w:sz w:val="21"/>
      <w:szCs w:val="24"/>
    </w:rPr>
  </w:style>
  <w:style w:type="character" w:styleId="Char4" w:customStyle="1">
    <w:name w:val="批注主题 Char"/>
    <w:basedOn w:val="Char3"/>
    <w:link w:val="Annotationsubject"/>
    <w:uiPriority w:val="99"/>
    <w:semiHidden/>
    <w:qFormat/>
    <w:rPr>
      <w:rFonts w:ascii="等线" w:hAnsi="等线" w:eastAsia="等线" w:cs="" w:asciiTheme="minorHAnsi" w:cstheme="minorBidi" w:eastAsiaTheme="minorEastAsia" w:hAnsiTheme="minorHAnsi"/>
      <w:b/>
      <w:bCs/>
      <w:kern w:val="2"/>
      <w:sz w:val="21"/>
      <w:szCs w:val="24"/>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Annotationtext">
    <w:name w:val="annotation text"/>
    <w:basedOn w:val="Normal"/>
    <w:link w:val="Char3"/>
    <w:uiPriority w:val="99"/>
    <w:unhideWhenUsed/>
    <w:qFormat/>
    <w:pPr>
      <w:jc w:val="left"/>
    </w:pPr>
    <w:rPr/>
  </w:style>
  <w:style w:type="paragraph" w:styleId="BalloonText">
    <w:name w:val="Balloon Text"/>
    <w:basedOn w:val="Normal"/>
    <w:link w:val="Char2"/>
    <w:uiPriority w:val="99"/>
    <w:semiHidden/>
    <w:unhideWhenUsed/>
    <w:qFormat/>
    <w:pPr/>
    <w:rPr>
      <w:sz w:val="18"/>
      <w:szCs w:val="18"/>
    </w:rPr>
  </w:style>
  <w:style w:type="paragraph" w:styleId="HeaderandFooter">
    <w:name w:val="Header and Footer"/>
    <w:basedOn w:val="Normal"/>
    <w:qFormat/>
    <w:pPr/>
    <w:rPr/>
  </w:style>
  <w:style w:type="paragraph" w:styleId="Footer">
    <w:name w:val="Footer"/>
    <w:basedOn w:val="Normal"/>
    <w:link w:val="Char1"/>
    <w:uiPriority w:val="99"/>
    <w:semiHidden/>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Char"/>
    <w:uiPriority w:val="99"/>
    <w:semiHidden/>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Annotationsubject">
    <w:name w:val="annotation subject"/>
    <w:basedOn w:val="Annotationtext"/>
    <w:next w:val="Annotationtext"/>
    <w:link w:val="Char4"/>
    <w:uiPriority w:val="99"/>
    <w:semiHidden/>
    <w:unhideWhenUsed/>
    <w:qFormat/>
    <w:pPr/>
    <w:rPr>
      <w:b/>
      <w:bCs/>
    </w:rPr>
  </w:style>
  <w:style w:type="paragraph" w:styleId="ListParagraph">
    <w:name w:val="List Paragraph"/>
    <w:basedOn w:val="Normal"/>
    <w:uiPriority w:val="34"/>
    <w:qFormat/>
    <w:pPr>
      <w:ind w:firstLine="420"/>
    </w:pPr>
    <w:rPr>
      <w:szCs w:val="22"/>
    </w:rPr>
  </w:style>
  <w:style w:type="paragraph" w:styleId="Revision" w:customStyle="1">
    <w:name w:val="Revision"/>
    <w:uiPriority w:val="99"/>
    <w:semiHidden/>
    <w:qFormat/>
    <w:pPr>
      <w:widowControl/>
      <w:bidi w:val="0"/>
      <w:spacing w:before="0" w:after="0"/>
      <w:jc w:val="left"/>
    </w:pPr>
    <w:rPr>
      <w:rFonts w:ascii="等线" w:hAnsi="等线" w:eastAsia="等线" w:cs="" w:asciiTheme="minorHAnsi" w:cstheme="minorBidi" w:eastAsiaTheme="minorEastAsia" w:hAnsiTheme="minorHAnsi"/>
      <w:color w:val="auto"/>
      <w:kern w:val="2"/>
      <w:sz w:val="21"/>
      <w:szCs w:val="24"/>
      <w:lang w:val="en-US" w:eastAsia="zh-CN" w:bidi="ar-SA"/>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8">
    <w:name w:val="Table Grid"/>
    <w:basedOn w:val="7"/>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Application>LibreOffice/7.4.5.1$MacOSX_X86_64 LibreOffice_project/9c0871452b3918c1019dde9bfac75448afc4b57f</Application>
  <AppVersion>15.0000</AppVersion>
  <Pages>5</Pages>
  <Words>1462</Words>
  <Characters>6497</Characters>
  <CharactersWithSpaces>21467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2023-03-17T03:03:00Z</dcterms:created>
  <dc:creator>30158</dc:creator>
  <dc:description/>
  <dc:language>zh-CN</dc:language>
  <cp:lastModifiedBy/>
  <cp:lastPrinted>2023-04-28T01:07:00Z</cp:lastPrinted>
  <dcterms:modified xsi:type="dcterms:W3CDTF">2023-06-29T11:26:03Z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8555D7DB057E4F5AB1EEC289DB196801_12</vt:lpwstr>
  </property>
  <property fmtid="{D5CDD505-2E9C-101B-9397-08002B2CF9AE}" pid="3" name="KSOProductBuildVer">
    <vt:lpwstr>2052-11.1.0.14309</vt:lpwstr>
  </property>
</Properties>
</file>