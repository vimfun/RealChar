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kern w:val="44"/>
          <w:sz w:val="44"/>
          <w:szCs w:val="44"/>
          <w:lang w:val="en-US" w:eastAsia="zh-CN" w:bidi="ar-SA"/>
        </w:rPr>
      </w:pPr>
      <w:r>
        <w:rPr>
          <w:rFonts w:ascii="Times New Roman" w:hAnsi="Times New Roman" w:cs="Times New Roman"/>
          <w:b/>
          <w:sz w:val="32"/>
        </w:rPr>
        <w:t>Unit 1 College Life</w:t>
      </w:r>
      <w:r>
        <w:rPr>
          <w:rFonts w:hint="eastAsia" w:ascii="Times New Roman" w:hAnsi="Times New Roman" w:eastAsia="宋体" w:cs="Times New Roman"/>
          <w:b/>
          <w:bCs/>
          <w:kern w:val="44"/>
          <w:sz w:val="44"/>
          <w:szCs w:val="44"/>
          <w:lang w:val="en-US" w:eastAsia="zh-CN" w:bidi="ar-SA"/>
        </w:rPr>
        <w:t>（unit）</w:t>
      </w:r>
    </w:p>
    <w:p>
      <w:pPr>
        <w:outlineLvl w:val="0"/>
        <w:rPr>
          <w:rFonts w:ascii="Times New Roman" w:hAnsi="Times New Roman" w:cs="Times New Roman"/>
          <w:b/>
          <w:szCs w:val="24"/>
        </w:rPr>
      </w:pPr>
      <w:r>
        <w:rPr>
          <w:rFonts w:hint="eastAsia" w:ascii="Times New Roman" w:hAnsi="Times New Roman" w:cs="Times New Roman"/>
          <w:b/>
          <w:szCs w:val="24"/>
        </w:rPr>
        <w:t xml:space="preserve">Learning Objectives: </w:t>
      </w:r>
    </w:p>
    <w:p>
      <w:pPr>
        <w:rPr>
          <w:rFonts w:ascii="Times New Roman" w:hAnsi="Times New Roman" w:eastAsia="Arial Unicode MS" w:cs="Times New Roman"/>
        </w:rPr>
      </w:pPr>
      <w:r>
        <w:rPr>
          <w:rFonts w:ascii="Times New Roman" w:hAnsi="Times New Roman" w:eastAsia="Arial Unicode MS" w:cs="Times New Roman"/>
        </w:rPr>
        <w:t>After completing this unit, you will be able to</w:t>
      </w:r>
    </w:p>
    <w:p>
      <w:pPr>
        <w:pStyle w:val="21"/>
        <w:numPr>
          <w:ilvl w:val="0"/>
          <w:numId w:val="1"/>
        </w:numPr>
        <w:ind w:firstLineChars="0"/>
        <w:rPr>
          <w:rFonts w:ascii="Times New Roman" w:hAnsi="Times New Roman" w:eastAsia="Arial Unicode MS" w:cs="Times New Roman"/>
        </w:rPr>
      </w:pPr>
      <w:r>
        <w:rPr>
          <w:rFonts w:ascii="Times New Roman" w:hAnsi="Times New Roman" w:eastAsia="Arial Unicode MS" w:cs="Times New Roman"/>
        </w:rPr>
        <w:t>list various challenges that college freshmen face</w:t>
      </w:r>
    </w:p>
    <w:p>
      <w:pPr>
        <w:pStyle w:val="21"/>
        <w:numPr>
          <w:ilvl w:val="0"/>
          <w:numId w:val="1"/>
        </w:numPr>
        <w:ind w:firstLineChars="0"/>
        <w:rPr>
          <w:rFonts w:ascii="Times New Roman" w:hAnsi="Times New Roman" w:eastAsia="Arial Unicode MS" w:cs="Times New Roman"/>
        </w:rPr>
      </w:pPr>
      <w:r>
        <w:rPr>
          <w:rFonts w:ascii="Times New Roman" w:hAnsi="Times New Roman" w:eastAsia="Arial Unicode MS" w:cs="Times New Roman"/>
        </w:rPr>
        <w:t>offer suggestions for dealing with these challenges</w:t>
      </w:r>
    </w:p>
    <w:p>
      <w:pPr>
        <w:pStyle w:val="21"/>
        <w:numPr>
          <w:ilvl w:val="0"/>
          <w:numId w:val="1"/>
        </w:numPr>
        <w:ind w:firstLineChars="0"/>
        <w:rPr>
          <w:rFonts w:ascii="Times New Roman" w:hAnsi="Times New Roman" w:eastAsia="Arial Unicode MS" w:cs="Times New Roman"/>
        </w:rPr>
      </w:pPr>
      <w:r>
        <w:rPr>
          <w:rFonts w:ascii="Times New Roman" w:hAnsi="Times New Roman" w:eastAsia="Arial Unicode MS" w:cs="Times New Roman"/>
        </w:rPr>
        <w:t>take turns appropriately in a conversation</w:t>
      </w:r>
    </w:p>
    <w:p>
      <w:pPr>
        <w:rPr>
          <w:rFonts w:ascii="Times New Roman" w:hAnsi="Times New Roman" w:cs="Times New Roman"/>
          <w:szCs w:val="24"/>
        </w:rPr>
      </w:pPr>
    </w:p>
    <w:p>
      <w:pPr>
        <w:outlineLvl w:val="0"/>
        <w:rPr>
          <w:rFonts w:hint="eastAsia" w:ascii="Times New Roman" w:hAnsi="Times New Roman" w:eastAsia="宋体" w:cs="Times New Roman"/>
          <w:b/>
          <w:szCs w:val="24"/>
          <w:lang w:eastAsia="zh-CN"/>
        </w:rPr>
      </w:pPr>
      <w:r>
        <w:rPr>
          <w:rFonts w:ascii="Times New Roman" w:hAnsi="Times New Roman" w:eastAsia="等线w." w:cs="Times New Roman"/>
          <w:b/>
          <w:bCs/>
          <w:color w:val="006EC0"/>
          <w:kern w:val="0"/>
          <w:sz w:val="44"/>
          <w:szCs w:val="44"/>
        </w:rPr>
        <w:t>Scenario</w:t>
      </w:r>
      <w:r>
        <w:rPr>
          <w:rFonts w:hint="eastAsia" w:ascii="Times New Roman" w:hAnsi="Times New Roman" w:cs="Times New Roman"/>
          <w:b/>
          <w:szCs w:val="24"/>
        </w:rPr>
        <w:t xml:space="preserve"> </w:t>
      </w:r>
      <w:r>
        <w:rPr>
          <w:rFonts w:hint="eastAsia" w:ascii="Times New Roman" w:hAnsi="Times New Roman" w:eastAsia="宋体" w:cs="Times New Roman"/>
          <w:b/>
          <w:bCs/>
          <w:kern w:val="44"/>
          <w:sz w:val="44"/>
          <w:szCs w:val="44"/>
          <w:lang w:val="en-US" w:eastAsia="zh-CN" w:bidi="ar-SA"/>
        </w:rPr>
        <w:t>（section）</w:t>
      </w:r>
    </w:p>
    <w:p>
      <w:pPr>
        <w:rPr>
          <w:rFonts w:ascii="Times New Roman" w:hAnsi="Times New Roman" w:eastAsia="宋体" w:cs="Times New Roman"/>
          <w:szCs w:val="24"/>
          <w:highlight w:val="lightGray"/>
        </w:rPr>
      </w:pPr>
      <w:r>
        <w:rPr>
          <w:rFonts w:ascii="Times New Roman" w:hAnsi="Times New Roman" w:eastAsia="宋体" w:cs="Times New Roman"/>
          <w:szCs w:val="24"/>
          <w:highlight w:val="lightGray"/>
        </w:rPr>
        <w:t xml:space="preserve">You saw a poster about the first activity of the English Club in the new semester. It is a get-together with the topic “Challenges for freshmen and ways out”. </w:t>
      </w:r>
      <w:r>
        <w:rPr>
          <w:rFonts w:ascii="Times New Roman" w:hAnsi="Times New Roman" w:cs="Times New Roman"/>
          <w:szCs w:val="24"/>
          <w:highlight w:val="lightGray"/>
        </w:rPr>
        <w:t>You feel a little bit anxious about the challenges of college life and want to discuss them with other club members to ease the pressure and look for possible solutions.</w:t>
      </w:r>
      <w:r>
        <w:rPr>
          <w:rFonts w:ascii="Times New Roman" w:hAnsi="Times New Roman" w:cs="Times New Roman"/>
          <w:highlight w:val="lightGray"/>
        </w:rPr>
        <w:t xml:space="preserve"> </w:t>
      </w:r>
      <w:r>
        <w:rPr>
          <w:rFonts w:ascii="Times New Roman" w:hAnsi="Times New Roman" w:eastAsia="宋体" w:cs="Times New Roman"/>
          <w:szCs w:val="24"/>
          <w:highlight w:val="lightGray"/>
        </w:rPr>
        <w:t xml:space="preserve">How would you talk with your partner at English Club?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eastAsia="宋体" w:cs="Times New Roman"/>
          <w:szCs w:val="24"/>
        </w:rPr>
      </w:pPr>
      <w:r>
        <w:rPr>
          <w:rFonts w:ascii="Times New Roman" w:hAnsi="Times New Roman" w:eastAsia="宋体" w:cs="Times New Roman"/>
          <w:szCs w:val="24"/>
        </w:rPr>
        <w:t xml:space="preserve"> </w:t>
      </w:r>
    </w:p>
    <w:p>
      <w:pPr>
        <w:outlineLvl w:val="0"/>
        <w:rPr>
          <w:rFonts w:ascii="Times New Roman" w:hAnsi="Times New Roman" w:eastAsia="等线w." w:cs="Times New Roman"/>
          <w:b/>
          <w:bCs/>
          <w:color w:val="006EC0"/>
          <w:kern w:val="0"/>
          <w:sz w:val="36"/>
          <w:szCs w:val="36"/>
        </w:rPr>
      </w:pPr>
      <w:r>
        <w:rPr>
          <w:rFonts w:ascii="Times New Roman" w:hAnsi="Times New Roman" w:eastAsia="等线w." w:cs="Times New Roman"/>
          <w:b/>
          <w:bCs/>
          <w:color w:val="006EC0"/>
          <w:kern w:val="0"/>
          <w:sz w:val="36"/>
          <w:szCs w:val="36"/>
        </w:rPr>
        <w:t>Try it out</w:t>
      </w:r>
      <w:r>
        <w:rPr>
          <w:rFonts w:hint="eastAsia" w:ascii="Times New Roman" w:hAnsi="Times New Roman" w:eastAsia="宋体" w:cs="Times New Roman"/>
          <w:b/>
          <w:bCs/>
          <w:kern w:val="44"/>
          <w:sz w:val="44"/>
          <w:szCs w:val="44"/>
          <w:lang w:val="en-US" w:eastAsia="zh-CN" w:bidi="ar-SA"/>
        </w:rPr>
        <w:t>（section）</w:t>
      </w:r>
    </w:p>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1 Read the scenario and try to talk with your partner.</w:t>
      </w:r>
      <w:r>
        <w:rPr>
          <w:rFonts w:ascii="Times New Roman" w:hAnsi="Times New Roman" w:eastAsia="宋体" w:cs="Times New Roman"/>
          <w:szCs w:val="24"/>
          <w:highlight w:val="lightGray"/>
        </w:rPr>
        <w:t xml:space="preserve"> Exchange your challenges and provide</w:t>
      </w:r>
      <w:r>
        <w:rPr>
          <w:rFonts w:hint="eastAsia" w:ascii="Times New Roman" w:hAnsi="Times New Roman" w:eastAsia="宋体" w:cs="Times New Roman"/>
          <w:szCs w:val="24"/>
          <w:highlight w:val="lightGray"/>
        </w:rPr>
        <w:t xml:space="preserve"> suggestions.</w:t>
      </w:r>
    </w:p>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2 </w:t>
      </w:r>
      <w:r>
        <w:rPr>
          <w:rFonts w:ascii="Times New Roman" w:hAnsi="Times New Roman" w:eastAsia="宋体" w:cs="Times New Roman"/>
          <w:szCs w:val="24"/>
          <w:highlight w:val="lightGray"/>
        </w:rPr>
        <w:t>What challenges did you experience while doing the task? Think about the</w:t>
      </w:r>
      <w:r>
        <w:rPr>
          <w:rFonts w:hint="eastAsia" w:ascii="Times New Roman" w:hAnsi="Times New Roman" w:eastAsia="宋体" w:cs="Times New Roman"/>
          <w:szCs w:val="24"/>
          <w:highlight w:val="lightGray"/>
        </w:rPr>
        <w:t xml:space="preserve"> </w:t>
      </w:r>
      <w:r>
        <w:rPr>
          <w:rFonts w:ascii="Times New Roman" w:hAnsi="Times New Roman" w:eastAsia="宋体" w:cs="Times New Roman"/>
          <w:szCs w:val="24"/>
          <w:highlight w:val="lightGray"/>
        </w:rPr>
        <w:t>following aspects and list two or three major difficulties in English or in Chinese.</w:t>
      </w:r>
    </w:p>
    <w:p>
      <w:pPr>
        <w:jc w:val="left"/>
        <w:rPr>
          <w:rFonts w:ascii="Times New Roman" w:hAnsi="Times New Roman" w:eastAsia="宋体" w:cs="Times New Roman"/>
          <w:szCs w:val="24"/>
          <w:highlight w:val="lightGray"/>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368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tcPr>
          <w:p>
            <w:pPr>
              <w:jc w:val="left"/>
              <w:rPr>
                <w:rFonts w:ascii="Times New Roman" w:hAnsi="Times New Roman" w:eastAsia="宋体" w:cs="Times New Roman"/>
                <w:szCs w:val="24"/>
                <w:highlight w:val="lightGray"/>
              </w:rPr>
            </w:pPr>
          </w:p>
        </w:tc>
        <w:tc>
          <w:tcPr>
            <w:tcW w:w="3685" w:type="dxa"/>
          </w:tcPr>
          <w:p>
            <w:pPr>
              <w:jc w:val="center"/>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Aspects</w:t>
            </w:r>
          </w:p>
        </w:tc>
        <w:tc>
          <w:tcPr>
            <w:tcW w:w="2835" w:type="dxa"/>
          </w:tcPr>
          <w:p>
            <w:pPr>
              <w:jc w:val="center"/>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Difficulties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vMerge w:val="restart"/>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Content</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Introducing </w:t>
            </w:r>
            <w:r>
              <w:rPr>
                <w:rFonts w:ascii="Times New Roman" w:hAnsi="Times New Roman" w:eastAsia="宋体" w:cs="Times New Roman"/>
                <w:szCs w:val="24"/>
                <w:highlight w:val="lightGray"/>
              </w:rPr>
              <w:t>freshman</w:t>
            </w:r>
            <w:r>
              <w:rPr>
                <w:rFonts w:hint="eastAsia" w:ascii="Times New Roman" w:hAnsi="Times New Roman" w:eastAsia="宋体" w:cs="Times New Roman"/>
                <w:szCs w:val="24"/>
                <w:highlight w:val="lightGray"/>
              </w:rPr>
              <w:t xml:space="preserve"> challenges</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vMerge w:val="continue"/>
          </w:tcPr>
          <w:p>
            <w:pPr>
              <w:jc w:val="left"/>
              <w:rPr>
                <w:rFonts w:ascii="Times New Roman" w:hAnsi="Times New Roman" w:eastAsia="宋体" w:cs="Times New Roman"/>
                <w:szCs w:val="24"/>
                <w:highlight w:val="lightGray"/>
              </w:rPr>
            </w:pP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Suggesting </w:t>
            </w:r>
            <w:r>
              <w:rPr>
                <w:rFonts w:ascii="Times New Roman" w:hAnsi="Times New Roman" w:eastAsia="宋体" w:cs="Times New Roman"/>
                <w:szCs w:val="24"/>
                <w:highlight w:val="lightGray"/>
              </w:rPr>
              <w:t xml:space="preserve">solutions to </w:t>
            </w:r>
            <w:r>
              <w:rPr>
                <w:rFonts w:hint="eastAsia" w:ascii="Times New Roman" w:hAnsi="Times New Roman" w:eastAsia="宋体" w:cs="Times New Roman"/>
                <w:szCs w:val="24"/>
                <w:highlight w:val="lightGray"/>
              </w:rPr>
              <w:t>problems</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tcPr>
          <w:p>
            <w:pPr>
              <w:jc w:val="left"/>
              <w:rPr>
                <w:rFonts w:ascii="Times New Roman" w:hAnsi="Times New Roman" w:eastAsia="宋体" w:cs="Times New Roman"/>
                <w:szCs w:val="24"/>
                <w:highlight w:val="lightGray"/>
              </w:rPr>
            </w:pPr>
            <w:r>
              <w:rPr>
                <w:rFonts w:ascii="Times New Roman" w:hAnsi="Times New Roman" w:eastAsia="宋体" w:cs="Times New Roman"/>
                <w:szCs w:val="24"/>
                <w:highlight w:val="lightGray"/>
              </w:rPr>
              <w:t>L</w:t>
            </w:r>
            <w:r>
              <w:rPr>
                <w:rFonts w:hint="eastAsia" w:ascii="Times New Roman" w:hAnsi="Times New Roman" w:eastAsia="宋体" w:cs="Times New Roman"/>
                <w:szCs w:val="24"/>
                <w:highlight w:val="lightGray"/>
              </w:rPr>
              <w:t>anguage</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Vocabulary/Expression/Sentence structure/style</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Structure</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Organizing </w:t>
            </w:r>
            <w:r>
              <w:rPr>
                <w:rFonts w:ascii="Times New Roman" w:hAnsi="Times New Roman" w:eastAsia="宋体" w:cs="Times New Roman"/>
                <w:szCs w:val="24"/>
                <w:highlight w:val="lightGray"/>
              </w:rPr>
              <w:t>a</w:t>
            </w:r>
            <w:r>
              <w:rPr>
                <w:rFonts w:hint="eastAsia" w:ascii="Times New Roman" w:hAnsi="Times New Roman" w:eastAsia="宋体" w:cs="Times New Roman"/>
                <w:szCs w:val="24"/>
                <w:highlight w:val="lightGray"/>
              </w:rPr>
              <w:t xml:space="preserve"> conversation logically</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Communication</w:t>
            </w:r>
          </w:p>
        </w:tc>
        <w:tc>
          <w:tcPr>
            <w:tcW w:w="3685" w:type="dxa"/>
          </w:tcPr>
          <w:p>
            <w:pPr>
              <w:jc w:val="left"/>
              <w:rPr>
                <w:rFonts w:ascii="Times New Roman" w:hAnsi="Times New Roman" w:eastAsia="宋体" w:cs="Times New Roman"/>
                <w:szCs w:val="24"/>
                <w:highlight w:val="lightGray"/>
              </w:rPr>
            </w:pPr>
            <w:r>
              <w:rPr>
                <w:rFonts w:ascii="Times New Roman" w:hAnsi="Times New Roman" w:eastAsia="宋体" w:cs="Times New Roman"/>
                <w:szCs w:val="24"/>
                <w:highlight w:val="lightGray"/>
              </w:rPr>
              <w:t>Taking</w:t>
            </w:r>
            <w:r>
              <w:rPr>
                <w:rFonts w:hint="eastAsia" w:ascii="Times New Roman" w:hAnsi="Times New Roman" w:eastAsia="宋体" w:cs="Times New Roman"/>
                <w:szCs w:val="24"/>
                <w:highlight w:val="lightGray"/>
              </w:rPr>
              <w:t xml:space="preserve"> turns appropriately in a conversation</w:t>
            </w:r>
          </w:p>
        </w:tc>
        <w:tc>
          <w:tcPr>
            <w:tcW w:w="2835" w:type="dxa"/>
          </w:tcPr>
          <w:p>
            <w:pPr>
              <w:jc w:val="left"/>
              <w:rPr>
                <w:rFonts w:ascii="Times New Roman" w:hAnsi="Times New Roman" w:eastAsia="宋体" w:cs="Times New Roman"/>
                <w:szCs w:val="24"/>
                <w:highlight w:val="lightGray"/>
              </w:rPr>
            </w:pPr>
          </w:p>
        </w:tc>
      </w:tr>
    </w:tbl>
    <w:p>
      <w:pPr>
        <w:jc w:val="left"/>
        <w:rPr>
          <w:rFonts w:ascii="Times New Roman" w:hAnsi="Times New Roman" w:eastAsia="宋体" w:cs="Times New Roman"/>
          <w:szCs w:val="24"/>
          <w:highlight w:val="lightGray"/>
        </w:rPr>
      </w:pPr>
    </w:p>
    <w:p>
      <w:pPr>
        <w:widowControl/>
        <w:jc w:val="left"/>
        <w:rPr>
          <w:rFonts w:ascii="Times New Roman" w:hAnsi="Times New Roman" w:cs="Times New Roman"/>
          <w:b/>
          <w:szCs w:val="24"/>
        </w:rPr>
      </w:pP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r>
        <w:rPr>
          <w:rFonts w:ascii="Times New Roman" w:hAnsi="Times New Roman" w:cs="Times New Roman"/>
          <w:b/>
          <w:szCs w:val="24"/>
        </w:rPr>
        <w:br w:type="page"/>
      </w:r>
    </w:p>
    <w:p>
      <w:pPr>
        <w:jc w:val="left"/>
        <w:outlineLvl w:val="0"/>
        <w:rPr>
          <w:rFonts w:ascii="Times New Roman" w:hAnsi="Times New Roman" w:eastAsia="等线w." w:cs="Times New Roman"/>
          <w:b/>
          <w:bCs/>
          <w:color w:val="006EC0"/>
          <w:kern w:val="0"/>
          <w:sz w:val="44"/>
          <w:szCs w:val="44"/>
        </w:rPr>
      </w:pPr>
      <w:r>
        <w:rPr>
          <w:rFonts w:ascii="Times New Roman" w:hAnsi="Times New Roman" w:eastAsia="等线w." w:cs="Times New Roman"/>
          <w:b/>
          <w:bCs/>
          <w:color w:val="006EC0"/>
          <w:kern w:val="0"/>
          <w:sz w:val="44"/>
          <w:szCs w:val="44"/>
        </w:rPr>
        <w:t>Active reading</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jc w:val="left"/>
        <w:rPr>
          <w:rFonts w:ascii="Times New Roman" w:hAnsi="Times New Roman" w:cs="Times New Roman"/>
          <w:szCs w:val="24"/>
          <w:highlight w:val="lightGray"/>
        </w:rPr>
      </w:pPr>
      <w:r>
        <w:rPr>
          <w:rFonts w:hint="eastAsia" w:ascii="Times New Roman" w:hAnsi="Times New Roman" w:cs="Times New Roman"/>
          <w:szCs w:val="24"/>
          <w:highlight w:val="lightGray"/>
        </w:rPr>
        <w:t xml:space="preserve">Work in pairs and make a list </w:t>
      </w:r>
      <w:r>
        <w:rPr>
          <w:rFonts w:ascii="Times New Roman" w:hAnsi="Times New Roman" w:cs="Times New Roman"/>
          <w:szCs w:val="24"/>
          <w:highlight w:val="lightGray"/>
        </w:rPr>
        <w:t>of</w:t>
      </w:r>
      <w:r>
        <w:rPr>
          <w:rFonts w:hint="eastAsia" w:ascii="Times New Roman" w:hAnsi="Times New Roman" w:cs="Times New Roman"/>
          <w:szCs w:val="24"/>
          <w:highlight w:val="lightGray"/>
        </w:rPr>
        <w:t xml:space="preserve"> the things you thought about when you first arrived at </w:t>
      </w:r>
      <w:r>
        <w:rPr>
          <w:rFonts w:ascii="Times New Roman" w:hAnsi="Times New Roman" w:cs="Times New Roman"/>
          <w:szCs w:val="24"/>
          <w:highlight w:val="lightGray"/>
        </w:rPr>
        <w:t>college</w:t>
      </w:r>
      <w:r>
        <w:rPr>
          <w:rFonts w:hint="eastAsia" w:ascii="Times New Roman" w:hAnsi="Times New Roman" w:cs="Times New Roman"/>
          <w:szCs w:val="24"/>
          <w:highlight w:val="lightGray"/>
        </w:rPr>
        <w:t xml:space="preserve">. </w:t>
      </w:r>
    </w:p>
    <w:p>
      <w:pPr>
        <w:jc w:val="left"/>
        <w:rPr>
          <w:rFonts w:ascii="Times New Roman" w:hAnsi="Times New Roman" w:cs="Times New Roman"/>
          <w:szCs w:val="24"/>
          <w:highlight w:val="lightGray"/>
        </w:rPr>
      </w:pPr>
      <w:r>
        <w:rPr>
          <w:rFonts w:hint="eastAsia" w:ascii="宋体" w:hAnsi="宋体" w:eastAsia="宋体" w:cs="Times New Roman"/>
          <w:szCs w:val="24"/>
          <w:highlight w:val="lightGray"/>
        </w:rPr>
        <w:t xml:space="preserve">□ </w:t>
      </w:r>
      <w:r>
        <w:rPr>
          <w:rFonts w:hint="eastAsia" w:ascii="Times New Roman" w:hAnsi="Times New Roman" w:cs="Times New Roman"/>
          <w:szCs w:val="24"/>
          <w:highlight w:val="lightGray"/>
        </w:rPr>
        <w:t>what to do if I</w:t>
      </w:r>
      <w:r>
        <w:rPr>
          <w:rFonts w:ascii="Times New Roman" w:hAnsi="Times New Roman" w:cs="Times New Roman"/>
          <w:szCs w:val="24"/>
          <w:highlight w:val="lightGray"/>
        </w:rPr>
        <w:t>’</w:t>
      </w:r>
      <w:r>
        <w:rPr>
          <w:rFonts w:hint="eastAsia" w:ascii="Times New Roman" w:hAnsi="Times New Roman" w:cs="Times New Roman"/>
          <w:szCs w:val="24"/>
          <w:highlight w:val="lightGray"/>
        </w:rPr>
        <w:t>m homesick</w:t>
      </w:r>
    </w:p>
    <w:p>
      <w:pPr>
        <w:jc w:val="left"/>
        <w:rPr>
          <w:rFonts w:ascii="Times New Roman" w:hAnsi="Times New Roman" w:cs="Times New Roman"/>
          <w:szCs w:val="24"/>
          <w:highlight w:val="lightGray"/>
        </w:rPr>
      </w:pPr>
      <w:r>
        <w:rPr>
          <w:rFonts w:hint="eastAsia" w:ascii="宋体" w:hAnsi="宋体" w:eastAsia="宋体" w:cs="Times New Roman"/>
          <w:szCs w:val="24"/>
          <w:highlight w:val="lightGray"/>
        </w:rPr>
        <w:t xml:space="preserve">□ </w:t>
      </w:r>
      <w:r>
        <w:rPr>
          <w:rFonts w:hint="eastAsia" w:ascii="Times New Roman" w:hAnsi="Times New Roman" w:cs="Times New Roman"/>
          <w:szCs w:val="24"/>
          <w:highlight w:val="lightGray"/>
        </w:rPr>
        <w:t>how to make new friends</w:t>
      </w:r>
    </w:p>
    <w:p>
      <w:pPr>
        <w:jc w:val="left"/>
        <w:rPr>
          <w:rFonts w:ascii="Times New Roman" w:hAnsi="Times New Roman" w:cs="Times New Roman"/>
          <w:szCs w:val="24"/>
          <w:highlight w:val="lightGray"/>
        </w:rPr>
      </w:pPr>
      <w:r>
        <w:rPr>
          <w:rFonts w:hint="eastAsia" w:ascii="宋体" w:hAnsi="宋体" w:eastAsia="宋体" w:cs="Times New Roman"/>
          <w:szCs w:val="24"/>
          <w:highlight w:val="lightGray"/>
        </w:rPr>
        <w:t xml:space="preserve">□ </w:t>
      </w:r>
      <w:r>
        <w:rPr>
          <w:rFonts w:hint="eastAsia" w:ascii="Times New Roman" w:hAnsi="Times New Roman" w:cs="Times New Roman"/>
          <w:szCs w:val="24"/>
          <w:highlight w:val="lightGray"/>
        </w:rPr>
        <w:t>how to schedule my time</w:t>
      </w:r>
    </w:p>
    <w:p>
      <w:pPr>
        <w:jc w:val="left"/>
        <w:rPr>
          <w:rFonts w:ascii="Times New Roman" w:hAnsi="Times New Roman" w:cs="Times New Roman"/>
          <w:szCs w:val="24"/>
          <w:highlight w:val="lightGray"/>
        </w:rPr>
      </w:pPr>
      <w:r>
        <w:rPr>
          <w:rFonts w:hint="eastAsia" w:ascii="宋体" w:hAnsi="宋体" w:eastAsia="宋体" w:cs="Times New Roman"/>
          <w:szCs w:val="24"/>
          <w:highlight w:val="lightGray"/>
        </w:rPr>
        <w:t xml:space="preserve">□ </w:t>
      </w:r>
      <w:r>
        <w:rPr>
          <w:rFonts w:ascii="Times New Roman" w:hAnsi="Times New Roman" w:cs="Times New Roman"/>
          <w:szCs w:val="24"/>
          <w:highlight w:val="lightGray"/>
        </w:rPr>
        <w:t>______________________</w:t>
      </w:r>
    </w:p>
    <w:p>
      <w:pPr>
        <w:jc w:val="left"/>
        <w:rPr>
          <w:rFonts w:ascii="Times New Roman" w:hAnsi="Times New Roman" w:cs="Times New Roman"/>
          <w:szCs w:val="24"/>
          <w:highlight w:val="lightGray"/>
        </w:rPr>
      </w:pPr>
      <w:r>
        <w:rPr>
          <w:rFonts w:hint="eastAsia" w:ascii="宋体" w:hAnsi="宋体" w:eastAsia="宋体" w:cs="Times New Roman"/>
          <w:szCs w:val="24"/>
          <w:highlight w:val="lightGray"/>
        </w:rPr>
        <w:t xml:space="preserve">□ </w:t>
      </w:r>
      <w:r>
        <w:rPr>
          <w:rFonts w:ascii="宋体" w:hAnsi="宋体" w:eastAsia="宋体" w:cs="Times New Roman"/>
          <w:szCs w:val="24"/>
          <w:highlight w:val="lightGray"/>
        </w:rPr>
        <w:t>______________________</w:t>
      </w:r>
    </w:p>
    <w:p>
      <w:pPr>
        <w:jc w:val="left"/>
        <w:rPr>
          <w:rFonts w:ascii="Times New Roman" w:hAnsi="Times New Roman" w:cs="Times New Roman"/>
          <w:b/>
          <w:szCs w:val="24"/>
          <w:highlight w:val="lightGray"/>
        </w:rPr>
      </w:pPr>
    </w:p>
    <w:p>
      <w:pPr>
        <w:jc w:val="left"/>
        <w:rPr>
          <w:rFonts w:ascii="Times New Roman" w:hAnsi="Times New Roman" w:cs="Times New Roman"/>
          <w:color w:val="000000"/>
          <w:kern w:val="0"/>
          <w:szCs w:val="24"/>
          <w:highlight w:val="lightGray"/>
        </w:rPr>
      </w:pPr>
      <w:bookmarkStart w:id="0" w:name="_Hlk105051344"/>
      <w:r>
        <w:rPr>
          <w:rFonts w:hint="eastAsia" w:ascii="Times New Roman" w:hAnsi="Times New Roman" w:eastAsia="宋体" w:cs="Times New Roman"/>
          <w:szCs w:val="24"/>
          <w:highlight w:val="lightGray"/>
        </w:rPr>
        <w:t xml:space="preserve">As a </w:t>
      </w:r>
      <w:r>
        <w:rPr>
          <w:rFonts w:ascii="Times New Roman" w:hAnsi="Times New Roman" w:eastAsia="宋体" w:cs="Times New Roman"/>
          <w:szCs w:val="24"/>
          <w:highlight w:val="lightGray"/>
        </w:rPr>
        <w:t>freshman</w:t>
      </w:r>
      <w:r>
        <w:rPr>
          <w:rFonts w:hint="eastAsia" w:ascii="Times New Roman" w:hAnsi="Times New Roman" w:eastAsia="宋体" w:cs="Times New Roman"/>
          <w:szCs w:val="24"/>
          <w:highlight w:val="lightGray"/>
        </w:rPr>
        <w:t>, you are experiencing the transition from high school to</w:t>
      </w:r>
      <w:r>
        <w:rPr>
          <w:rFonts w:ascii="Times New Roman" w:hAnsi="Times New Roman" w:eastAsia="宋体" w:cs="Times New Roman"/>
          <w:szCs w:val="24"/>
          <w:highlight w:val="lightGray"/>
        </w:rPr>
        <w:t xml:space="preserve"> college</w:t>
      </w:r>
      <w:r>
        <w:rPr>
          <w:rFonts w:hint="eastAsia" w:ascii="Times New Roman" w:hAnsi="Times New Roman" w:eastAsia="宋体" w:cs="Times New Roman"/>
          <w:szCs w:val="24"/>
          <w:highlight w:val="lightGray"/>
        </w:rPr>
        <w:t xml:space="preserve">. To tell </w:t>
      </w:r>
      <w:r>
        <w:rPr>
          <w:rFonts w:ascii="Times New Roman" w:hAnsi="Times New Roman" w:eastAsia="宋体" w:cs="Times New Roman"/>
          <w:szCs w:val="24"/>
          <w:highlight w:val="lightGray"/>
        </w:rPr>
        <w:t>the truth</w:t>
      </w:r>
      <w:r>
        <w:rPr>
          <w:rFonts w:hint="eastAsia" w:ascii="Times New Roman" w:hAnsi="Times New Roman" w:eastAsia="宋体" w:cs="Times New Roman"/>
          <w:szCs w:val="24"/>
          <w:highlight w:val="lightGray"/>
        </w:rPr>
        <w:t xml:space="preserve">, it is not </w:t>
      </w:r>
      <w:r>
        <w:rPr>
          <w:rFonts w:ascii="Times New Roman" w:hAnsi="Times New Roman" w:eastAsia="宋体" w:cs="Times New Roman"/>
          <w:szCs w:val="24"/>
          <w:highlight w:val="lightGray"/>
        </w:rPr>
        <w:t xml:space="preserve">always </w:t>
      </w:r>
      <w:r>
        <w:rPr>
          <w:rFonts w:hint="eastAsia" w:ascii="Times New Roman" w:hAnsi="Times New Roman" w:eastAsia="宋体" w:cs="Times New Roman"/>
          <w:szCs w:val="24"/>
          <w:highlight w:val="lightGray"/>
        </w:rPr>
        <w:t xml:space="preserve">an easy journey. Figuring out what is troubling you is the first step toward </w:t>
      </w:r>
      <w:r>
        <w:rPr>
          <w:rFonts w:ascii="Times New Roman" w:hAnsi="Times New Roman" w:eastAsia="宋体" w:cs="Times New Roman"/>
          <w:szCs w:val="24"/>
          <w:highlight w:val="lightGray"/>
        </w:rPr>
        <w:t>solving a problem</w:t>
      </w:r>
      <w:r>
        <w:rPr>
          <w:rFonts w:hint="eastAsia" w:ascii="Times New Roman" w:hAnsi="Times New Roman" w:eastAsia="宋体" w:cs="Times New Roman"/>
          <w:szCs w:val="24"/>
          <w:highlight w:val="lightGray"/>
        </w:rPr>
        <w:t>. The following dia</w:t>
      </w:r>
      <w:r>
        <w:rPr>
          <w:rFonts w:ascii="Times New Roman" w:hAnsi="Times New Roman" w:eastAsia="宋体" w:cs="Times New Roman"/>
          <w:szCs w:val="24"/>
          <w:highlight w:val="lightGray"/>
        </w:rPr>
        <w:t>r</w:t>
      </w:r>
      <w:r>
        <w:rPr>
          <w:rFonts w:hint="eastAsia" w:ascii="Times New Roman" w:hAnsi="Times New Roman" w:eastAsia="宋体" w:cs="Times New Roman"/>
          <w:szCs w:val="24"/>
          <w:highlight w:val="lightGray"/>
        </w:rPr>
        <w:t xml:space="preserve">ies </w:t>
      </w:r>
      <w:r>
        <w:rPr>
          <w:rFonts w:ascii="Times New Roman" w:hAnsi="Times New Roman" w:eastAsia="宋体" w:cs="Times New Roman"/>
          <w:szCs w:val="24"/>
          <w:highlight w:val="lightGray"/>
        </w:rPr>
        <w:t>describe</w:t>
      </w:r>
      <w:r>
        <w:rPr>
          <w:rFonts w:hint="eastAsia" w:ascii="Times New Roman" w:hAnsi="Times New Roman" w:eastAsia="宋体" w:cs="Times New Roman"/>
          <w:szCs w:val="24"/>
          <w:highlight w:val="lightGray"/>
        </w:rPr>
        <w:t xml:space="preserve"> this journey of transition. Read the</w:t>
      </w:r>
      <w:r>
        <w:rPr>
          <w:rFonts w:ascii="Times New Roman" w:hAnsi="Times New Roman" w:eastAsia="宋体" w:cs="Times New Roman"/>
          <w:szCs w:val="24"/>
          <w:highlight w:val="lightGray"/>
        </w:rPr>
        <w:t xml:space="preserve"> text </w:t>
      </w:r>
      <w:r>
        <w:rPr>
          <w:rFonts w:hint="eastAsia" w:ascii="Times New Roman" w:hAnsi="Times New Roman" w:eastAsia="宋体" w:cs="Times New Roman"/>
          <w:szCs w:val="24"/>
          <w:highlight w:val="lightGray"/>
        </w:rPr>
        <w:t>and see if you have come across</w:t>
      </w:r>
      <w:r>
        <w:rPr>
          <w:rFonts w:hint="eastAsia" w:ascii="Times New Roman" w:hAnsi="Times New Roman" w:eastAsia="宋体" w:cs="Times New Roman"/>
          <w:color w:val="FF0000"/>
          <w:szCs w:val="24"/>
          <w:highlight w:val="lightGray"/>
        </w:rPr>
        <w:t xml:space="preserve"> </w:t>
      </w:r>
      <w:r>
        <w:rPr>
          <w:rFonts w:hint="eastAsia" w:ascii="Times New Roman" w:hAnsi="Times New Roman" w:eastAsia="宋体" w:cs="Times New Roman"/>
          <w:szCs w:val="24"/>
          <w:highlight w:val="lightGray"/>
        </w:rPr>
        <w:t>the same problems.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center"/>
        <w:rPr>
          <w:rFonts w:ascii="Times New Roman" w:hAnsi="Times New Roman" w:cs="Times New Roman"/>
          <w:color w:val="000000"/>
          <w:kern w:val="0"/>
          <w:szCs w:val="24"/>
        </w:rPr>
      </w:pPr>
    </w:p>
    <w:p>
      <w:pPr>
        <w:spacing w:after="120"/>
        <w:jc w:val="center"/>
        <w:rPr>
          <w:rFonts w:ascii="Times New Roman" w:hAnsi="Times New Roman" w:cs="Times New Roman"/>
          <w:sz w:val="32"/>
          <w:szCs w:val="24"/>
          <w:highlight w:val="lightGray"/>
        </w:rPr>
      </w:pPr>
      <w:r>
        <w:rPr>
          <w:rFonts w:ascii="Times New Roman" w:hAnsi="Times New Roman" w:cs="Times New Roman"/>
          <w:b/>
          <w:sz w:val="32"/>
          <w:szCs w:val="24"/>
          <w:highlight w:val="lightGray"/>
        </w:rPr>
        <w:t>Diary of a fresher</w:t>
      </w:r>
    </w:p>
    <w:p>
      <w:pPr>
        <w:jc w:val="left"/>
        <w:rPr>
          <w:rFonts w:ascii="Times New Roman" w:hAnsi="Times New Roman" w:cs="Times New Roman"/>
          <w:b/>
          <w:szCs w:val="24"/>
          <w:highlight w:val="lightGray"/>
        </w:rPr>
      </w:pPr>
      <w:bookmarkStart w:id="1" w:name="_Hlk104824776"/>
      <w:r>
        <w:rPr>
          <w:rFonts w:ascii="Times New Roman" w:hAnsi="Times New Roman" w:cs="Times New Roman"/>
          <w:b/>
          <w:szCs w:val="24"/>
          <w:highlight w:val="lightGray"/>
        </w:rPr>
        <w:t>Sunday</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After</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a</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tiring car journey,</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we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arrive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at</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my</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halls</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of</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residence for me to get settled in.</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room</w:t>
      </w:r>
      <w:r>
        <w:rPr>
          <w:rFonts w:ascii="Times New Roman" w:hAnsi="Times New Roman"/>
          <w:highlight w:val="lightGray"/>
        </w:rPr>
        <w:t xml:space="preserve"> </w:t>
      </w:r>
      <w:r>
        <w:rPr>
          <w:rFonts w:ascii="Times New Roman" w:hAnsi="Times New Roman" w:eastAsia="宋体" w:cs="Times New Roman"/>
          <w:kern w:val="0"/>
          <w:szCs w:val="24"/>
          <w:highlight w:val="lightGray"/>
        </w:rPr>
        <w:t>is</w:t>
      </w:r>
      <w:r>
        <w:rPr>
          <w:rFonts w:ascii="Times New Roman" w:hAnsi="Times New Roman"/>
          <w:highlight w:val="lightGray"/>
        </w:rPr>
        <w:t xml:space="preserve"> </w:t>
      </w:r>
      <w:r>
        <w:rPr>
          <w:rFonts w:ascii="Times New Roman" w:hAnsi="Times New Roman" w:eastAsia="宋体" w:cs="Times New Roman"/>
          <w:kern w:val="0"/>
          <w:szCs w:val="24"/>
          <w:highlight w:val="lightGray"/>
        </w:rPr>
        <w:t>five</w:t>
      </w:r>
      <w:r>
        <w:rPr>
          <w:rFonts w:ascii="Times New Roman" w:hAnsi="Times New Roman"/>
          <w:highlight w:val="lightGray"/>
        </w:rPr>
        <w:t xml:space="preserve"> </w:t>
      </w:r>
      <w:r>
        <w:rPr>
          <w:rFonts w:ascii="Times New Roman" w:hAnsi="Times New Roman" w:eastAsia="宋体" w:cs="Times New Roman"/>
          <w:kern w:val="0"/>
          <w:szCs w:val="24"/>
          <w:highlight w:val="lightGray"/>
        </w:rPr>
        <w:t>floors</w:t>
      </w:r>
      <w:r>
        <w:rPr>
          <w:rFonts w:ascii="Times New Roman" w:hAnsi="Times New Roman"/>
          <w:highlight w:val="lightGray"/>
        </w:rPr>
        <w:t xml:space="preserve"> </w:t>
      </w:r>
      <w:r>
        <w:rPr>
          <w:rFonts w:ascii="Times New Roman" w:hAnsi="Times New Roman" w:eastAsia="宋体" w:cs="Times New Roman"/>
          <w:kern w:val="0"/>
          <w:szCs w:val="24"/>
          <w:highlight w:val="lightGray"/>
        </w:rPr>
        <w:t>up,</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lift</w:t>
      </w:r>
      <w:r>
        <w:rPr>
          <w:rFonts w:ascii="Times New Roman" w:hAnsi="Times New Roman"/>
          <w:highlight w:val="lightGray"/>
        </w:rPr>
        <w:t xml:space="preserve"> </w:t>
      </w:r>
      <w:r>
        <w:rPr>
          <w:rFonts w:ascii="Times New Roman" w:hAnsi="Times New Roman" w:eastAsia="宋体" w:cs="Times New Roman"/>
          <w:kern w:val="0"/>
          <w:szCs w:val="24"/>
          <w:highlight w:val="lightGray"/>
        </w:rPr>
        <w:t>has</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highlight w:val="lightGray"/>
        </w:rPr>
        <w:t xml:space="preserve"> </w:t>
      </w:r>
      <w:r>
        <w:rPr>
          <w:rFonts w:ascii="Times New Roman" w:hAnsi="Times New Roman" w:eastAsia="宋体" w:cs="Times New Roman"/>
          <w:kern w:val="0"/>
          <w:szCs w:val="24"/>
          <w:highlight w:val="lightGray"/>
        </w:rPr>
        <w:t>sign</w:t>
      </w:r>
      <w:r>
        <w:rPr>
          <w:rFonts w:ascii="Times New Roman" w:hAnsi="Times New Roman"/>
          <w:highlight w:val="lightGray"/>
        </w:rPr>
        <w:t xml:space="preserve"> </w:t>
      </w:r>
      <w:r>
        <w:rPr>
          <w:rFonts w:ascii="Times New Roman" w:hAnsi="Times New Roman" w:eastAsia="宋体" w:cs="Times New Roman"/>
          <w:kern w:val="0"/>
          <w:szCs w:val="24"/>
          <w:highlight w:val="lightGray"/>
        </w:rPr>
        <w:t>on</w:t>
      </w:r>
      <w:r>
        <w:rPr>
          <w:rFonts w:ascii="Times New Roman" w:hAnsi="Times New Roman"/>
          <w:highlight w:val="lightGray"/>
        </w:rPr>
        <w:t xml:space="preserve"> </w:t>
      </w:r>
      <w:r>
        <w:rPr>
          <w:rFonts w:ascii="Times New Roman" w:hAnsi="Times New Roman" w:eastAsia="宋体" w:cs="Times New Roman"/>
          <w:kern w:val="0"/>
          <w:szCs w:val="24"/>
          <w:highlight w:val="lightGray"/>
        </w:rPr>
        <w:t>it, “Out</w:t>
      </w:r>
      <w:r>
        <w:rPr>
          <w:rFonts w:ascii="Times New Roman" w:hAnsi="Times New Roman"/>
          <w:highlight w:val="lightGray"/>
        </w:rPr>
        <w:t xml:space="preserve"> </w:t>
      </w:r>
      <w:r>
        <w:rPr>
          <w:rFonts w:ascii="Times New Roman" w:hAnsi="Times New Roman" w:eastAsia="宋体" w:cs="Times New Roman"/>
          <w:kern w:val="0"/>
          <w:szCs w:val="24"/>
          <w:highlight w:val="lightGray"/>
        </w:rPr>
        <w:t>of</w:t>
      </w:r>
      <w:r>
        <w:rPr>
          <w:rFonts w:ascii="Times New Roman" w:hAnsi="Times New Roman"/>
          <w:highlight w:val="lightGray"/>
        </w:rPr>
        <w:t xml:space="preserve"> </w:t>
      </w:r>
      <w:r>
        <w:rPr>
          <w:rFonts w:ascii="Times New Roman" w:hAnsi="Times New Roman" w:eastAsia="宋体" w:cs="Times New Roman"/>
          <w:kern w:val="0"/>
          <w:szCs w:val="24"/>
          <w:highlight w:val="lightGray"/>
        </w:rPr>
        <w:t>order”.</w:t>
      </w:r>
      <w:r>
        <w:rPr>
          <w:rFonts w:ascii="Times New Roman" w:hAnsi="Times New Roman"/>
          <w:highlight w:val="lightGray"/>
        </w:rPr>
        <w:t xml:space="preserve"> </w:t>
      </w:r>
      <w:r>
        <w:rPr>
          <w:rFonts w:ascii="Times New Roman" w:hAnsi="Times New Roman" w:eastAsia="宋体" w:cs="Times New Roman"/>
          <w:kern w:val="0"/>
          <w:szCs w:val="24"/>
          <w:highlight w:val="lightGray"/>
        </w:rPr>
        <w:t>Finally,</w:t>
      </w:r>
      <w:r>
        <w:rPr>
          <w:rFonts w:ascii="Times New Roman" w:hAnsi="Times New Roman"/>
          <w:highlight w:val="lightGray"/>
        </w:rPr>
        <w:t xml:space="preserve"> </w:t>
      </w:r>
      <w:r>
        <w:rPr>
          <w:rFonts w:ascii="Times New Roman" w:hAnsi="Times New Roman" w:eastAsia="宋体" w:cs="Times New Roman"/>
          <w:kern w:val="0"/>
          <w:szCs w:val="24"/>
          <w:highlight w:val="lightGray"/>
        </w:rPr>
        <w:t>with</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mother</w:t>
      </w:r>
      <w:r>
        <w:rPr>
          <w:rFonts w:ascii="Times New Roman" w:hAnsi="Times New Roman"/>
          <w:highlight w:val="lightGray"/>
        </w:rPr>
        <w:t xml:space="preserve"> </w:t>
      </w:r>
      <w:r>
        <w:rPr>
          <w:rFonts w:ascii="Times New Roman" w:hAnsi="Times New Roman" w:eastAsia="宋体" w:cs="Times New Roman"/>
          <w:kern w:val="0"/>
          <w:szCs w:val="24"/>
          <w:highlight w:val="lightGray"/>
        </w:rPr>
        <w:t>flushed</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gasping</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breath,</w:t>
      </w:r>
      <w:r>
        <w:rPr>
          <w:rFonts w:ascii="Times New Roman" w:hAnsi="Times New Roman"/>
          <w:highlight w:val="lightGray"/>
        </w:rPr>
        <w:t xml:space="preserve"> </w:t>
      </w:r>
      <w:r>
        <w:rPr>
          <w:rFonts w:ascii="Times New Roman" w:hAnsi="Times New Roman" w:eastAsia="宋体" w:cs="Times New Roman"/>
          <w:kern w:val="0"/>
          <w:szCs w:val="24"/>
          <w:highlight w:val="lightGray"/>
        </w:rPr>
        <w:t>we</w:t>
      </w:r>
      <w:r>
        <w:rPr>
          <w:rFonts w:ascii="Times New Roman" w:hAnsi="Times New Roman"/>
          <w:highlight w:val="lightGray"/>
        </w:rPr>
        <w:t xml:space="preserve"> </w:t>
      </w:r>
      <w:r>
        <w:rPr>
          <w:rFonts w:ascii="Times New Roman" w:hAnsi="Times New Roman" w:eastAsia="宋体" w:cs="Times New Roman"/>
          <w:kern w:val="0"/>
          <w:szCs w:val="24"/>
          <w:highlight w:val="lightGray"/>
        </w:rPr>
        <w:t>find</w:t>
      </w:r>
      <w:r>
        <w:rPr>
          <w:rFonts w:ascii="Times New Roman" w:hAnsi="Times New Roman"/>
          <w:highlight w:val="lightGray"/>
        </w:rPr>
        <w:t xml:space="preserve"> the </w:t>
      </w:r>
      <w:r>
        <w:rPr>
          <w:rFonts w:ascii="Times New Roman" w:hAnsi="Times New Roman" w:eastAsia="宋体" w:cs="Times New Roman"/>
          <w:kern w:val="0"/>
          <w:szCs w:val="24"/>
          <w:highlight w:val="lightGray"/>
        </w:rPr>
        <w:t>room and walk</w:t>
      </w:r>
      <w:r>
        <w:rPr>
          <w:rFonts w:ascii="Times New Roman" w:hAnsi="Times New Roman"/>
          <w:highlight w:val="lightGray"/>
        </w:rPr>
        <w:t xml:space="preserve"> </w:t>
      </w:r>
      <w:r>
        <w:rPr>
          <w:rFonts w:ascii="Times New Roman" w:hAnsi="Times New Roman" w:eastAsia="宋体" w:cs="Times New Roman"/>
          <w:kern w:val="0"/>
          <w:szCs w:val="24"/>
          <w:highlight w:val="lightGray"/>
        </w:rPr>
        <w:t>in.</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After</w:t>
      </w:r>
      <w:r>
        <w:rPr>
          <w:rFonts w:ascii="Times New Roman" w:hAnsi="Times New Roman"/>
          <w:highlight w:val="lightGray"/>
        </w:rPr>
        <w:t xml:space="preserve"> </w:t>
      </w:r>
      <w:r>
        <w:rPr>
          <w:rFonts w:ascii="Times New Roman" w:hAnsi="Times New Roman" w:eastAsia="宋体" w:cs="Times New Roman"/>
          <w:kern w:val="0"/>
          <w:szCs w:val="24"/>
          <w:highlight w:val="lightGray"/>
        </w:rPr>
        <w:t>one</w:t>
      </w:r>
      <w:r>
        <w:rPr>
          <w:rFonts w:ascii="Times New Roman" w:hAnsi="Times New Roman"/>
          <w:highlight w:val="lightGray"/>
        </w:rPr>
        <w:t xml:space="preserve"> </w:t>
      </w:r>
      <w:r>
        <w:rPr>
          <w:rFonts w:ascii="Times New Roman" w:hAnsi="Times New Roman" w:eastAsia="宋体" w:cs="Times New Roman"/>
          <w:kern w:val="0"/>
          <w:szCs w:val="24"/>
          <w:highlight w:val="lightGray"/>
        </w:rPr>
        <w:t>minute,</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dad</w:t>
      </w:r>
      <w:r>
        <w:rPr>
          <w:rFonts w:ascii="Times New Roman" w:hAnsi="Times New Roman"/>
          <w:highlight w:val="lightGray"/>
        </w:rPr>
        <w:t xml:space="preserve"> </w:t>
      </w:r>
      <w:r>
        <w:rPr>
          <w:rFonts w:ascii="Times New Roman" w:hAnsi="Times New Roman" w:cs="Times New Roman"/>
          <w:kern w:val="0"/>
          <w:szCs w:val="24"/>
          <w:highlight w:val="lightGray"/>
        </w:rPr>
        <w:t>climbs out</w:t>
      </w:r>
      <w:r>
        <w:rPr>
          <w:rFonts w:ascii="Times New Roman" w:hAnsi="Times New Roman" w:eastAsia="宋体" w:cs="Times New Roman"/>
          <w:kern w:val="0"/>
          <w:szCs w:val="24"/>
          <w:highlight w:val="lightGray"/>
        </w:rPr>
        <w:t>.</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room</w:t>
      </w:r>
      <w:r>
        <w:rPr>
          <w:rFonts w:ascii="Times New Roman" w:hAnsi="Times New Roman"/>
          <w:highlight w:val="lightGray"/>
        </w:rPr>
        <w:t xml:space="preserve"> </w:t>
      </w:r>
      <w:r>
        <w:rPr>
          <w:rFonts w:ascii="Times New Roman" w:hAnsi="Times New Roman" w:eastAsia="宋体" w:cs="Times New Roman"/>
          <w:kern w:val="0"/>
          <w:szCs w:val="24"/>
          <w:highlight w:val="lightGray"/>
        </w:rPr>
        <w:t>is</w:t>
      </w:r>
      <w:r>
        <w:rPr>
          <w:rFonts w:ascii="Times New Roman" w:hAnsi="Times New Roman"/>
          <w:highlight w:val="lightGray"/>
        </w:rPr>
        <w:t xml:space="preserve"> </w:t>
      </w:r>
      <w:r>
        <w:rPr>
          <w:rFonts w:ascii="Times New Roman" w:hAnsi="Times New Roman" w:eastAsia="宋体" w:cs="Times New Roman"/>
          <w:kern w:val="0"/>
          <w:szCs w:val="24"/>
          <w:highlight w:val="lightGray"/>
        </w:rPr>
        <w:t>barely</w:t>
      </w:r>
      <w:r>
        <w:rPr>
          <w:rFonts w:ascii="Times New Roman" w:hAnsi="Times New Roman"/>
          <w:highlight w:val="lightGray"/>
        </w:rPr>
        <w:t xml:space="preserve"> </w:t>
      </w:r>
      <w:r>
        <w:rPr>
          <w:rFonts w:ascii="Times New Roman" w:hAnsi="Times New Roman" w:eastAsia="宋体" w:cs="Times New Roman"/>
          <w:kern w:val="0"/>
          <w:szCs w:val="24"/>
          <w:highlight w:val="lightGray"/>
        </w:rPr>
        <w:t>big</w:t>
      </w:r>
      <w:r>
        <w:rPr>
          <w:rFonts w:ascii="Times New Roman" w:hAnsi="Times New Roman"/>
          <w:highlight w:val="lightGray"/>
        </w:rPr>
        <w:t xml:space="preserve"> </w:t>
      </w:r>
      <w:r>
        <w:rPr>
          <w:rFonts w:ascii="Times New Roman" w:hAnsi="Times New Roman" w:eastAsia="宋体" w:cs="Times New Roman"/>
          <w:kern w:val="0"/>
          <w:szCs w:val="24"/>
          <w:highlight w:val="lightGray"/>
        </w:rPr>
        <w:t>enough</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one,</w:t>
      </w:r>
      <w:r>
        <w:rPr>
          <w:rFonts w:ascii="Times New Roman" w:hAnsi="Times New Roman"/>
          <w:highlight w:val="lightGray"/>
        </w:rPr>
        <w:t xml:space="preserve"> </w:t>
      </w:r>
      <w:r>
        <w:rPr>
          <w:rFonts w:ascii="Times New Roman" w:hAnsi="Times New Roman" w:eastAsia="宋体" w:cs="Times New Roman"/>
          <w:kern w:val="0"/>
          <w:szCs w:val="24"/>
          <w:highlight w:val="lightGray"/>
        </w:rPr>
        <w:t>and certainly not</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big</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enough</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for</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the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whole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family.</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I</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can</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stretch</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out</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full-length</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on</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the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bed</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and</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touch</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three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walls</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without</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moving</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a</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muscle.</w:t>
      </w:r>
      <w:r>
        <w:rPr>
          <w:rFonts w:ascii="Times New Roman" w:hAnsi="Times New Roman"/>
          <w:kern w:val="0"/>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It’s a while later and my</w:t>
      </w:r>
      <w:r>
        <w:rPr>
          <w:rFonts w:ascii="Times New Roman" w:hAnsi="Times New Roman"/>
          <w:highlight w:val="lightGray"/>
        </w:rPr>
        <w:t xml:space="preserve"> </w:t>
      </w:r>
      <w:r>
        <w:rPr>
          <w:rFonts w:ascii="Times New Roman" w:hAnsi="Times New Roman" w:eastAsia="宋体" w:cs="Times New Roman"/>
          <w:kern w:val="0"/>
          <w:szCs w:val="24"/>
          <w:highlight w:val="lightGray"/>
        </w:rPr>
        <w:t>parents</w:t>
      </w:r>
      <w:r>
        <w:rPr>
          <w:rFonts w:ascii="Times New Roman" w:hAnsi="Times New Roman"/>
          <w:highlight w:val="lightGray"/>
        </w:rPr>
        <w:t xml:space="preserve"> </w:t>
      </w:r>
      <w:r>
        <w:rPr>
          <w:rFonts w:ascii="Times New Roman" w:hAnsi="Times New Roman" w:eastAsia="宋体" w:cs="Times New Roman"/>
          <w:kern w:val="0"/>
          <w:szCs w:val="24"/>
          <w:highlight w:val="lightGray"/>
        </w:rPr>
        <w:t>have</w:t>
      </w:r>
      <w:r>
        <w:rPr>
          <w:rFonts w:ascii="Times New Roman" w:hAnsi="Times New Roman"/>
          <w:highlight w:val="lightGray"/>
        </w:rPr>
        <w:t xml:space="preserve"> </w:t>
      </w:r>
      <w:r>
        <w:rPr>
          <w:rFonts w:ascii="Times New Roman" w:hAnsi="Times New Roman" w:eastAsia="宋体" w:cs="Times New Roman"/>
          <w:kern w:val="0"/>
          <w:szCs w:val="24"/>
          <w:highlight w:val="lightGray"/>
        </w:rPr>
        <w:t>just</w:t>
      </w:r>
      <w:r>
        <w:rPr>
          <w:rFonts w:ascii="Times New Roman" w:hAnsi="Times New Roman"/>
          <w:highlight w:val="lightGray"/>
        </w:rPr>
        <w:t xml:space="preserve"> </w:t>
      </w:r>
      <w:r>
        <w:rPr>
          <w:rFonts w:ascii="Times New Roman" w:hAnsi="Times New Roman" w:eastAsia="宋体" w:cs="Times New Roman"/>
          <w:kern w:val="0"/>
          <w:szCs w:val="24"/>
          <w:highlight w:val="lightGray"/>
        </w:rPr>
        <w:t>left.</w:t>
      </w:r>
      <w:r>
        <w:rPr>
          <w:rFonts w:ascii="Times New Roman" w:hAnsi="Times New Roman"/>
          <w:highlight w:val="lightGray"/>
        </w:rPr>
        <w:t xml:space="preserve"> </w:t>
      </w:r>
      <w:r>
        <w:rPr>
          <w:rFonts w:ascii="Times New Roman" w:hAnsi="Times New Roman" w:eastAsia="宋体" w:cs="Times New Roman"/>
          <w:kern w:val="0"/>
          <w:szCs w:val="24"/>
          <w:highlight w:val="lightGray"/>
        </w:rPr>
        <w:t>I'm</w:t>
      </w:r>
      <w:r>
        <w:rPr>
          <w:rFonts w:ascii="Times New Roman" w:hAnsi="Times New Roman"/>
          <w:highlight w:val="lightGray"/>
        </w:rPr>
        <w:t xml:space="preserve"> </w:t>
      </w:r>
      <w:r>
        <w:rPr>
          <w:rFonts w:ascii="Times New Roman" w:hAnsi="Times New Roman" w:eastAsia="宋体" w:cs="Times New Roman"/>
          <w:kern w:val="0"/>
          <w:szCs w:val="24"/>
          <w:highlight w:val="lightGray"/>
        </w:rPr>
        <w:t>here</w:t>
      </w:r>
      <w:r>
        <w:rPr>
          <w:rFonts w:ascii="Times New Roman" w:hAnsi="Times New Roman"/>
          <w:highlight w:val="lightGray"/>
        </w:rPr>
        <w:t xml:space="preserve"> </w:t>
      </w:r>
      <w:r>
        <w:rPr>
          <w:rFonts w:ascii="Times New Roman" w:hAnsi="Times New Roman" w:eastAsia="宋体" w:cs="Times New Roman"/>
          <w:kern w:val="0"/>
          <w:szCs w:val="24"/>
          <w:highlight w:val="lightGray"/>
        </w:rPr>
        <w:t>alone,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and can’t move, with my</w:t>
      </w:r>
      <w:r>
        <w:rPr>
          <w:rFonts w:ascii="Times New Roman" w:hAnsi="Times New Roman"/>
          <w:highlight w:val="lightGray"/>
        </w:rPr>
        <w:t xml:space="preserve"> </w:t>
      </w:r>
      <w:r>
        <w:rPr>
          <w:rFonts w:ascii="Times New Roman" w:hAnsi="Times New Roman" w:eastAsia="宋体" w:cs="Times New Roman"/>
          <w:kern w:val="0"/>
          <w:szCs w:val="24"/>
          <w:highlight w:val="lightGray"/>
        </w:rPr>
        <w:t>books</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suitcase</w:t>
      </w:r>
      <w:r>
        <w:rPr>
          <w:rFonts w:ascii="Times New Roman" w:hAnsi="Times New Roman" w:cs="Times New Roman"/>
          <w:szCs w:val="24"/>
          <w:highlight w:val="lightGray"/>
        </w:rPr>
        <w:t xml:space="preserve"> in the way</w:t>
      </w:r>
      <w:r>
        <w:rPr>
          <w:rFonts w:ascii="Times New Roman" w:hAnsi="Times New Roman" w:eastAsia="宋体" w:cs="Times New Roman"/>
          <w:kern w:val="0"/>
          <w:szCs w:val="24"/>
          <w:highlight w:val="lightGray"/>
        </w:rPr>
        <w:t>.</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What</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do</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I</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do</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next?</w:t>
      </w:r>
      <w:r>
        <w:rPr>
          <w:rFonts w:ascii="Times New Roman" w:hAnsi="Times New Roman"/>
          <w:kern w:val="0"/>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kern w:val="0"/>
          <w:highlight w:val="lightGray"/>
        </w:rPr>
        <w:t xml:space="preserve"> </w:t>
      </w:r>
    </w:p>
    <w:p>
      <w:pPr>
        <w:widowControl/>
        <w:jc w:val="left"/>
        <w:rPr>
          <w:rFonts w:ascii="Times New Roman" w:hAnsi="Times New Roman" w:eastAsia="宋体" w:cs="Times New Roman"/>
          <w:b/>
          <w:kern w:val="0"/>
          <w:szCs w:val="24"/>
          <w:highlight w:val="lightGray"/>
        </w:rPr>
      </w:pP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b/>
          <w:kern w:val="0"/>
          <w:szCs w:val="24"/>
          <w:highlight w:val="lightGray"/>
        </w:rPr>
        <w:t>Monda</w:t>
      </w:r>
      <w:r>
        <w:rPr>
          <w:rFonts w:ascii="Times New Roman" w:hAnsi="Times New Roman" w:eastAsia="宋体" w:cs="Times New Roman"/>
          <w:kern w:val="0"/>
          <w:szCs w:val="24"/>
          <w:highlight w:val="lightGray"/>
        </w:rPr>
        <w:t xml:space="preserve">y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There's</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highlight w:val="lightGray"/>
        </w:rPr>
        <w:t xml:space="preserve"> </w:t>
      </w:r>
      <w:r>
        <w:rPr>
          <w:rFonts w:ascii="Times New Roman" w:hAnsi="Times New Roman" w:eastAsia="宋体" w:cs="Times New Roman"/>
          <w:kern w:val="0"/>
          <w:szCs w:val="24"/>
          <w:highlight w:val="lightGray"/>
        </w:rPr>
        <w:t>coffee</w:t>
      </w:r>
      <w:r>
        <w:rPr>
          <w:rFonts w:ascii="Times New Roman" w:hAnsi="Times New Roman"/>
          <w:highlight w:val="lightGray"/>
        </w:rPr>
        <w:t xml:space="preserve"> </w:t>
      </w:r>
      <w:r>
        <w:rPr>
          <w:rFonts w:ascii="Times New Roman" w:hAnsi="Times New Roman" w:eastAsia="宋体" w:cs="Times New Roman"/>
          <w:kern w:val="0"/>
          <w:szCs w:val="24"/>
          <w:highlight w:val="lightGray"/>
        </w:rPr>
        <w:t>morning</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freshers.</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meet</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tutor,</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highlight w:val="lightGray"/>
        </w:rPr>
        <w:t xml:space="preserve"> </w:t>
      </w:r>
      <w:r>
        <w:rPr>
          <w:rFonts w:ascii="Times New Roman" w:hAnsi="Times New Roman" w:eastAsia="宋体" w:cs="Times New Roman"/>
          <w:kern w:val="0"/>
          <w:szCs w:val="24"/>
          <w:highlight w:val="lightGray"/>
        </w:rPr>
        <w:t>tall</w:t>
      </w:r>
      <w:r>
        <w:rPr>
          <w:rFonts w:ascii="Times New Roman" w:hAnsi="Times New Roman"/>
          <w:highlight w:val="lightGray"/>
        </w:rPr>
        <w:t xml:space="preserve"> </w:t>
      </w:r>
      <w:r>
        <w:rPr>
          <w:rFonts w:ascii="Times New Roman" w:hAnsi="Times New Roman" w:eastAsia="宋体" w:cs="Times New Roman"/>
          <w:kern w:val="0"/>
          <w:szCs w:val="24"/>
          <w:highlight w:val="lightGray"/>
        </w:rPr>
        <w:t>man</w:t>
      </w:r>
      <w:r>
        <w:rPr>
          <w:rFonts w:ascii="Times New Roman" w:hAnsi="Times New Roman"/>
          <w:highlight w:val="lightGray"/>
        </w:rPr>
        <w:t xml:space="preserve"> </w:t>
      </w:r>
      <w:r>
        <w:rPr>
          <w:rFonts w:ascii="Times New Roman" w:hAnsi="Times New Roman" w:eastAsia="宋体" w:cs="Times New Roman"/>
          <w:kern w:val="0"/>
          <w:szCs w:val="24"/>
          <w:highlight w:val="lightGray"/>
        </w:rPr>
        <w:t>with</w:t>
      </w:r>
      <w:r>
        <w:rPr>
          <w:rFonts w:ascii="Times New Roman" w:hAnsi="Times New Roman"/>
          <w:highlight w:val="lightGray"/>
        </w:rPr>
        <w:t xml:space="preserve"> </w:t>
      </w:r>
      <w:r>
        <w:rPr>
          <w:rFonts w:ascii="Times New Roman" w:hAnsi="Times New Roman" w:eastAsia="宋体" w:cs="Times New Roman"/>
          <w:kern w:val="0"/>
          <w:szCs w:val="24"/>
          <w:highlight w:val="lightGray"/>
        </w:rPr>
        <w:t>sloping</w:t>
      </w:r>
      <w:r>
        <w:rPr>
          <w:rFonts w:ascii="Times New Roman" w:hAnsi="Times New Roman"/>
          <w:highlight w:val="lightGray"/>
        </w:rPr>
        <w:t xml:space="preserve"> </w:t>
      </w:r>
      <w:r>
        <w:rPr>
          <w:rFonts w:ascii="Times New Roman" w:hAnsi="Times New Roman" w:eastAsia="宋体" w:cs="Times New Roman"/>
          <w:kern w:val="0"/>
          <w:szCs w:val="24"/>
          <w:highlight w:val="lightGray"/>
        </w:rPr>
        <w:t>shoulders,</w:t>
      </w:r>
      <w:r>
        <w:rPr>
          <w:rFonts w:ascii="Times New Roman" w:hAnsi="Times New Roman"/>
          <w:highlight w:val="lightGray"/>
        </w:rPr>
        <w:t xml:space="preserve"> </w:t>
      </w:r>
      <w:r>
        <w:rPr>
          <w:rFonts w:ascii="Times New Roman" w:hAnsi="Times New Roman" w:eastAsia="宋体" w:cs="Times New Roman"/>
          <w:kern w:val="0"/>
          <w:szCs w:val="24"/>
          <w:highlight w:val="lightGray"/>
        </w:rPr>
        <w:t>who</w:t>
      </w:r>
      <w:r>
        <w:rPr>
          <w:rFonts w:ascii="Times New Roman" w:hAnsi="Times New Roman"/>
          <w:highlight w:val="lightGray"/>
        </w:rPr>
        <w:t xml:space="preserve"> </w:t>
      </w:r>
      <w:r>
        <w:rPr>
          <w:rFonts w:ascii="Times New Roman" w:hAnsi="Times New Roman" w:eastAsia="宋体" w:cs="Times New Roman"/>
          <w:kern w:val="0"/>
          <w:szCs w:val="24"/>
          <w:highlight w:val="lightGray"/>
        </w:rPr>
        <w:t>is making a determined effort to be</w:t>
      </w:r>
      <w:r>
        <w:rPr>
          <w:rFonts w:ascii="Times New Roman" w:hAnsi="Times New Roman"/>
          <w:highlight w:val="lightGray"/>
        </w:rPr>
        <w:t xml:space="preserve"> </w:t>
      </w:r>
      <w:r>
        <w:rPr>
          <w:rFonts w:ascii="Times New Roman" w:hAnsi="Times New Roman" w:eastAsia="宋体" w:cs="Times New Roman"/>
          <w:kern w:val="0"/>
          <w:szCs w:val="24"/>
          <w:highlight w:val="lightGray"/>
        </w:rPr>
        <w:t>friendly.</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"Have</w:t>
      </w:r>
      <w:r>
        <w:rPr>
          <w:rFonts w:ascii="Times New Roman" w:hAnsi="Times New Roman"/>
          <w:highlight w:val="lightGray"/>
        </w:rPr>
        <w:t xml:space="preserve"> </w:t>
      </w:r>
      <w:r>
        <w:rPr>
          <w:rFonts w:ascii="Times New Roman" w:hAnsi="Times New Roman" w:eastAsia="宋体" w:cs="Times New Roman"/>
          <w:kern w:val="0"/>
          <w:szCs w:val="24"/>
          <w:highlight w:val="lightGray"/>
        </w:rPr>
        <w:t>you</w:t>
      </w:r>
      <w:r>
        <w:rPr>
          <w:rFonts w:ascii="Times New Roman" w:hAnsi="Times New Roman"/>
          <w:highlight w:val="lightGray"/>
        </w:rPr>
        <w:t xml:space="preserve"> </w:t>
      </w:r>
      <w:r>
        <w:rPr>
          <w:rFonts w:ascii="Times New Roman" w:hAnsi="Times New Roman" w:eastAsia="宋体" w:cs="Times New Roman"/>
          <w:kern w:val="0"/>
          <w:szCs w:val="24"/>
          <w:highlight w:val="lightGray"/>
        </w:rPr>
        <w:t>come</w:t>
      </w:r>
      <w:r>
        <w:rPr>
          <w:rFonts w:ascii="Times New Roman" w:hAnsi="Times New Roman"/>
          <w:highlight w:val="lightGray"/>
        </w:rPr>
        <w:t xml:space="preserve"> </w:t>
      </w:r>
      <w:r>
        <w:rPr>
          <w:rFonts w:ascii="Times New Roman" w:hAnsi="Times New Roman" w:eastAsia="宋体" w:cs="Times New Roman"/>
          <w:kern w:val="0"/>
          <w:szCs w:val="24"/>
          <w:highlight w:val="lightGray"/>
        </w:rPr>
        <w:t>far?" he asks as</w:t>
      </w:r>
      <w:r>
        <w:rPr>
          <w:rFonts w:ascii="Times New Roman" w:hAnsi="Times New Roman"/>
          <w:highlight w:val="lightGray"/>
        </w:rPr>
        <w:t xml:space="preserve"> </w:t>
      </w:r>
      <w:r>
        <w:rPr>
          <w:rFonts w:ascii="Times New Roman" w:hAnsi="Times New Roman"/>
          <w:kern w:val="0"/>
          <w:highlight w:val="lightGray"/>
        </w:rPr>
        <w:t>h</w:t>
      </w:r>
      <w:r>
        <w:rPr>
          <w:rFonts w:ascii="Times New Roman" w:hAnsi="Times New Roman" w:eastAsia="宋体" w:cs="Times New Roman"/>
          <w:kern w:val="0"/>
          <w:szCs w:val="24"/>
          <w:highlight w:val="lightGray"/>
        </w:rPr>
        <w:t>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peers down</w:t>
      </w:r>
      <w:r>
        <w:rPr>
          <w:rFonts w:ascii="Times New Roman" w:hAnsi="Times New Roman"/>
          <w:highlight w:val="lightGray"/>
        </w:rPr>
        <w:t xml:space="preserve"> </w:t>
      </w:r>
      <w:r>
        <w:rPr>
          <w:rFonts w:ascii="Times New Roman" w:hAnsi="Times New Roman" w:eastAsia="宋体" w:cs="Times New Roman"/>
          <w:kern w:val="0"/>
          <w:szCs w:val="24"/>
          <w:highlight w:val="lightGray"/>
        </w:rPr>
        <w:t>at</w:t>
      </w:r>
      <w:r>
        <w:rPr>
          <w:rFonts w:ascii="Times New Roman" w:hAnsi="Times New Roman"/>
          <w:highlight w:val="lightGray"/>
        </w:rPr>
        <w:t xml:space="preserve"> </w:t>
      </w:r>
      <w:r>
        <w:rPr>
          <w:rFonts w:ascii="Times New Roman" w:hAnsi="Times New Roman" w:eastAsia="宋体" w:cs="Times New Roman"/>
          <w:kern w:val="0"/>
          <w:szCs w:val="24"/>
          <w:highlight w:val="lightGray"/>
        </w:rPr>
        <w:t>me.</w:t>
      </w:r>
      <w:r>
        <w:rPr>
          <w:rFonts w:ascii="Times New Roman" w:hAnsi="Times New Roman"/>
          <w:highlight w:val="lightGray"/>
        </w:rPr>
        <w:t xml:space="preserve"> </w:t>
      </w:r>
      <w:r>
        <w:rPr>
          <w:rFonts w:ascii="Times New Roman" w:hAnsi="Times New Roman" w:eastAsia="宋体" w:cs="Times New Roman"/>
          <w:kern w:val="0"/>
          <w:szCs w:val="24"/>
          <w:highlight w:val="lightGray"/>
        </w:rPr>
        <w:t>As</w:t>
      </w:r>
      <w:r>
        <w:rPr>
          <w:rFonts w:ascii="Times New Roman" w:hAnsi="Times New Roman"/>
          <w:highlight w:val="lightGray"/>
        </w:rPr>
        <w:t xml:space="preserve"> </w:t>
      </w:r>
      <w:r>
        <w:rPr>
          <w:rFonts w:ascii="Times New Roman" w:hAnsi="Times New Roman" w:eastAsia="宋体" w:cs="Times New Roman"/>
          <w:kern w:val="0"/>
          <w:szCs w:val="24"/>
          <w:highlight w:val="lightGray"/>
        </w:rPr>
        <w:t>he</w:t>
      </w:r>
      <w:r>
        <w:rPr>
          <w:rFonts w:ascii="Times New Roman" w:hAnsi="Times New Roman"/>
          <w:highlight w:val="lightGray"/>
        </w:rPr>
        <w:t xml:space="preserve"> </w:t>
      </w:r>
      <w:r>
        <w:rPr>
          <w:rFonts w:ascii="Times New Roman" w:hAnsi="Times New Roman" w:eastAsia="宋体" w:cs="Times New Roman"/>
          <w:kern w:val="0"/>
          <w:szCs w:val="24"/>
          <w:highlight w:val="lightGray"/>
        </w:rPr>
        <w:t>speaks,</w:t>
      </w:r>
      <w:r>
        <w:rPr>
          <w:rFonts w:ascii="Times New Roman" w:hAnsi="Times New Roman"/>
          <w:highlight w:val="lightGray"/>
        </w:rPr>
        <w:t xml:space="preserve"> </w:t>
      </w:r>
      <w:r>
        <w:rPr>
          <w:rFonts w:ascii="Times New Roman" w:hAnsi="Times New Roman" w:eastAsia="宋体" w:cs="Times New Roman"/>
          <w:kern w:val="0"/>
          <w:szCs w:val="24"/>
          <w:highlight w:val="lightGray"/>
        </w:rPr>
        <w:t>his</w:t>
      </w:r>
      <w:r>
        <w:rPr>
          <w:rFonts w:ascii="Times New Roman" w:hAnsi="Times New Roman"/>
          <w:highlight w:val="lightGray"/>
        </w:rPr>
        <w:t xml:space="preserve"> </w:t>
      </w:r>
      <w:r>
        <w:rPr>
          <w:rFonts w:ascii="Times New Roman" w:hAnsi="Times New Roman" w:eastAsia="宋体" w:cs="Times New Roman"/>
          <w:kern w:val="0"/>
          <w:szCs w:val="24"/>
          <w:highlight w:val="lightGray"/>
        </w:rPr>
        <w:t>head</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jerks</w:t>
      </w:r>
      <w:r>
        <w:rPr>
          <w:rFonts w:ascii="Times New Roman" w:hAnsi="Times New Roman"/>
          <w:highlight w:val="lightGray"/>
        </w:rPr>
        <w:t xml:space="preserve"> </w:t>
      </w:r>
      <w:r>
        <w:rPr>
          <w:rFonts w:ascii="Times New Roman" w:hAnsi="Times New Roman" w:eastAsia="宋体" w:cs="Times New Roman"/>
          <w:kern w:val="0"/>
          <w:szCs w:val="24"/>
          <w:highlight w:val="lightGray"/>
        </w:rPr>
        <w:t>wildly</w:t>
      </w:r>
      <w:r>
        <w:rPr>
          <w:rFonts w:ascii="Times New Roman" w:hAnsi="Times New Roman"/>
          <w:highlight w:val="lightGray"/>
        </w:rPr>
        <w:t xml:space="preserve"> </w:t>
      </w:r>
      <w:r>
        <w:rPr>
          <w:rFonts w:ascii="Times New Roman" w:hAnsi="Times New Roman" w:eastAsia="宋体" w:cs="Times New Roman"/>
          <w:kern w:val="0"/>
          <w:szCs w:val="24"/>
          <w:highlight w:val="lightGray"/>
        </w:rPr>
        <w:t>from</w:t>
      </w:r>
      <w:r>
        <w:rPr>
          <w:rFonts w:ascii="Times New Roman" w:hAnsi="Times New Roman"/>
          <w:highlight w:val="lightGray"/>
        </w:rPr>
        <w:t xml:space="preserve"> </w:t>
      </w:r>
      <w:r>
        <w:rPr>
          <w:rFonts w:ascii="Times New Roman" w:hAnsi="Times New Roman" w:eastAsia="宋体" w:cs="Times New Roman"/>
          <w:kern w:val="0"/>
          <w:szCs w:val="24"/>
          <w:highlight w:val="lightGray"/>
        </w:rPr>
        <w:t>side</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side,</w:t>
      </w:r>
      <w:r>
        <w:rPr>
          <w:rFonts w:ascii="Times New Roman" w:hAnsi="Times New Roman"/>
          <w:highlight w:val="lightGray"/>
        </w:rPr>
        <w:t xml:space="preserve"> </w:t>
      </w:r>
      <w:r>
        <w:rPr>
          <w:rFonts w:ascii="Times New Roman" w:hAnsi="Times New Roman" w:eastAsia="宋体" w:cs="Times New Roman"/>
          <w:kern w:val="0"/>
          <w:szCs w:val="24"/>
          <w:highlight w:val="lightGray"/>
        </w:rPr>
        <w:t>which</w:t>
      </w:r>
      <w:r>
        <w:rPr>
          <w:rFonts w:ascii="Times New Roman" w:hAnsi="Times New Roman"/>
          <w:highlight w:val="lightGray"/>
        </w:rPr>
        <w:t xml:space="preserve"> </w:t>
      </w:r>
      <w:r>
        <w:rPr>
          <w:rFonts w:ascii="Times New Roman" w:hAnsi="Times New Roman" w:eastAsia="宋体" w:cs="Times New Roman"/>
          <w:kern w:val="0"/>
          <w:szCs w:val="24"/>
          <w:highlight w:val="lightGray"/>
        </w:rPr>
        <w:t>makes</w:t>
      </w:r>
      <w:r>
        <w:rPr>
          <w:rFonts w:ascii="Times New Roman" w:hAnsi="Times New Roman"/>
          <w:highlight w:val="lightGray"/>
        </w:rPr>
        <w:t xml:space="preserve"> </w:t>
      </w:r>
      <w:r>
        <w:rPr>
          <w:rFonts w:ascii="Times New Roman" w:hAnsi="Times New Roman" w:eastAsia="宋体" w:cs="Times New Roman"/>
          <w:kern w:val="0"/>
          <w:szCs w:val="24"/>
          <w:highlight w:val="lightGray"/>
        </w:rPr>
        <w:t>his</w:t>
      </w:r>
      <w:r>
        <w:rPr>
          <w:rFonts w:ascii="Times New Roman" w:hAnsi="Times New Roman"/>
          <w:highlight w:val="lightGray"/>
        </w:rPr>
        <w:t xml:space="preserve"> </w:t>
      </w:r>
      <w:r>
        <w:rPr>
          <w:rFonts w:ascii="Times New Roman" w:hAnsi="Times New Roman" w:eastAsia="宋体" w:cs="Times New Roman"/>
          <w:kern w:val="0"/>
          <w:szCs w:val="24"/>
          <w:highlight w:val="lightGray"/>
        </w:rPr>
        <w:t>coffee</w:t>
      </w:r>
      <w:r>
        <w:rPr>
          <w:rFonts w:ascii="Times New Roman" w:hAnsi="Times New Roman"/>
          <w:highlight w:val="lightGray"/>
        </w:rPr>
        <w:t xml:space="preserve"> </w:t>
      </w:r>
      <w:r>
        <w:rPr>
          <w:rFonts w:ascii="Times New Roman" w:hAnsi="Times New Roman" w:eastAsia="宋体" w:cs="Times New Roman"/>
          <w:kern w:val="0"/>
          <w:szCs w:val="24"/>
          <w:highlight w:val="lightGray"/>
        </w:rPr>
        <w:t>spill</w:t>
      </w:r>
      <w:r>
        <w:rPr>
          <w:rFonts w:ascii="Times New Roman" w:hAnsi="Times New Roman"/>
          <w:kern w:val="0"/>
          <w:highlight w:val="lightGray"/>
        </w:rPr>
        <w:t xml:space="preserve"> </w:t>
      </w:r>
      <w:r>
        <w:rPr>
          <w:rFonts w:hint="eastAsia" w:ascii="Times New Roman" w:hAnsi="Times New Roman" w:eastAsia="宋体" w:cs="Times New Roman"/>
          <w:kern w:val="0"/>
          <w:szCs w:val="24"/>
          <w:highlight w:val="lightGray"/>
        </w:rPr>
        <w:t>out</w:t>
      </w:r>
      <w:r>
        <w:rPr>
          <w:rFonts w:ascii="Times New Roman" w:hAnsi="Times New Roman" w:eastAsia="宋体" w:cs="Times New Roman"/>
          <w:kern w:val="0"/>
          <w:szCs w:val="24"/>
          <w:highlight w:val="lightGray"/>
        </w:rPr>
        <w:t>.</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live</w:t>
      </w:r>
      <w:r>
        <w:rPr>
          <w:rFonts w:ascii="Times New Roman" w:hAnsi="Times New Roman"/>
          <w:highlight w:val="lightGray"/>
        </w:rPr>
        <w:t xml:space="preserve"> </w:t>
      </w:r>
      <w:r>
        <w:rPr>
          <w:rFonts w:ascii="Times New Roman" w:hAnsi="Times New Roman" w:eastAsia="宋体" w:cs="Times New Roman"/>
          <w:kern w:val="0"/>
          <w:szCs w:val="24"/>
          <w:highlight w:val="lightGray"/>
        </w:rPr>
        <w:t>not</w:t>
      </w:r>
      <w:r>
        <w:rPr>
          <w:rFonts w:ascii="Times New Roman" w:hAnsi="Times New Roman"/>
          <w:highlight w:val="lightGray"/>
        </w:rPr>
        <w:t xml:space="preserve"> </w:t>
      </w:r>
      <w:r>
        <w:rPr>
          <w:rFonts w:ascii="Times New Roman" w:hAnsi="Times New Roman" w:eastAsia="宋体" w:cs="Times New Roman"/>
          <w:kern w:val="0"/>
          <w:szCs w:val="24"/>
          <w:highlight w:val="lightGray"/>
        </w:rPr>
        <w:t>far</w:t>
      </w:r>
      <w:r>
        <w:rPr>
          <w:rFonts w:ascii="Times New Roman" w:hAnsi="Times New Roman"/>
          <w:highlight w:val="lightGray"/>
        </w:rPr>
        <w:t xml:space="preserve"> </w:t>
      </w:r>
      <w:r>
        <w:rPr>
          <w:rFonts w:ascii="Times New Roman" w:hAnsi="Times New Roman" w:eastAsia="宋体" w:cs="Times New Roman"/>
          <w:kern w:val="0"/>
          <w:szCs w:val="24"/>
          <w:highlight w:val="lightGray"/>
        </w:rPr>
        <w:t>from</w:t>
      </w:r>
      <w:r>
        <w:rPr>
          <w:rFonts w:ascii="Times New Roman" w:hAnsi="Times New Roman"/>
          <w:highlight w:val="lightGray"/>
        </w:rPr>
        <w:t xml:space="preserve"> </w:t>
      </w:r>
      <w:r>
        <w:rPr>
          <w:rFonts w:ascii="Times New Roman" w:hAnsi="Times New Roman" w:eastAsia="宋体" w:cs="Times New Roman"/>
          <w:kern w:val="0"/>
          <w:szCs w:val="24"/>
          <w:highlight w:val="lightGray"/>
        </w:rPr>
        <w:t>Edinburgh,</w:t>
      </w:r>
      <w:r>
        <w:rPr>
          <w:rFonts w:ascii="Times New Roman" w:hAnsi="Times New Roman"/>
          <w:highlight w:val="lightGray"/>
        </w:rPr>
        <w:t xml:space="preserve"> </w:t>
      </w:r>
      <w:r>
        <w:rPr>
          <w:rFonts w:ascii="Times New Roman" w:hAnsi="Times New Roman" w:eastAsia="宋体" w:cs="Times New Roman"/>
          <w:kern w:val="0"/>
          <w:szCs w:val="24"/>
          <w:highlight w:val="lightGray"/>
        </w:rPr>
        <w:t>about</w:t>
      </w:r>
      <w:r>
        <w:rPr>
          <w:rFonts w:ascii="Times New Roman" w:hAnsi="Times New Roman"/>
          <w:highlight w:val="lightGray"/>
        </w:rPr>
        <w:t xml:space="preserve"> </w:t>
      </w:r>
      <w:r>
        <w:rPr>
          <w:rFonts w:ascii="Times New Roman" w:hAnsi="Times New Roman" w:eastAsia="宋体" w:cs="Times New Roman"/>
          <w:kern w:val="0"/>
          <w:szCs w:val="24"/>
          <w:highlight w:val="lightGray"/>
        </w:rPr>
        <w:t>six</w:t>
      </w:r>
      <w:r>
        <w:rPr>
          <w:rFonts w:ascii="Times New Roman" w:hAnsi="Times New Roman"/>
          <w:highlight w:val="lightGray"/>
        </w:rPr>
        <w:t xml:space="preserve"> </w:t>
      </w:r>
      <w:r>
        <w:rPr>
          <w:rFonts w:ascii="Times New Roman" w:hAnsi="Times New Roman" w:eastAsia="宋体" w:cs="Times New Roman"/>
          <w:kern w:val="0"/>
          <w:szCs w:val="24"/>
          <w:highlight w:val="lightGray"/>
        </w:rPr>
        <w:t>hours</w:t>
      </w:r>
      <w:r>
        <w:rPr>
          <w:rFonts w:ascii="Times New Roman" w:hAnsi="Times New Roman"/>
          <w:highlight w:val="lightGray"/>
        </w:rPr>
        <w:t xml:space="preserve"> </w:t>
      </w:r>
      <w:r>
        <w:rPr>
          <w:rFonts w:ascii="Times New Roman" w:hAnsi="Times New Roman" w:eastAsia="宋体" w:cs="Times New Roman"/>
          <w:kern w:val="0"/>
          <w:szCs w:val="24"/>
          <w:highlight w:val="lightGray"/>
        </w:rPr>
        <w:t>away,"</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explain.</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"Splendid!"</w:t>
      </w:r>
      <w:r>
        <w:rPr>
          <w:rFonts w:ascii="Times New Roman" w:hAnsi="Times New Roman"/>
          <w:highlight w:val="lightGray"/>
        </w:rPr>
        <w:t xml:space="preserve"> </w:t>
      </w:r>
      <w:r>
        <w:rPr>
          <w:rFonts w:ascii="Times New Roman" w:hAnsi="Times New Roman" w:eastAsia="宋体" w:cs="Times New Roman"/>
          <w:kern w:val="0"/>
          <w:szCs w:val="24"/>
          <w:highlight w:val="lightGray"/>
        </w:rPr>
        <w:t>he</w:t>
      </w:r>
      <w:r>
        <w:rPr>
          <w:rFonts w:ascii="Times New Roman" w:hAnsi="Times New Roman"/>
          <w:highlight w:val="lightGray"/>
        </w:rPr>
        <w:t xml:space="preserve"> </w:t>
      </w:r>
      <w:r>
        <w:rPr>
          <w:rFonts w:ascii="Times New Roman" w:hAnsi="Times New Roman" w:eastAsia="宋体" w:cs="Times New Roman"/>
          <w:kern w:val="0"/>
          <w:szCs w:val="24"/>
          <w:highlight w:val="lightGray"/>
        </w:rPr>
        <w:t>says,</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moves</w:t>
      </w:r>
      <w:r>
        <w:rPr>
          <w:rFonts w:ascii="Times New Roman" w:hAnsi="Times New Roman"/>
          <w:highlight w:val="lightGray"/>
        </w:rPr>
        <w:t xml:space="preserve"> </w:t>
      </w:r>
      <w:r>
        <w:rPr>
          <w:rFonts w:ascii="Times New Roman" w:hAnsi="Times New Roman" w:eastAsia="宋体" w:cs="Times New Roman"/>
          <w:kern w:val="0"/>
          <w:szCs w:val="24"/>
          <w:highlight w:val="lightGray"/>
        </w:rPr>
        <w:t>on</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fresher</w:t>
      </w:r>
      <w:r>
        <w:rPr>
          <w:rFonts w:ascii="Times New Roman" w:hAnsi="Times New Roman"/>
          <w:highlight w:val="lightGray"/>
        </w:rPr>
        <w:t xml:space="preserve"> </w:t>
      </w:r>
      <w:r>
        <w:rPr>
          <w:rFonts w:ascii="Times New Roman" w:hAnsi="Times New Roman" w:eastAsia="宋体" w:cs="Times New Roman"/>
          <w:kern w:val="0"/>
          <w:szCs w:val="24"/>
          <w:highlight w:val="lightGray"/>
        </w:rPr>
        <w:t>standing</w:t>
      </w:r>
      <w:r>
        <w:rPr>
          <w:rFonts w:ascii="Times New Roman" w:hAnsi="Times New Roman"/>
          <w:highlight w:val="lightGray"/>
        </w:rPr>
        <w:t xml:space="preserve"> </w:t>
      </w:r>
      <w:r>
        <w:rPr>
          <w:rFonts w:ascii="Times New Roman" w:hAnsi="Times New Roman" w:eastAsia="宋体" w:cs="Times New Roman"/>
          <w:kern w:val="0"/>
          <w:szCs w:val="24"/>
          <w:highlight w:val="lightGray"/>
        </w:rPr>
        <w:t>beside</w:t>
      </w:r>
      <w:r>
        <w:rPr>
          <w:rFonts w:ascii="Times New Roman" w:hAnsi="Times New Roman"/>
          <w:highlight w:val="lightGray"/>
        </w:rPr>
        <w:t xml:space="preserve"> </w:t>
      </w:r>
      <w:r>
        <w:rPr>
          <w:rFonts w:ascii="Times New Roman" w:hAnsi="Times New Roman" w:eastAsia="宋体" w:cs="Times New Roman"/>
          <w:kern w:val="0"/>
          <w:szCs w:val="24"/>
          <w:highlight w:val="lightGray"/>
        </w:rPr>
        <w:t>me.</w:t>
      </w:r>
      <w:r>
        <w:rPr>
          <w:rFonts w:ascii="Times New Roman" w:hAnsi="Times New Roman"/>
          <w:highlight w:val="lightGray"/>
        </w:rPr>
        <w:t xml:space="preserve"> </w:t>
      </w:r>
      <w:r>
        <w:rPr>
          <w:rFonts w:ascii="Times New Roman" w:hAnsi="Times New Roman" w:eastAsia="宋体" w:cs="Times New Roman"/>
          <w:kern w:val="0"/>
          <w:szCs w:val="24"/>
          <w:highlight w:val="lightGray"/>
        </w:rPr>
        <w:t>"Have</w:t>
      </w:r>
      <w:r>
        <w:rPr>
          <w:rFonts w:ascii="Times New Roman" w:hAnsi="Times New Roman"/>
          <w:highlight w:val="lightGray"/>
        </w:rPr>
        <w:t xml:space="preserve"> </w:t>
      </w:r>
      <w:r>
        <w:rPr>
          <w:rFonts w:ascii="Times New Roman" w:hAnsi="Times New Roman" w:eastAsia="宋体" w:cs="Times New Roman"/>
          <w:kern w:val="0"/>
          <w:szCs w:val="24"/>
          <w:highlight w:val="lightGray"/>
        </w:rPr>
        <w:t>you</w:t>
      </w:r>
      <w:r>
        <w:rPr>
          <w:rFonts w:ascii="Times New Roman" w:hAnsi="Times New Roman"/>
          <w:highlight w:val="lightGray"/>
        </w:rPr>
        <w:t xml:space="preserve"> </w:t>
      </w:r>
      <w:r>
        <w:rPr>
          <w:rFonts w:ascii="Times New Roman" w:hAnsi="Times New Roman" w:eastAsia="宋体" w:cs="Times New Roman"/>
          <w:kern w:val="0"/>
          <w:szCs w:val="24"/>
          <w:highlight w:val="lightGray"/>
        </w:rPr>
        <w:t>come</w:t>
      </w:r>
      <w:r>
        <w:rPr>
          <w:rFonts w:ascii="Times New Roman" w:hAnsi="Times New Roman"/>
          <w:highlight w:val="lightGray"/>
        </w:rPr>
        <w:t xml:space="preserve"> </w:t>
      </w:r>
      <w:r>
        <w:rPr>
          <w:rFonts w:ascii="Times New Roman" w:hAnsi="Times New Roman" w:eastAsia="宋体" w:cs="Times New Roman"/>
          <w:kern w:val="0"/>
          <w:szCs w:val="24"/>
          <w:highlight w:val="lightGray"/>
        </w:rPr>
        <w:t>far?"</w:t>
      </w:r>
      <w:r>
        <w:rPr>
          <w:rFonts w:ascii="Times New Roman" w:hAnsi="Times New Roman"/>
          <w:highlight w:val="lightGray"/>
        </w:rPr>
        <w:t xml:space="preserve"> </w:t>
      </w:r>
      <w:r>
        <w:rPr>
          <w:rFonts w:ascii="Times New Roman" w:hAnsi="Times New Roman" w:eastAsia="宋体" w:cs="Times New Roman"/>
          <w:kern w:val="0"/>
          <w:szCs w:val="24"/>
          <w:highlight w:val="lightGray"/>
        </w:rPr>
        <w:t>he</w:t>
      </w:r>
      <w:r>
        <w:rPr>
          <w:rFonts w:ascii="Times New Roman" w:hAnsi="Times New Roman"/>
          <w:highlight w:val="lightGray"/>
        </w:rPr>
        <w:t xml:space="preserve"> </w:t>
      </w:r>
      <w:r>
        <w:rPr>
          <w:rFonts w:ascii="Times New Roman" w:hAnsi="Times New Roman" w:eastAsia="宋体" w:cs="Times New Roman"/>
          <w:kern w:val="0"/>
          <w:szCs w:val="24"/>
          <w:highlight w:val="lightGray"/>
        </w:rPr>
        <w:t>asks.</w:t>
      </w:r>
      <w:r>
        <w:rPr>
          <w:rFonts w:ascii="Times New Roman" w:hAnsi="Times New Roman"/>
          <w:highlight w:val="lightGray"/>
        </w:rPr>
        <w:t xml:space="preserve"> </w:t>
      </w:r>
      <w:r>
        <w:rPr>
          <w:rFonts w:ascii="Times New Roman" w:hAnsi="Times New Roman" w:eastAsia="宋体" w:cs="Times New Roman"/>
          <w:kern w:val="0"/>
          <w:szCs w:val="24"/>
          <w:highlight w:val="lightGray"/>
        </w:rPr>
        <w:t>"Splendid!"</w:t>
      </w:r>
      <w:r>
        <w:rPr>
          <w:rFonts w:ascii="Times New Roman" w:hAnsi="Times New Roman"/>
          <w:highlight w:val="lightGray"/>
        </w:rPr>
        <w:t xml:space="preserve"> </w:t>
      </w:r>
      <w:r>
        <w:rPr>
          <w:rFonts w:ascii="Times New Roman" w:hAnsi="Times New Roman" w:eastAsia="宋体" w:cs="Times New Roman"/>
          <w:kern w:val="0"/>
          <w:szCs w:val="24"/>
          <w:highlight w:val="lightGray"/>
        </w:rPr>
        <w:t>he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continues,</w:t>
      </w:r>
      <w:r>
        <w:rPr>
          <w:rFonts w:ascii="Times New Roman" w:hAnsi="Times New Roman"/>
          <w:highlight w:val="lightGray"/>
        </w:rPr>
        <w:t xml:space="preserve"> </w:t>
      </w:r>
      <w:r>
        <w:rPr>
          <w:rFonts w:ascii="Times New Roman" w:hAnsi="Times New Roman" w:eastAsia="宋体" w:cs="Times New Roman"/>
          <w:kern w:val="0"/>
          <w:szCs w:val="24"/>
          <w:highlight w:val="lightGray"/>
        </w:rPr>
        <w:t>without</w:t>
      </w:r>
      <w:r>
        <w:rPr>
          <w:rFonts w:ascii="Times New Roman" w:hAnsi="Times New Roman"/>
          <w:highlight w:val="lightGray"/>
        </w:rPr>
        <w:t xml:space="preserve"> </w:t>
      </w:r>
      <w:r>
        <w:rPr>
          <w:rFonts w:ascii="Times New Roman" w:hAnsi="Times New Roman" w:eastAsia="宋体" w:cs="Times New Roman"/>
          <w:kern w:val="0"/>
          <w:szCs w:val="24"/>
          <w:highlight w:val="lightGray"/>
        </w:rPr>
        <w:t>waiting</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answer,</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moves</w:t>
      </w:r>
      <w:r>
        <w:rPr>
          <w:rFonts w:ascii="Times New Roman" w:hAnsi="Times New Roman"/>
          <w:highlight w:val="lightGray"/>
        </w:rPr>
        <w:t xml:space="preserve"> </w:t>
      </w:r>
      <w:r>
        <w:rPr>
          <w:rFonts w:ascii="Times New Roman" w:hAnsi="Times New Roman" w:eastAsia="宋体" w:cs="Times New Roman"/>
          <w:kern w:val="0"/>
          <w:szCs w:val="24"/>
          <w:highlight w:val="lightGray"/>
        </w:rPr>
        <w:t>on.</w:t>
      </w:r>
      <w:r>
        <w:rPr>
          <w:rFonts w:ascii="Times New Roman" w:hAnsi="Times New Roman"/>
          <w:highlight w:val="lightGray"/>
        </w:rPr>
        <w:t xml:space="preserve"> </w:t>
      </w:r>
      <w:r>
        <w:rPr>
          <w:rFonts w:ascii="Times New Roman" w:hAnsi="Times New Roman" w:eastAsia="宋体" w:cs="Times New Roman"/>
          <w:kern w:val="0"/>
          <w:szCs w:val="24"/>
          <w:highlight w:val="lightGray"/>
        </w:rPr>
        <w:t>He</w:t>
      </w:r>
      <w:r>
        <w:rPr>
          <w:rFonts w:ascii="Times New Roman" w:hAnsi="Times New Roman"/>
          <w:highlight w:val="lightGray"/>
        </w:rPr>
        <w:t xml:space="preserve"> </w:t>
      </w:r>
      <w:r>
        <w:rPr>
          <w:rFonts w:ascii="Times New Roman" w:hAnsi="Times New Roman" w:eastAsia="宋体" w:cs="Times New Roman"/>
          <w:kern w:val="0"/>
          <w:szCs w:val="24"/>
          <w:highlight w:val="lightGray"/>
        </w:rPr>
        <w:t>takes</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highlight w:val="lightGray"/>
        </w:rPr>
        <w:t xml:space="preserve"> </w:t>
      </w:r>
      <w:r>
        <w:rPr>
          <w:rFonts w:ascii="Times New Roman" w:hAnsi="Times New Roman" w:eastAsia="宋体" w:cs="Times New Roman"/>
          <w:kern w:val="0"/>
          <w:szCs w:val="24"/>
          <w:highlight w:val="lightGray"/>
        </w:rPr>
        <w:t>sip</w:t>
      </w:r>
      <w:r>
        <w:rPr>
          <w:rFonts w:ascii="Times New Roman" w:hAnsi="Times New Roman"/>
          <w:highlight w:val="lightGray"/>
        </w:rPr>
        <w:t xml:space="preserve"> </w:t>
      </w:r>
      <w:r>
        <w:rPr>
          <w:rFonts w:ascii="Times New Roman" w:hAnsi="Times New Roman" w:eastAsia="宋体" w:cs="Times New Roman"/>
          <w:kern w:val="0"/>
          <w:szCs w:val="24"/>
          <w:highlight w:val="lightGray"/>
        </w:rPr>
        <w:t>of</w:t>
      </w:r>
      <w:r>
        <w:rPr>
          <w:rFonts w:ascii="Times New Roman" w:hAnsi="Times New Roman"/>
          <w:highlight w:val="lightGray"/>
        </w:rPr>
        <w:t xml:space="preserve"> </w:t>
      </w:r>
      <w:r>
        <w:rPr>
          <w:rFonts w:ascii="Times New Roman" w:hAnsi="Times New Roman" w:eastAsia="宋体" w:cs="Times New Roman"/>
          <w:kern w:val="0"/>
          <w:szCs w:val="24"/>
          <w:highlight w:val="lightGray"/>
        </w:rPr>
        <w:t>coffee,</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looks</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shocked to</w:t>
      </w:r>
      <w:r>
        <w:rPr>
          <w:rFonts w:ascii="Times New Roman" w:hAnsi="Times New Roman"/>
          <w:highlight w:val="lightGray"/>
        </w:rPr>
        <w:t xml:space="preserve"> </w:t>
      </w:r>
      <w:r>
        <w:rPr>
          <w:rFonts w:ascii="Times New Roman" w:hAnsi="Times New Roman" w:eastAsia="宋体" w:cs="Times New Roman"/>
          <w:kern w:val="0"/>
          <w:szCs w:val="24"/>
          <w:highlight w:val="lightGray"/>
        </w:rPr>
        <w:t>discover</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cup</w:t>
      </w:r>
      <w:r>
        <w:rPr>
          <w:rFonts w:ascii="Times New Roman" w:hAnsi="Times New Roman"/>
          <w:highlight w:val="lightGray"/>
        </w:rPr>
        <w:t xml:space="preserve"> </w:t>
      </w:r>
      <w:r>
        <w:rPr>
          <w:rFonts w:ascii="Times New Roman" w:hAnsi="Times New Roman" w:eastAsia="宋体" w:cs="Times New Roman"/>
          <w:kern w:val="0"/>
          <w:szCs w:val="24"/>
          <w:highlight w:val="lightGray"/>
        </w:rPr>
        <w:t>is</w:t>
      </w:r>
      <w:r>
        <w:rPr>
          <w:rFonts w:ascii="Times New Roman" w:hAnsi="Times New Roman"/>
          <w:highlight w:val="lightGray"/>
        </w:rPr>
        <w:t xml:space="preserve"> </w:t>
      </w:r>
      <w:r>
        <w:rPr>
          <w:rFonts w:ascii="Times New Roman" w:hAnsi="Times New Roman" w:eastAsia="宋体" w:cs="Times New Roman"/>
          <w:kern w:val="0"/>
          <w:szCs w:val="24"/>
          <w:highlight w:val="lightGray"/>
        </w:rPr>
        <w:t>empty.</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mum</w:t>
      </w:r>
      <w:r>
        <w:rPr>
          <w:rFonts w:ascii="Times New Roman" w:hAnsi="Times New Roman"/>
          <w:highlight w:val="lightGray"/>
        </w:rPr>
        <w:t xml:space="preserve"> </w:t>
      </w:r>
      <w:r>
        <w:rPr>
          <w:rFonts w:ascii="Times New Roman" w:hAnsi="Times New Roman" w:eastAsia="宋体" w:cs="Times New Roman"/>
          <w:kern w:val="0"/>
          <w:szCs w:val="24"/>
          <w:highlight w:val="lightGray"/>
        </w:rPr>
        <w:t>calls.</w:t>
      </w:r>
      <w:r>
        <w:rPr>
          <w:rFonts w:ascii="Times New Roman" w:hAnsi="Times New Roman"/>
          <w:highlight w:val="lightGray"/>
        </w:rPr>
        <w:t xml:space="preserve"> </w:t>
      </w:r>
      <w:r>
        <w:rPr>
          <w:rFonts w:ascii="Times New Roman" w:hAnsi="Times New Roman" w:eastAsia="宋体" w:cs="Times New Roman"/>
          <w:kern w:val="0"/>
          <w:szCs w:val="24"/>
          <w:highlight w:val="lightGray"/>
        </w:rPr>
        <w:t>She</w:t>
      </w:r>
      <w:r>
        <w:rPr>
          <w:rFonts w:ascii="Times New Roman" w:hAnsi="Times New Roman"/>
          <w:highlight w:val="lightGray"/>
        </w:rPr>
        <w:t xml:space="preserve"> </w:t>
      </w:r>
      <w:r>
        <w:rPr>
          <w:rFonts w:ascii="Times New Roman" w:hAnsi="Times New Roman" w:eastAsia="宋体" w:cs="Times New Roman"/>
          <w:kern w:val="0"/>
          <w:szCs w:val="24"/>
          <w:highlight w:val="lightGray"/>
        </w:rPr>
        <w:t>asks</w:t>
      </w:r>
      <w:r>
        <w:rPr>
          <w:rFonts w:ascii="Times New Roman" w:hAnsi="Times New Roman"/>
          <w:highlight w:val="lightGray"/>
        </w:rPr>
        <w:t xml:space="preserve"> </w:t>
      </w:r>
      <w:r>
        <w:rPr>
          <w:rFonts w:ascii="Times New Roman" w:hAnsi="Times New Roman" w:eastAsia="宋体" w:cs="Times New Roman"/>
          <w:kern w:val="0"/>
          <w:szCs w:val="24"/>
          <w:highlight w:val="lightGray"/>
        </w:rPr>
        <w:t>if</w:t>
      </w:r>
      <w:r>
        <w:rPr>
          <w:rFonts w:ascii="Times New Roman" w:hAnsi="Times New Roman"/>
          <w:highlight w:val="lightGray"/>
        </w:rPr>
        <w:t xml:space="preserve"> </w:t>
      </w:r>
      <w:r>
        <w:rPr>
          <w:rFonts w:ascii="Times New Roman" w:hAnsi="Times New Roman" w:eastAsia="宋体" w:cs="Times New Roman"/>
          <w:kern w:val="0"/>
          <w:szCs w:val="24"/>
          <w:highlight w:val="lightGray"/>
        </w:rPr>
        <w:t>I've</w:t>
      </w:r>
      <w:r>
        <w:rPr>
          <w:rFonts w:ascii="Times New Roman" w:hAnsi="Times New Roman"/>
          <w:highlight w:val="lightGray"/>
        </w:rPr>
        <w:t xml:space="preserve"> </w:t>
      </w:r>
      <w:r>
        <w:rPr>
          <w:rFonts w:ascii="Times New Roman" w:hAnsi="Times New Roman" w:eastAsia="宋体" w:cs="Times New Roman"/>
          <w:kern w:val="0"/>
          <w:szCs w:val="24"/>
          <w:highlight w:val="lightGray"/>
        </w:rPr>
        <w:t>met</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tutor</w:t>
      </w:r>
      <w:r>
        <w:rPr>
          <w:rFonts w:ascii="Times New Roman" w:hAnsi="Times New Roman"/>
          <w:highlight w:val="lightGray"/>
        </w:rPr>
        <w:t xml:space="preserve"> </w:t>
      </w:r>
      <w:r>
        <w:rPr>
          <w:rFonts w:ascii="Times New Roman" w:hAnsi="Times New Roman" w:eastAsia="宋体" w:cs="Times New Roman"/>
          <w:kern w:val="0"/>
          <w:szCs w:val="24"/>
          <w:highlight w:val="lightGray"/>
        </w:rPr>
        <w:t>yet.</w:t>
      </w:r>
      <w:r>
        <w:rPr>
          <w:rFonts w:ascii="Times New Roman" w:hAnsi="Times New Roman"/>
          <w:highlight w:val="lightGray"/>
        </w:rPr>
        <w:t xml:space="preserve"> </w:t>
      </w:r>
    </w:p>
    <w:p>
      <w:pPr>
        <w:widowControl/>
        <w:jc w:val="left"/>
        <w:rPr>
          <w:rFonts w:ascii="Times New Roman" w:hAnsi="Times New Roman" w:eastAsia="宋体" w:cs="Times New Roman"/>
          <w:b/>
          <w:kern w:val="0"/>
          <w:szCs w:val="24"/>
          <w:highlight w:val="lightGray"/>
        </w:rPr>
      </w:pPr>
    </w:p>
    <w:p>
      <w:pPr>
        <w:widowControl/>
        <w:jc w:val="left"/>
        <w:rPr>
          <w:rFonts w:ascii="Times New Roman" w:hAnsi="Times New Roman" w:eastAsia="宋体" w:cs="Times New Roman"/>
          <w:b/>
          <w:kern w:val="0"/>
          <w:szCs w:val="24"/>
          <w:highlight w:val="lightGray"/>
        </w:rPr>
      </w:pPr>
      <w:r>
        <w:rPr>
          <w:rFonts w:ascii="Times New Roman" w:hAnsi="Times New Roman" w:eastAsia="宋体" w:cs="Times New Roman"/>
          <w:b/>
          <w:kern w:val="0"/>
          <w:szCs w:val="24"/>
          <w:highlight w:val="lightGray"/>
        </w:rPr>
        <w:t>Tuesday</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Am</w:t>
      </w:r>
      <w:r>
        <w:rPr>
          <w:rFonts w:ascii="Times New Roman" w:hAnsi="Times New Roman"/>
          <w:highlight w:val="lightGray"/>
        </w:rPr>
        <w:t xml:space="preserve"> </w:t>
      </w:r>
      <w:r>
        <w:rPr>
          <w:rFonts w:ascii="Times New Roman" w:hAnsi="Times New Roman" w:eastAsia="宋体" w:cs="Times New Roman"/>
          <w:kern w:val="0"/>
          <w:szCs w:val="24"/>
          <w:highlight w:val="lightGray"/>
        </w:rPr>
        <w:t>feeling</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highlight w:val="lightGray"/>
        </w:rPr>
        <w:t xml:space="preserve"> </w:t>
      </w:r>
      <w:r>
        <w:rPr>
          <w:rFonts w:ascii="Times New Roman" w:hAnsi="Times New Roman" w:eastAsia="宋体" w:cs="Times New Roman"/>
          <w:kern w:val="0"/>
          <w:szCs w:val="24"/>
          <w:highlight w:val="lightGray"/>
        </w:rPr>
        <w:t>bit</w:t>
      </w:r>
      <w:r>
        <w:rPr>
          <w:rFonts w:ascii="Times New Roman" w:hAnsi="Times New Roman"/>
          <w:highlight w:val="lightGray"/>
        </w:rPr>
        <w:t xml:space="preserve"> </w:t>
      </w:r>
      <w:r>
        <w:rPr>
          <w:rFonts w:ascii="Times New Roman" w:hAnsi="Times New Roman" w:cs="Times New Roman"/>
          <w:kern w:val="0"/>
          <w:szCs w:val="24"/>
          <w:highlight w:val="lightGray"/>
        </w:rPr>
        <w:t>hungry</w:t>
      </w:r>
      <w:r>
        <w:rPr>
          <w:rFonts w:ascii="Times New Roman" w:hAnsi="Times New Roman" w:eastAsia="宋体" w:cs="Times New Roman"/>
          <w:kern w:val="0"/>
          <w:szCs w:val="24"/>
          <w:highlight w:val="lightGray"/>
        </w:rPr>
        <w:t>,</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I</w:t>
      </w:r>
      <w:r>
        <w:rPr>
          <w:rFonts w:hint="eastAsia" w:ascii="Times New Roman" w:hAnsi="Times New Roman"/>
          <w:highlight w:val="lightGray"/>
        </w:rPr>
        <w:t xml:space="preserve"> feel like I haven</w:t>
      </w:r>
      <w:r>
        <w:rPr>
          <w:rFonts w:ascii="Times New Roman" w:hAnsi="Times New Roman"/>
          <w:highlight w:val="lightGray"/>
        </w:rPr>
        <w:t>’</w:t>
      </w:r>
      <w:r>
        <w:rPr>
          <w:rFonts w:hint="eastAsia" w:ascii="Times New Roman" w:hAnsi="Times New Roman"/>
          <w:highlight w:val="lightGray"/>
        </w:rPr>
        <w:t>t eaten for three days</w:t>
      </w:r>
      <w:r>
        <w:rPr>
          <w:rFonts w:ascii="Times New Roman" w:hAnsi="Times New Roman" w:eastAsia="宋体" w:cs="Times New Roman"/>
          <w:kern w:val="0"/>
          <w:szCs w:val="24"/>
          <w:highlight w:val="lightGray"/>
        </w:rPr>
        <w:t>.</w:t>
      </w:r>
      <w:r>
        <w:rPr>
          <w:rFonts w:ascii="Times New Roman" w:hAnsi="Times New Roman"/>
          <w:highlight w:val="lightGray"/>
        </w:rPr>
        <w:t xml:space="preserve"> </w:t>
      </w:r>
      <w:bookmarkStart w:id="2" w:name="_Hlk105418682"/>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go</w:t>
      </w:r>
      <w:r>
        <w:rPr>
          <w:rFonts w:ascii="Times New Roman" w:hAnsi="Times New Roman"/>
          <w:highlight w:val="lightGray"/>
        </w:rPr>
        <w:t xml:space="preserve"> </w:t>
      </w:r>
      <w:r>
        <w:rPr>
          <w:rFonts w:ascii="Times New Roman" w:hAnsi="Times New Roman" w:eastAsia="宋体" w:cs="Times New Roman"/>
          <w:kern w:val="0"/>
          <w:szCs w:val="24"/>
          <w:highlight w:val="lightGray"/>
        </w:rPr>
        <w:t>downstairs</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stumble</w:t>
      </w:r>
      <w:r>
        <w:rPr>
          <w:rFonts w:ascii="Times New Roman" w:hAnsi="Times New Roman"/>
          <w:highlight w:val="lightGray"/>
        </w:rPr>
        <w:t xml:space="preserve"> </w:t>
      </w:r>
      <w:r>
        <w:rPr>
          <w:rFonts w:ascii="Times New Roman" w:hAnsi="Times New Roman" w:eastAsia="宋体" w:cs="Times New Roman"/>
          <w:kern w:val="0"/>
          <w:szCs w:val="24"/>
          <w:highlight w:val="lightGray"/>
        </w:rPr>
        <w:t>across</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canteen.</w:t>
      </w:r>
      <w:bookmarkEnd w:id="2"/>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join</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long</w:t>
      </w:r>
      <w:r>
        <w:rPr>
          <w:rFonts w:ascii="Times New Roman" w:hAnsi="Times New Roman"/>
          <w:highlight w:val="lightGray"/>
        </w:rPr>
        <w:t xml:space="preserve"> </w:t>
      </w:r>
      <w:r>
        <w:rPr>
          <w:rFonts w:ascii="Times New Roman" w:hAnsi="Times New Roman" w:eastAsia="宋体" w:cs="Times New Roman"/>
          <w:kern w:val="0"/>
          <w:szCs w:val="24"/>
          <w:highlight w:val="lightGray"/>
        </w:rPr>
        <w:t>queue</w:t>
      </w:r>
      <w:r>
        <w:rPr>
          <w:rFonts w:ascii="Times New Roman" w:hAnsi="Times New Roman"/>
          <w:highlight w:val="lightGray"/>
        </w:rPr>
        <w:t xml:space="preserve"> </w:t>
      </w:r>
      <w:r>
        <w:rPr>
          <w:rFonts w:ascii="Times New Roman" w:hAnsi="Times New Roman" w:eastAsia="宋体" w:cs="Times New Roman"/>
          <w:kern w:val="0"/>
          <w:szCs w:val="24"/>
          <w:highlight w:val="lightGray"/>
        </w:rPr>
        <w:t>of</w:t>
      </w:r>
      <w:r>
        <w:rPr>
          <w:rFonts w:ascii="Times New Roman" w:hAnsi="Times New Roman"/>
          <w:highlight w:val="lightGray"/>
        </w:rPr>
        <w:t xml:space="preserve"> </w:t>
      </w:r>
      <w:r>
        <w:rPr>
          <w:rFonts w:ascii="Times New Roman" w:hAnsi="Times New Roman" w:eastAsia="宋体" w:cs="Times New Roman"/>
          <w:kern w:val="0"/>
          <w:szCs w:val="24"/>
          <w:highlight w:val="lightGray"/>
        </w:rPr>
        <w:t>people, which is</w:t>
      </w:r>
      <w:r>
        <w:rPr>
          <w:rFonts w:ascii="Times New Roman" w:hAnsi="Times New Roman"/>
          <w:highlight w:val="lightGray"/>
        </w:rPr>
        <w:t xml:space="preserve"> </w:t>
      </w:r>
      <w:r>
        <w:rPr>
          <w:rFonts w:ascii="Times New Roman" w:hAnsi="Times New Roman" w:eastAsia="宋体" w:cs="Times New Roman"/>
          <w:kern w:val="0"/>
          <w:szCs w:val="24"/>
          <w:highlight w:val="lightGray"/>
        </w:rPr>
        <w:t>winding</w:t>
      </w:r>
      <w:r>
        <w:rPr>
          <w:rFonts w:ascii="Times New Roman" w:hAnsi="Times New Roman"/>
          <w:highlight w:val="lightGray"/>
        </w:rPr>
        <w:t xml:space="preserve"> </w:t>
      </w:r>
      <w:r>
        <w:rPr>
          <w:rFonts w:ascii="Times New Roman" w:hAnsi="Times New Roman" w:eastAsia="宋体" w:cs="Times New Roman"/>
          <w:kern w:val="0"/>
          <w:szCs w:val="24"/>
          <w:highlight w:val="lightGray"/>
        </w:rPr>
        <w:t>its</w:t>
      </w:r>
      <w:r>
        <w:rPr>
          <w:rFonts w:ascii="Times New Roman" w:hAnsi="Times New Roman"/>
          <w:highlight w:val="lightGray"/>
        </w:rPr>
        <w:t xml:space="preserve"> </w:t>
      </w:r>
      <w:r>
        <w:rPr>
          <w:rFonts w:ascii="Times New Roman" w:hAnsi="Times New Roman" w:eastAsia="宋体" w:cs="Times New Roman"/>
          <w:kern w:val="0"/>
          <w:szCs w:val="24"/>
          <w:highlight w:val="lightGray"/>
        </w:rPr>
        <w:t>way</w:t>
      </w:r>
      <w:r>
        <w:rPr>
          <w:rFonts w:ascii="Times New Roman" w:hAnsi="Times New Roman"/>
          <w:highlight w:val="lightGray"/>
        </w:rPr>
        <w:t xml:space="preserve"> </w:t>
      </w:r>
      <w:r>
        <w:rPr>
          <w:rFonts w:ascii="Times New Roman" w:hAnsi="Times New Roman" w:eastAsia="宋体" w:cs="Times New Roman"/>
          <w:kern w:val="0"/>
          <w:szCs w:val="24"/>
          <w:highlight w:val="lightGray"/>
        </w:rPr>
        <w:t>out</w:t>
      </w:r>
      <w:r>
        <w:rPr>
          <w:rFonts w:ascii="Times New Roman" w:hAnsi="Times New Roman"/>
          <w:highlight w:val="lightGray"/>
        </w:rPr>
        <w:t xml:space="preserve"> </w:t>
      </w:r>
      <w:r>
        <w:rPr>
          <w:rFonts w:ascii="Times New Roman" w:hAnsi="Times New Roman" w:eastAsia="宋体" w:cs="Times New Roman"/>
          <w:kern w:val="0"/>
          <w:szCs w:val="24"/>
          <w:highlight w:val="lightGray"/>
        </w:rPr>
        <w:t>of the door.</w:t>
      </w:r>
      <w:r>
        <w:rPr>
          <w:rFonts w:ascii="Times New Roman" w:hAnsi="Times New Roman"/>
          <w:highlight w:val="lightGray"/>
        </w:rPr>
        <w:t xml:space="preserve"> </w:t>
      </w:r>
      <w:r>
        <w:rPr>
          <w:rFonts w:ascii="Times New Roman" w:hAnsi="Times New Roman" w:eastAsia="宋体" w:cs="Times New Roman"/>
          <w:kern w:val="0"/>
          <w:szCs w:val="24"/>
          <w:highlight w:val="lightGray"/>
        </w:rPr>
        <w:t>"What's</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breakfast?"</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ask</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guy</w:t>
      </w:r>
      <w:r>
        <w:rPr>
          <w:rFonts w:ascii="Times New Roman" w:hAnsi="Times New Roman"/>
          <w:highlight w:val="lightGray"/>
        </w:rPr>
        <w:t xml:space="preserve"> </w:t>
      </w:r>
      <w:r>
        <w:rPr>
          <w:rFonts w:ascii="Times New Roman" w:hAnsi="Times New Roman" w:eastAsia="宋体" w:cs="Times New Roman"/>
          <w:kern w:val="0"/>
          <w:szCs w:val="24"/>
          <w:highlight w:val="lightGray"/>
        </w:rPr>
        <w:t>in</w:t>
      </w:r>
      <w:r>
        <w:rPr>
          <w:rFonts w:ascii="Times New Roman" w:hAnsi="Times New Roman"/>
          <w:highlight w:val="lightGray"/>
        </w:rPr>
        <w:t xml:space="preserve"> </w:t>
      </w:r>
      <w:r>
        <w:rPr>
          <w:rFonts w:ascii="Times New Roman" w:hAnsi="Times New Roman" w:eastAsia="宋体" w:cs="Times New Roman"/>
          <w:kern w:val="0"/>
          <w:szCs w:val="24"/>
          <w:highlight w:val="lightGray"/>
        </w:rPr>
        <w:t>front</w:t>
      </w:r>
      <w:r>
        <w:rPr>
          <w:rFonts w:ascii="Times New Roman" w:hAnsi="Times New Roman"/>
          <w:highlight w:val="lightGray"/>
        </w:rPr>
        <w:t xml:space="preserve"> </w:t>
      </w:r>
      <w:r>
        <w:rPr>
          <w:rFonts w:ascii="Times New Roman" w:hAnsi="Times New Roman" w:eastAsia="宋体" w:cs="Times New Roman"/>
          <w:kern w:val="0"/>
          <w:szCs w:val="24"/>
          <w:highlight w:val="lightGray"/>
        </w:rPr>
        <w:t>of</w:t>
      </w:r>
      <w:r>
        <w:rPr>
          <w:rFonts w:ascii="Times New Roman" w:hAnsi="Times New Roman"/>
          <w:highlight w:val="lightGray"/>
        </w:rPr>
        <w:t xml:space="preserve"> </w:t>
      </w:r>
      <w:r>
        <w:rPr>
          <w:rFonts w:ascii="Times New Roman" w:hAnsi="Times New Roman" w:eastAsia="宋体" w:cs="Times New Roman"/>
          <w:kern w:val="0"/>
          <w:szCs w:val="24"/>
          <w:highlight w:val="lightGray"/>
        </w:rPr>
        <w:t>me.</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"No</w:t>
      </w:r>
      <w:r>
        <w:rPr>
          <w:rFonts w:ascii="Times New Roman" w:hAnsi="Times New Roman"/>
          <w:highlight w:val="lightGray"/>
        </w:rPr>
        <w:t xml:space="preserve"> </w:t>
      </w:r>
      <w:r>
        <w:rPr>
          <w:rFonts w:ascii="Times New Roman" w:hAnsi="Times New Roman" w:eastAsia="宋体" w:cs="Times New Roman"/>
          <w:kern w:val="0"/>
          <w:szCs w:val="24"/>
          <w:highlight w:val="lightGray"/>
        </w:rPr>
        <w:t>idea.</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was</w:t>
      </w:r>
      <w:r>
        <w:rPr>
          <w:rFonts w:ascii="Times New Roman" w:hAnsi="Times New Roman"/>
          <w:highlight w:val="lightGray"/>
        </w:rPr>
        <w:t xml:space="preserve"> </w:t>
      </w:r>
      <w:r>
        <w:rPr>
          <w:rFonts w:ascii="Times New Roman" w:hAnsi="Times New Roman" w:eastAsia="宋体" w:cs="Times New Roman"/>
          <w:kern w:val="0"/>
          <w:szCs w:val="24"/>
          <w:highlight w:val="lightGray"/>
        </w:rPr>
        <w:t>too</w:t>
      </w:r>
      <w:r>
        <w:rPr>
          <w:rFonts w:ascii="Times New Roman" w:hAnsi="Times New Roman"/>
          <w:highlight w:val="lightGray"/>
        </w:rPr>
        <w:t xml:space="preserve"> </w:t>
      </w:r>
      <w:r>
        <w:rPr>
          <w:rFonts w:ascii="Times New Roman" w:hAnsi="Times New Roman" w:eastAsia="宋体" w:cs="Times New Roman"/>
          <w:kern w:val="0"/>
          <w:szCs w:val="24"/>
          <w:highlight w:val="lightGray"/>
        </w:rPr>
        <w:t>late</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breakfast.</w:t>
      </w:r>
      <w:r>
        <w:rPr>
          <w:rFonts w:ascii="Times New Roman" w:hAnsi="Times New Roman"/>
          <w:highlight w:val="lightGray"/>
        </w:rPr>
        <w:t xml:space="preserve"> </w:t>
      </w:r>
      <w:r>
        <w:rPr>
          <w:rFonts w:ascii="Times New Roman" w:hAnsi="Times New Roman" w:eastAsia="宋体" w:cs="Times New Roman"/>
          <w:kern w:val="0"/>
          <w:szCs w:val="24"/>
          <w:highlight w:val="lightGray"/>
        </w:rPr>
        <w:t>This</w:t>
      </w:r>
      <w:r>
        <w:rPr>
          <w:rFonts w:ascii="Times New Roman" w:hAnsi="Times New Roman"/>
          <w:highlight w:val="lightGray"/>
        </w:rPr>
        <w:t xml:space="preserve"> </w:t>
      </w:r>
      <w:r>
        <w:rPr>
          <w:rFonts w:ascii="Times New Roman" w:hAnsi="Times New Roman" w:eastAsia="宋体" w:cs="Times New Roman"/>
          <w:kern w:val="0"/>
          <w:szCs w:val="24"/>
          <w:highlight w:val="lightGray"/>
        </w:rPr>
        <w:t>is lunch."</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It's</w:t>
      </w:r>
      <w:r>
        <w:rPr>
          <w:rFonts w:ascii="Times New Roman" w:hAnsi="Times New Roman"/>
          <w:highlight w:val="lightGray"/>
        </w:rPr>
        <w:t xml:space="preserve"> </w:t>
      </w:r>
      <w:r>
        <w:rPr>
          <w:rFonts w:ascii="Times New Roman" w:hAnsi="Times New Roman" w:eastAsia="宋体" w:cs="Times New Roman"/>
          <w:kern w:val="0"/>
          <w:szCs w:val="24"/>
          <w:highlight w:val="lightGray"/>
        </w:rPr>
        <w:t>self-service</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today's</w:t>
      </w:r>
      <w:r>
        <w:rPr>
          <w:rFonts w:ascii="Times New Roman" w:hAnsi="Times New Roman"/>
          <w:highlight w:val="lightGray"/>
        </w:rPr>
        <w:t xml:space="preserve"> </w:t>
      </w:r>
      <w:r>
        <w:rPr>
          <w:rFonts w:ascii="Times New Roman" w:hAnsi="Times New Roman" w:eastAsia="宋体" w:cs="Times New Roman"/>
          <w:kern w:val="0"/>
          <w:szCs w:val="24"/>
          <w:highlight w:val="lightGray"/>
        </w:rPr>
        <w:t>menu</w:t>
      </w:r>
      <w:r>
        <w:rPr>
          <w:rFonts w:ascii="Times New Roman" w:hAnsi="Times New Roman"/>
          <w:highlight w:val="lightGray"/>
        </w:rPr>
        <w:t xml:space="preserve"> </w:t>
      </w:r>
      <w:r>
        <w:rPr>
          <w:rFonts w:ascii="Times New Roman" w:hAnsi="Times New Roman" w:eastAsia="宋体" w:cs="Times New Roman"/>
          <w:kern w:val="0"/>
          <w:szCs w:val="24"/>
          <w:highlight w:val="lightGray"/>
        </w:rPr>
        <w:t>includes</w:t>
      </w:r>
      <w:r>
        <w:rPr>
          <w:rFonts w:ascii="Times New Roman" w:hAnsi="Times New Roman"/>
          <w:highlight w:val="lightGray"/>
        </w:rPr>
        <w:t xml:space="preserve"> </w:t>
      </w:r>
      <w:r>
        <w:rPr>
          <w:rFonts w:ascii="Times New Roman" w:hAnsi="Times New Roman" w:eastAsia="宋体" w:cs="Times New Roman"/>
          <w:kern w:val="0"/>
          <w:szCs w:val="24"/>
          <w:highlight w:val="lightGray"/>
        </w:rPr>
        <w:t>chicken,</w:t>
      </w:r>
      <w:r>
        <w:rPr>
          <w:rFonts w:ascii="Times New Roman" w:hAnsi="Times New Roman"/>
          <w:highlight w:val="lightGray"/>
        </w:rPr>
        <w:t xml:space="preserve"> </w:t>
      </w:r>
      <w:r>
        <w:rPr>
          <w:rFonts w:ascii="Times New Roman" w:hAnsi="Times New Roman" w:eastAsia="宋体" w:cs="Times New Roman"/>
          <w:kern w:val="0"/>
          <w:szCs w:val="24"/>
          <w:highlight w:val="lightGray"/>
        </w:rPr>
        <w:t>rice,</w:t>
      </w:r>
      <w:r>
        <w:rPr>
          <w:rFonts w:ascii="Times New Roman" w:hAnsi="Times New Roman"/>
          <w:highlight w:val="lightGray"/>
        </w:rPr>
        <w:t xml:space="preserve"> </w:t>
      </w:r>
      <w:r>
        <w:rPr>
          <w:rFonts w:ascii="Times New Roman" w:hAnsi="Times New Roman" w:eastAsia="宋体" w:cs="Times New Roman"/>
          <w:kern w:val="0"/>
          <w:szCs w:val="24"/>
          <w:highlight w:val="lightGray"/>
        </w:rPr>
        <w:t>potatoes,</w:t>
      </w:r>
      <w:r>
        <w:rPr>
          <w:rFonts w:ascii="Times New Roman" w:hAnsi="Times New Roman"/>
          <w:highlight w:val="lightGray"/>
        </w:rPr>
        <w:t xml:space="preserve"> </w:t>
      </w:r>
      <w:r>
        <w:rPr>
          <w:rFonts w:ascii="Times New Roman" w:hAnsi="Times New Roman" w:eastAsia="宋体" w:cs="Times New Roman"/>
          <w:kern w:val="0"/>
          <w:szCs w:val="24"/>
          <w:highlight w:val="lightGray"/>
        </w:rPr>
        <w:t>salad,</w:t>
      </w:r>
      <w:r>
        <w:rPr>
          <w:rFonts w:ascii="Times New Roman" w:hAnsi="Times New Roman"/>
          <w:highlight w:val="lightGray"/>
        </w:rPr>
        <w:t xml:space="preserve"> </w:t>
      </w:r>
      <w:r>
        <w:rPr>
          <w:rFonts w:ascii="Times New Roman" w:hAnsi="Times New Roman" w:eastAsia="宋体" w:cs="Times New Roman"/>
          <w:kern w:val="0"/>
          <w:szCs w:val="24"/>
          <w:highlight w:val="lightGray"/>
        </w:rPr>
        <w:t>vegetables,</w:t>
      </w:r>
      <w:r>
        <w:rPr>
          <w:rFonts w:ascii="Times New Roman" w:hAnsi="Times New Roman"/>
          <w:highlight w:val="lightGray"/>
        </w:rPr>
        <w:t xml:space="preserve"> </w:t>
      </w:r>
      <w:r>
        <w:rPr>
          <w:rFonts w:ascii="Times New Roman" w:hAnsi="Times New Roman" w:eastAsia="宋体" w:cs="Times New Roman"/>
          <w:kern w:val="0"/>
          <w:szCs w:val="24"/>
          <w:highlight w:val="lightGray"/>
        </w:rPr>
        <w:t>yoghurt</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fruit.</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boy</w:t>
      </w:r>
      <w:r>
        <w:rPr>
          <w:rFonts w:ascii="Times New Roman" w:hAnsi="Times New Roman"/>
          <w:highlight w:val="lightGray"/>
        </w:rPr>
        <w:t xml:space="preserve"> </w:t>
      </w:r>
      <w:r>
        <w:rPr>
          <w:rFonts w:ascii="Times New Roman" w:hAnsi="Times New Roman" w:eastAsia="宋体" w:cs="Times New Roman"/>
          <w:kern w:val="0"/>
          <w:szCs w:val="24"/>
          <w:highlight w:val="lightGray"/>
        </w:rPr>
        <w:t>in</w:t>
      </w:r>
      <w:r>
        <w:rPr>
          <w:rFonts w:ascii="Times New Roman" w:hAnsi="Times New Roman"/>
          <w:highlight w:val="lightGray"/>
        </w:rPr>
        <w:t xml:space="preserve"> </w:t>
      </w:r>
      <w:r>
        <w:rPr>
          <w:rFonts w:ascii="Times New Roman" w:hAnsi="Times New Roman" w:eastAsia="宋体" w:cs="Times New Roman"/>
          <w:kern w:val="0"/>
          <w:szCs w:val="24"/>
          <w:highlight w:val="lightGray"/>
        </w:rPr>
        <w:t>front</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piles</w:t>
      </w:r>
      <w:r>
        <w:rPr>
          <w:highlight w:val="lightGray"/>
        </w:rPr>
        <w:t xml:space="preserve"> </w:t>
      </w:r>
      <w:r>
        <w:rPr>
          <w:rFonts w:ascii="Times New Roman" w:hAnsi="Times New Roman" w:eastAsia="宋体" w:cs="Times New Roman"/>
          <w:kern w:val="0"/>
          <w:szCs w:val="24"/>
          <w:highlight w:val="lightGray"/>
        </w:rPr>
        <w:t>it</w:t>
      </w:r>
      <w:r>
        <w:rPr>
          <w:highlight w:val="lightGray"/>
        </w:rPr>
        <w:t xml:space="preserve"> </w:t>
      </w:r>
      <w:r>
        <w:rPr>
          <w:rFonts w:ascii="Times New Roman" w:hAnsi="Times New Roman" w:eastAsia="宋体" w:cs="Times New Roman"/>
          <w:kern w:val="0"/>
          <w:szCs w:val="24"/>
          <w:highlight w:val="lightGray"/>
        </w:rPr>
        <w:t>all</w:t>
      </w:r>
      <w:r>
        <w:rPr>
          <w:rFonts w:ascii="Times New Roman" w:hAnsi="Times New Roman"/>
          <w:highlight w:val="lightGray"/>
        </w:rPr>
        <w:t xml:space="preserve"> </w:t>
      </w:r>
      <w:r>
        <w:rPr>
          <w:rFonts w:ascii="Times New Roman" w:hAnsi="Times New Roman" w:eastAsia="宋体" w:cs="Times New Roman"/>
          <w:kern w:val="0"/>
          <w:szCs w:val="24"/>
          <w:highlight w:val="lightGray"/>
        </w:rPr>
        <w:t>onto</w:t>
      </w:r>
      <w:r>
        <w:rPr>
          <w:rFonts w:ascii="Times New Roman" w:hAnsi="Times New Roman"/>
          <w:highlight w:val="lightGray"/>
        </w:rPr>
        <w:t xml:space="preserve"> </w:t>
      </w:r>
      <w:r>
        <w:rPr>
          <w:rFonts w:ascii="Times New Roman" w:hAnsi="Times New Roman" w:eastAsia="宋体" w:cs="Times New Roman"/>
          <w:kern w:val="0"/>
          <w:szCs w:val="24"/>
          <w:highlight w:val="lightGray"/>
        </w:rPr>
        <w:t>his</w:t>
      </w:r>
      <w:r>
        <w:rPr>
          <w:rFonts w:ascii="Times New Roman" w:hAnsi="Times New Roman"/>
          <w:highlight w:val="lightGray"/>
        </w:rPr>
        <w:t xml:space="preserve"> </w:t>
      </w:r>
      <w:r>
        <w:rPr>
          <w:rFonts w:ascii="Times New Roman" w:hAnsi="Times New Roman" w:eastAsia="宋体" w:cs="Times New Roman"/>
          <w:kern w:val="0"/>
          <w:szCs w:val="24"/>
          <w:highlight w:val="lightGray"/>
        </w:rPr>
        <w:t>plate.</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seem</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have</w:t>
      </w:r>
      <w:r>
        <w:rPr>
          <w:rFonts w:ascii="Times New Roman" w:hAnsi="Times New Roman"/>
          <w:highlight w:val="lightGray"/>
        </w:rPr>
        <w:t xml:space="preserve"> </w:t>
      </w:r>
      <w:r>
        <w:rPr>
          <w:rFonts w:ascii="Times New Roman" w:hAnsi="Times New Roman" w:eastAsia="宋体" w:cs="Times New Roman"/>
          <w:kern w:val="0"/>
          <w:szCs w:val="24"/>
          <w:highlight w:val="lightGray"/>
        </w:rPr>
        <w:t>lost</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appetite.</w:t>
      </w:r>
      <w:r>
        <w:rPr>
          <w:rFonts w:ascii="Times New Roman" w:hAnsi="Times New Roman"/>
          <w:highlight w:val="lightGray"/>
        </w:rPr>
        <w:t xml:space="preserve"> </w:t>
      </w:r>
    </w:p>
    <w:p>
      <w:pPr>
        <w:widowControl/>
        <w:jc w:val="left"/>
        <w:rPr>
          <w:rFonts w:ascii="Times New Roman" w:hAnsi="Times New Roman"/>
          <w:highlight w:val="lightGray"/>
        </w:rPr>
      </w:pP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mum</w:t>
      </w:r>
      <w:r>
        <w:rPr>
          <w:rFonts w:ascii="Times New Roman" w:hAnsi="Times New Roman"/>
          <w:highlight w:val="lightGray"/>
        </w:rPr>
        <w:t xml:space="preserve"> </w:t>
      </w:r>
      <w:r>
        <w:rPr>
          <w:rFonts w:ascii="Times New Roman" w:hAnsi="Times New Roman" w:eastAsia="宋体" w:cs="Times New Roman"/>
          <w:kern w:val="0"/>
          <w:szCs w:val="24"/>
          <w:highlight w:val="lightGray"/>
        </w:rPr>
        <w:t>calls.</w:t>
      </w:r>
      <w:r>
        <w:rPr>
          <w:rFonts w:ascii="Times New Roman" w:hAnsi="Times New Roman"/>
          <w:highlight w:val="lightGray"/>
        </w:rPr>
        <w:t xml:space="preserve"> </w:t>
      </w:r>
      <w:r>
        <w:rPr>
          <w:rFonts w:ascii="Times New Roman" w:hAnsi="Times New Roman" w:eastAsia="宋体" w:cs="Times New Roman"/>
          <w:kern w:val="0"/>
          <w:szCs w:val="24"/>
          <w:highlight w:val="lightGray"/>
        </w:rPr>
        <w:t>She</w:t>
      </w:r>
      <w:r>
        <w:rPr>
          <w:rFonts w:ascii="Times New Roman" w:hAnsi="Times New Roman"/>
          <w:highlight w:val="lightGray"/>
        </w:rPr>
        <w:t xml:space="preserve"> </w:t>
      </w:r>
      <w:r>
        <w:rPr>
          <w:rFonts w:ascii="Times New Roman" w:hAnsi="Times New Roman" w:eastAsia="宋体" w:cs="Times New Roman"/>
          <w:kern w:val="0"/>
          <w:szCs w:val="24"/>
          <w:highlight w:val="lightGray"/>
        </w:rPr>
        <w:t>asks</w:t>
      </w:r>
      <w:r>
        <w:rPr>
          <w:highlight w:val="lightGray"/>
        </w:rPr>
        <w:t xml:space="preserve"> </w:t>
      </w:r>
      <w:r>
        <w:rPr>
          <w:rFonts w:ascii="Times New Roman" w:hAnsi="Times New Roman" w:eastAsia="宋体" w:cs="Times New Roman"/>
          <w:kern w:val="0"/>
          <w:szCs w:val="24"/>
          <w:highlight w:val="lightGray"/>
        </w:rPr>
        <w:t>if</w:t>
      </w:r>
      <w:r>
        <w:rPr>
          <w:rFonts w:ascii="Times New Roman" w:hAnsi="Times New Roman"/>
          <w:highlight w:val="lightGray"/>
        </w:rPr>
        <w:t xml:space="preserve"> </w:t>
      </w:r>
      <w:r>
        <w:rPr>
          <w:rFonts w:ascii="Times New Roman" w:hAnsi="Times New Roman" w:eastAsia="宋体" w:cs="Times New Roman"/>
          <w:kern w:val="0"/>
          <w:szCs w:val="24"/>
          <w:highlight w:val="lightGray"/>
        </w:rPr>
        <w:t>I'm</w:t>
      </w:r>
      <w:r>
        <w:rPr>
          <w:rFonts w:ascii="Times New Roman" w:hAnsi="Times New Roman"/>
          <w:highlight w:val="lightGray"/>
        </w:rPr>
        <w:t xml:space="preserve"> </w:t>
      </w:r>
      <w:r>
        <w:rPr>
          <w:rFonts w:ascii="Times New Roman" w:hAnsi="Times New Roman" w:eastAsia="宋体" w:cs="Times New Roman"/>
          <w:kern w:val="0"/>
          <w:szCs w:val="24"/>
          <w:highlight w:val="lightGray"/>
        </w:rPr>
        <w:t>eating</w:t>
      </w:r>
      <w:r>
        <w:rPr>
          <w:rFonts w:ascii="Times New Roman" w:hAnsi="Times New Roman"/>
          <w:highlight w:val="lightGray"/>
        </w:rPr>
        <w:t xml:space="preserve"> </w:t>
      </w:r>
      <w:r>
        <w:rPr>
          <w:rFonts w:ascii="Times New Roman" w:hAnsi="Times New Roman" w:eastAsia="宋体" w:cs="Times New Roman"/>
          <w:kern w:val="0"/>
          <w:szCs w:val="24"/>
          <w:highlight w:val="lightGray"/>
        </w:rPr>
        <w:t>proper</w:t>
      </w:r>
      <w:r>
        <w:rPr>
          <w:rFonts w:ascii="Times New Roman" w:hAnsi="Times New Roman"/>
          <w:highlight w:val="lightGray"/>
        </w:rPr>
        <w:t xml:space="preserve"> </w:t>
      </w:r>
      <w:r>
        <w:rPr>
          <w:rFonts w:ascii="Times New Roman" w:hAnsi="Times New Roman" w:eastAsia="宋体" w:cs="Times New Roman"/>
          <w:kern w:val="0"/>
          <w:szCs w:val="24"/>
          <w:highlight w:val="lightGray"/>
        </w:rPr>
        <w:t>meals.</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p>
    <w:p>
      <w:pPr>
        <w:widowControl/>
        <w:jc w:val="left"/>
        <w:rPr>
          <w:rFonts w:ascii="Times New Roman" w:hAnsi="Times New Roman" w:eastAsia="宋体" w:cs="Times New Roman"/>
          <w:b/>
          <w:kern w:val="0"/>
          <w:szCs w:val="24"/>
          <w:highlight w:val="lightGray"/>
        </w:rPr>
      </w:pPr>
      <w:r>
        <w:rPr>
          <w:rFonts w:ascii="Times New Roman" w:hAnsi="Times New Roman" w:eastAsia="宋体" w:cs="Times New Roman"/>
          <w:b/>
          <w:kern w:val="0"/>
          <w:szCs w:val="24"/>
          <w:highlight w:val="lightGray"/>
        </w:rPr>
        <w:t>Wednesday</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have</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highlight w:val="lightGray"/>
        </w:rPr>
        <w:t xml:space="preserve"> </w:t>
      </w:r>
      <w:r>
        <w:rPr>
          <w:rFonts w:ascii="Times New Roman" w:hAnsi="Times New Roman" w:eastAsia="宋体" w:cs="Times New Roman"/>
          <w:kern w:val="0"/>
          <w:szCs w:val="24"/>
          <w:highlight w:val="lightGray"/>
        </w:rPr>
        <w:t>lecture</w:t>
      </w:r>
      <w:r>
        <w:rPr>
          <w:rFonts w:ascii="Times New Roman" w:hAnsi="Times New Roman"/>
          <w:highlight w:val="lightGray"/>
        </w:rPr>
        <w:t xml:space="preserve"> </w:t>
      </w:r>
      <w:r>
        <w:rPr>
          <w:rFonts w:ascii="Times New Roman" w:hAnsi="Times New Roman" w:eastAsia="宋体" w:cs="Times New Roman"/>
          <w:kern w:val="0"/>
          <w:szCs w:val="24"/>
          <w:highlight w:val="lightGray"/>
        </w:rPr>
        <w:t>at</w:t>
      </w:r>
      <w:r>
        <w:rPr>
          <w:rFonts w:ascii="Times New Roman" w:hAnsi="Times New Roman"/>
          <w:highlight w:val="lightGray"/>
        </w:rPr>
        <w:t xml:space="preserve"> </w:t>
      </w:r>
      <w:r>
        <w:rPr>
          <w:rFonts w:ascii="Times New Roman" w:hAnsi="Times New Roman" w:eastAsia="宋体" w:cs="Times New Roman"/>
          <w:kern w:val="0"/>
          <w:szCs w:val="24"/>
          <w:highlight w:val="lightGray"/>
        </w:rPr>
        <w:t>9</w:t>
      </w:r>
      <w:r>
        <w:rPr>
          <w:rFonts w:ascii="Times New Roman" w:hAnsi="Times New Roman"/>
          <w:highlight w:val="lightGray"/>
        </w:rPr>
        <w:t xml:space="preserve"> </w:t>
      </w:r>
      <w:r>
        <w:rPr>
          <w:rFonts w:ascii="Times New Roman" w:hAnsi="Times New Roman" w:eastAsia="宋体" w:cs="Times New Roman"/>
          <w:kern w:val="0"/>
          <w:szCs w:val="24"/>
          <w:highlight w:val="lightGray"/>
        </w:rPr>
        <w:t>am.</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wake</w:t>
      </w:r>
      <w:r>
        <w:rPr>
          <w:rFonts w:ascii="Times New Roman" w:hAnsi="Times New Roman"/>
          <w:highlight w:val="lightGray"/>
        </w:rPr>
        <w:t xml:space="preserve"> </w:t>
      </w:r>
      <w:r>
        <w:rPr>
          <w:rFonts w:ascii="Times New Roman" w:hAnsi="Times New Roman" w:eastAsia="宋体" w:cs="Times New Roman"/>
          <w:kern w:val="0"/>
          <w:szCs w:val="24"/>
          <w:highlight w:val="lightGray"/>
        </w:rPr>
        <w:t>up</w:t>
      </w:r>
      <w:r>
        <w:rPr>
          <w:rFonts w:ascii="Times New Roman" w:hAnsi="Times New Roman"/>
          <w:highlight w:val="lightGray"/>
        </w:rPr>
        <w:t xml:space="preserve"> </w:t>
      </w:r>
      <w:r>
        <w:rPr>
          <w:rFonts w:ascii="Times New Roman" w:hAnsi="Times New Roman" w:eastAsia="宋体" w:cs="Times New Roman"/>
          <w:kern w:val="0"/>
          <w:szCs w:val="24"/>
          <w:highlight w:val="lightGray"/>
        </w:rPr>
        <w:t>at</w:t>
      </w:r>
      <w:r>
        <w:rPr>
          <w:rFonts w:ascii="Times New Roman" w:hAnsi="Times New Roman"/>
          <w:highlight w:val="lightGray"/>
        </w:rPr>
        <w:t xml:space="preserve"> </w:t>
      </w:r>
      <w:r>
        <w:rPr>
          <w:rFonts w:ascii="Times New Roman" w:hAnsi="Times New Roman" w:eastAsia="宋体" w:cs="Times New Roman"/>
          <w:kern w:val="0"/>
          <w:szCs w:val="24"/>
          <w:highlight w:val="lightGray"/>
        </w:rPr>
        <w:t>8.45.</w:t>
      </w:r>
      <w:r>
        <w:rPr>
          <w:rFonts w:ascii="Times New Roman" w:hAnsi="Times New Roman"/>
          <w:highlight w:val="lightGray"/>
        </w:rPr>
        <w:t xml:space="preserve"> </w:t>
      </w:r>
      <w:r>
        <w:rPr>
          <w:rFonts w:ascii="Times New Roman" w:hAnsi="Times New Roman" w:eastAsia="宋体" w:cs="Times New Roman"/>
          <w:kern w:val="0"/>
          <w:szCs w:val="24"/>
          <w:highlight w:val="lightGray"/>
        </w:rPr>
        <w:t>No</w:t>
      </w:r>
      <w:r>
        <w:rPr>
          <w:rFonts w:ascii="Times New Roman" w:hAnsi="Times New Roman"/>
          <w:highlight w:val="lightGray"/>
        </w:rPr>
        <w:t xml:space="preserve"> </w:t>
      </w:r>
      <w:r>
        <w:rPr>
          <w:rFonts w:ascii="Times New Roman" w:hAnsi="Times New Roman" w:eastAsia="宋体" w:cs="Times New Roman"/>
          <w:kern w:val="0"/>
          <w:szCs w:val="24"/>
          <w:highlight w:val="lightGray"/>
        </w:rPr>
        <w:t>one</w:t>
      </w:r>
      <w:r>
        <w:rPr>
          <w:rFonts w:ascii="Times New Roman" w:hAnsi="Times New Roman"/>
          <w:highlight w:val="lightGray"/>
        </w:rPr>
        <w:t xml:space="preserve"> </w:t>
      </w:r>
      <w:r>
        <w:rPr>
          <w:rFonts w:ascii="Times New Roman" w:hAnsi="Times New Roman" w:eastAsia="宋体" w:cs="Times New Roman"/>
          <w:kern w:val="0"/>
          <w:szCs w:val="24"/>
          <w:highlight w:val="lightGray"/>
        </w:rPr>
        <w:t>has</w:t>
      </w:r>
      <w:r>
        <w:rPr>
          <w:rFonts w:ascii="Times New Roman" w:hAnsi="Times New Roman"/>
          <w:highlight w:val="lightGray"/>
        </w:rPr>
        <w:t xml:space="preserve"> </w:t>
      </w:r>
      <w:r>
        <w:rPr>
          <w:rFonts w:ascii="Times New Roman" w:hAnsi="Times New Roman" w:eastAsia="宋体" w:cs="Times New Roman"/>
          <w:kern w:val="0"/>
          <w:szCs w:val="24"/>
          <w:highlight w:val="lightGray"/>
        </w:rPr>
        <w:t>woken</w:t>
      </w:r>
      <w:r>
        <w:rPr>
          <w:rFonts w:ascii="Times New Roman" w:hAnsi="Times New Roman"/>
          <w:highlight w:val="lightGray"/>
        </w:rPr>
        <w:t xml:space="preserve"> </w:t>
      </w:r>
      <w:r>
        <w:rPr>
          <w:rFonts w:ascii="Times New Roman" w:hAnsi="Times New Roman" w:eastAsia="宋体" w:cs="Times New Roman"/>
          <w:kern w:val="0"/>
          <w:szCs w:val="24"/>
          <w:highlight w:val="lightGray"/>
        </w:rPr>
        <w:t>me up.</w:t>
      </w:r>
      <w:r>
        <w:rPr>
          <w:rFonts w:ascii="Times New Roman" w:hAnsi="Times New Roman"/>
          <w:kern w:val="0"/>
          <w:highlight w:val="lightGray"/>
        </w:rPr>
        <w:t xml:space="preserve"> Strange.</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pull</w:t>
      </w:r>
      <w:r>
        <w:rPr>
          <w:rFonts w:ascii="Times New Roman" w:hAnsi="Times New Roman"/>
          <w:highlight w:val="lightGray"/>
        </w:rPr>
        <w:t xml:space="preserve"> </w:t>
      </w:r>
      <w:r>
        <w:rPr>
          <w:rFonts w:ascii="Times New Roman" w:hAnsi="Times New Roman" w:eastAsia="宋体" w:cs="Times New Roman"/>
          <w:kern w:val="0"/>
          <w:szCs w:val="24"/>
          <w:highlight w:val="lightGray"/>
        </w:rPr>
        <w:t>on</w:t>
      </w:r>
      <w:r>
        <w:rPr>
          <w:rFonts w:ascii="Times New Roman" w:hAnsi="Times New Roman"/>
          <w:highlight w:val="lightGray"/>
        </w:rPr>
        <w:t xml:space="preserve"> </w:t>
      </w:r>
      <w:r>
        <w:rPr>
          <w:rFonts w:ascii="Times New Roman" w:hAnsi="Times New Roman" w:eastAsia="宋体" w:cs="Times New Roman"/>
          <w:kern w:val="0"/>
          <w:szCs w:val="24"/>
          <w:highlight w:val="lightGray"/>
        </w:rPr>
        <w:t>some</w:t>
      </w:r>
      <w:r>
        <w:rPr>
          <w:rFonts w:ascii="Times New Roman" w:hAnsi="Times New Roman"/>
          <w:highlight w:val="lightGray"/>
        </w:rPr>
        <w:t xml:space="preserve"> </w:t>
      </w:r>
      <w:r>
        <w:rPr>
          <w:rFonts w:ascii="Times New Roman" w:hAnsi="Times New Roman" w:eastAsia="宋体" w:cs="Times New Roman"/>
          <w:kern w:val="0"/>
          <w:szCs w:val="24"/>
          <w:highlight w:val="lightGray"/>
        </w:rPr>
        <w:t>clothes,</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cs="Times New Roman"/>
          <w:kern w:val="0"/>
          <w:szCs w:val="24"/>
          <w:highlight w:val="lightGray"/>
        </w:rPr>
        <w:t>run</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lecture</w:t>
      </w:r>
      <w:r>
        <w:rPr>
          <w:rFonts w:ascii="Times New Roman" w:hAnsi="Times New Roman"/>
          <w:highlight w:val="lightGray"/>
        </w:rPr>
        <w:t xml:space="preserve"> </w:t>
      </w:r>
      <w:r>
        <w:rPr>
          <w:rFonts w:ascii="Times New Roman" w:hAnsi="Times New Roman" w:eastAsia="宋体" w:cs="Times New Roman"/>
          <w:kern w:val="0"/>
          <w:szCs w:val="24"/>
          <w:highlight w:val="lightGray"/>
        </w:rPr>
        <w:t>hall.</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lecture</w:t>
      </w:r>
      <w:r>
        <w:rPr>
          <w:rFonts w:ascii="Times New Roman" w:hAnsi="Times New Roman"/>
          <w:highlight w:val="lightGray"/>
        </w:rPr>
        <w:t xml:space="preserve"> </w:t>
      </w:r>
      <w:r>
        <w:rPr>
          <w:rFonts w:ascii="Times New Roman" w:hAnsi="Times New Roman" w:eastAsia="宋体" w:cs="Times New Roman"/>
          <w:kern w:val="0"/>
          <w:szCs w:val="24"/>
          <w:highlight w:val="lightGray"/>
        </w:rPr>
        <w:t>takes</w:t>
      </w:r>
      <w:r>
        <w:rPr>
          <w:rFonts w:ascii="Times New Roman" w:hAnsi="Times New Roman"/>
          <w:highlight w:val="lightGray"/>
        </w:rPr>
        <w:t xml:space="preserve"> </w:t>
      </w:r>
      <w:r>
        <w:rPr>
          <w:rFonts w:ascii="Times New Roman" w:hAnsi="Times New Roman" w:eastAsia="宋体" w:cs="Times New Roman"/>
          <w:kern w:val="0"/>
          <w:szCs w:val="24"/>
          <w:highlight w:val="lightGray"/>
        </w:rPr>
        <w:t>an</w:t>
      </w:r>
      <w:r>
        <w:rPr>
          <w:rFonts w:ascii="Times New Roman" w:hAnsi="Times New Roman"/>
          <w:highlight w:val="lightGray"/>
        </w:rPr>
        <w:t xml:space="preserve"> </w:t>
      </w:r>
      <w:r>
        <w:rPr>
          <w:rFonts w:ascii="Times New Roman" w:hAnsi="Times New Roman" w:eastAsia="宋体" w:cs="Times New Roman"/>
          <w:kern w:val="0"/>
          <w:szCs w:val="24"/>
          <w:highlight w:val="lightGray"/>
        </w:rPr>
        <w:t>hour,</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at</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end</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look</w:t>
      </w:r>
      <w:r>
        <w:rPr>
          <w:rFonts w:ascii="Times New Roman" w:hAnsi="Times New Roman"/>
          <w:highlight w:val="lightGray"/>
        </w:rPr>
        <w:t xml:space="preserve"> </w:t>
      </w:r>
      <w:r>
        <w:rPr>
          <w:rFonts w:ascii="Times New Roman" w:hAnsi="Times New Roman" w:eastAsia="宋体" w:cs="Times New Roman"/>
          <w:kern w:val="0"/>
          <w:szCs w:val="24"/>
          <w:highlight w:val="lightGray"/>
        </w:rPr>
        <w:t>at</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notes.</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can't</w:t>
      </w:r>
      <w:r>
        <w:rPr>
          <w:rFonts w:ascii="Times New Roman" w:hAnsi="Times New Roman"/>
          <w:highlight w:val="lightGray"/>
        </w:rPr>
        <w:t xml:space="preserve"> </w:t>
      </w:r>
      <w:r>
        <w:rPr>
          <w:rFonts w:ascii="Times New Roman" w:hAnsi="Times New Roman" w:eastAsia="宋体" w:cs="Times New Roman"/>
          <w:kern w:val="0"/>
          <w:szCs w:val="24"/>
          <w:highlight w:val="lightGray"/>
        </w:rPr>
        <w:t>read</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kern w:val="0"/>
          <w:highlight w:val="lightGray"/>
        </w:rPr>
        <w:t>handwriting</w:t>
      </w:r>
      <w:r>
        <w:rPr>
          <w:rFonts w:ascii="Times New Roman" w:hAnsi="Times New Roman" w:eastAsia="宋体" w:cs="Times New Roman"/>
          <w:kern w:val="0"/>
          <w:szCs w:val="24"/>
          <w:highlight w:val="lightGray"/>
        </w:rPr>
        <w:t>.</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girl</w:t>
      </w:r>
      <w:r>
        <w:rPr>
          <w:rFonts w:ascii="Times New Roman" w:hAnsi="Times New Roman"/>
          <w:highlight w:val="lightGray"/>
        </w:rPr>
        <w:t xml:space="preserve"> </w:t>
      </w:r>
      <w:r>
        <w:rPr>
          <w:rFonts w:hint="eastAsia" w:ascii="Times New Roman" w:hAnsi="Times New Roman"/>
          <w:highlight w:val="lightGray"/>
        </w:rPr>
        <w:t>sit</w:t>
      </w:r>
      <w:r>
        <w:rPr>
          <w:rFonts w:ascii="Times New Roman" w:hAnsi="Times New Roman"/>
          <w:highlight w:val="lightGray"/>
        </w:rPr>
        <w:t xml:space="preserve">ting beside me </w:t>
      </w:r>
      <w:r>
        <w:rPr>
          <w:rFonts w:ascii="Times New Roman" w:hAnsi="Times New Roman" w:eastAsia="宋体" w:cs="Times New Roman"/>
          <w:kern w:val="0"/>
          <w:szCs w:val="24"/>
          <w:highlight w:val="lightGray"/>
        </w:rPr>
        <w:t>is</w:t>
      </w:r>
      <w:r>
        <w:rPr>
          <w:rFonts w:ascii="Times New Roman" w:hAnsi="Times New Roman"/>
          <w:highlight w:val="lightGray"/>
        </w:rPr>
        <w:t xml:space="preserve"> called </w:t>
      </w:r>
      <w:r>
        <w:rPr>
          <w:rFonts w:ascii="Times New Roman" w:hAnsi="Times New Roman" w:eastAsia="宋体" w:cs="Times New Roman"/>
          <w:kern w:val="0"/>
          <w:szCs w:val="24"/>
          <w:highlight w:val="lightGray"/>
        </w:rPr>
        <w:t>Sophie</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she's</w:t>
      </w:r>
      <w:r>
        <w:rPr>
          <w:rFonts w:ascii="Times New Roman" w:hAnsi="Times New Roman"/>
          <w:highlight w:val="lightGray"/>
        </w:rPr>
        <w:t xml:space="preserve"> </w:t>
      </w:r>
      <w:r>
        <w:rPr>
          <w:rFonts w:ascii="Times New Roman" w:hAnsi="Times New Roman" w:eastAsia="宋体" w:cs="Times New Roman"/>
          <w:kern w:val="0"/>
          <w:szCs w:val="24"/>
          <w:highlight w:val="lightGray"/>
        </w:rPr>
        <w:t>an</w:t>
      </w:r>
      <w:r>
        <w:rPr>
          <w:rFonts w:ascii="Times New Roman" w:hAnsi="Times New Roman"/>
          <w:highlight w:val="lightGray"/>
        </w:rPr>
        <w:t xml:space="preserve"> </w:t>
      </w:r>
      <w:r>
        <w:rPr>
          <w:rFonts w:ascii="Times New Roman" w:hAnsi="Times New Roman" w:eastAsia="宋体" w:cs="Times New Roman"/>
          <w:kern w:val="0"/>
          <w:szCs w:val="24"/>
          <w:highlight w:val="lightGray"/>
        </w:rPr>
        <w:t>English</w:t>
      </w:r>
      <w:r>
        <w:rPr>
          <w:highlight w:val="lightGray"/>
        </w:rPr>
        <w:t xml:space="preserve"> </w:t>
      </w:r>
      <w:r>
        <w:rPr>
          <w:rFonts w:ascii="Times New Roman" w:hAnsi="Times New Roman" w:eastAsia="宋体" w:cs="Times New Roman"/>
          <w:kern w:val="0"/>
          <w:szCs w:val="24"/>
          <w:highlight w:val="lightGray"/>
        </w:rPr>
        <w:t>literature</w:t>
      </w:r>
      <w:r>
        <w:rPr>
          <w:rFonts w:ascii="Times New Roman" w:hAnsi="Times New Roman"/>
          <w:highlight w:val="lightGray"/>
        </w:rPr>
        <w:t xml:space="preserve"> </w:t>
      </w:r>
      <w:r>
        <w:rPr>
          <w:rFonts w:ascii="Times New Roman" w:hAnsi="Times New Roman" w:eastAsia="宋体" w:cs="Times New Roman"/>
          <w:kern w:val="0"/>
          <w:szCs w:val="24"/>
          <w:highlight w:val="lightGray"/>
        </w:rPr>
        <w:t>undergraduate,</w:t>
      </w:r>
      <w:r>
        <w:rPr>
          <w:rFonts w:ascii="Times New Roman" w:hAnsi="Times New Roman"/>
          <w:highlight w:val="lightGray"/>
        </w:rPr>
        <w:t xml:space="preserve"> </w:t>
      </w:r>
      <w:r>
        <w:rPr>
          <w:rFonts w:ascii="Times New Roman" w:hAnsi="Times New Roman" w:eastAsia="宋体" w:cs="Times New Roman"/>
          <w:kern w:val="0"/>
          <w:szCs w:val="24"/>
          <w:highlight w:val="lightGray"/>
        </w:rPr>
        <w:t>like</w:t>
      </w:r>
      <w:r>
        <w:rPr>
          <w:rFonts w:ascii="Times New Roman" w:hAnsi="Times New Roman"/>
          <w:highlight w:val="lightGray"/>
        </w:rPr>
        <w:t xml:space="preserve"> </w:t>
      </w:r>
      <w:r>
        <w:rPr>
          <w:rFonts w:ascii="Times New Roman" w:hAnsi="Times New Roman" w:eastAsia="宋体" w:cs="Times New Roman"/>
          <w:kern w:val="0"/>
          <w:szCs w:val="24"/>
          <w:highlight w:val="lightGray"/>
        </w:rPr>
        <w:t>me.</w:t>
      </w:r>
      <w:r>
        <w:rPr>
          <w:rFonts w:ascii="Times New Roman" w:hAnsi="Times New Roman"/>
          <w:highlight w:val="lightGray"/>
        </w:rPr>
        <w:t xml:space="preserve"> </w:t>
      </w:r>
      <w:r>
        <w:rPr>
          <w:rFonts w:ascii="Times New Roman" w:hAnsi="Times New Roman" w:eastAsia="宋体" w:cs="Times New Roman"/>
          <w:kern w:val="0"/>
          <w:szCs w:val="24"/>
          <w:highlight w:val="lightGray"/>
        </w:rPr>
        <w:t>She</w:t>
      </w:r>
      <w:r>
        <w:rPr>
          <w:rFonts w:ascii="Times New Roman" w:hAnsi="Times New Roman"/>
          <w:highlight w:val="lightGray"/>
        </w:rPr>
        <w:t xml:space="preserve"> </w:t>
      </w:r>
      <w:r>
        <w:rPr>
          <w:rFonts w:ascii="Times New Roman" w:hAnsi="Times New Roman" w:eastAsia="宋体" w:cs="Times New Roman"/>
          <w:kern w:val="0"/>
          <w:szCs w:val="24"/>
          <w:highlight w:val="lightGray"/>
        </w:rPr>
        <w:t>looks</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frighteningly</w:t>
      </w:r>
      <w:r>
        <w:rPr>
          <w:rFonts w:ascii="Times New Roman" w:hAnsi="Times New Roman" w:cs="Times New Roman"/>
          <w:szCs w:val="24"/>
          <w:highlight w:val="lightGray"/>
        </w:rPr>
        <w:t xml:space="preserve"> </w:t>
      </w:r>
      <w:r>
        <w:rPr>
          <w:rFonts w:ascii="Times New Roman" w:hAnsi="Times New Roman" w:eastAsia="宋体" w:cs="Times New Roman"/>
          <w:kern w:val="0"/>
          <w:szCs w:val="24"/>
          <w:highlight w:val="lightGray"/>
        </w:rPr>
        <w:t>clever.</w:t>
      </w:r>
      <w:r>
        <w:rPr>
          <w:rFonts w:ascii="Times New Roman" w:hAnsi="Times New Roman"/>
          <w:highlight w:val="lightGray"/>
        </w:rPr>
        <w:t xml:space="preserve"> </w:t>
      </w:r>
      <w:r>
        <w:rPr>
          <w:rFonts w:ascii="Times New Roman" w:hAnsi="Times New Roman" w:eastAsia="宋体" w:cs="Times New Roman"/>
          <w:kern w:val="0"/>
          <w:szCs w:val="24"/>
          <w:highlight w:val="lightGray"/>
        </w:rPr>
        <w:t>When</w:t>
      </w:r>
      <w:r>
        <w:rPr>
          <w:rFonts w:ascii="Times New Roman" w:hAnsi="Times New Roman"/>
          <w:highlight w:val="lightGray"/>
        </w:rPr>
        <w:t xml:space="preserve"> </w:t>
      </w:r>
      <w:r>
        <w:rPr>
          <w:rFonts w:ascii="Times New Roman" w:hAnsi="Times New Roman" w:eastAsia="宋体" w:cs="Times New Roman"/>
          <w:kern w:val="0"/>
          <w:szCs w:val="24"/>
          <w:highlight w:val="lightGray"/>
        </w:rPr>
        <w:t>we</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talk</w:t>
      </w:r>
      <w:r>
        <w:rPr>
          <w:rFonts w:ascii="Times New Roman" w:hAnsi="Times New Roman" w:cs="Times New Roman"/>
          <w:szCs w:val="24"/>
          <w:highlight w:val="lightGray"/>
        </w:rPr>
        <w:t xml:space="preserve"> </w:t>
      </w:r>
      <w:r>
        <w:rPr>
          <w:rFonts w:ascii="Times New Roman" w:hAnsi="Times New Roman" w:eastAsia="宋体" w:cs="Times New Roman"/>
          <w:kern w:val="0"/>
          <w:szCs w:val="24"/>
          <w:highlight w:val="lightGray"/>
        </w:rPr>
        <w:t>after</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lecture,</w:t>
      </w:r>
      <w:r>
        <w:rPr>
          <w:rFonts w:ascii="Times New Roman" w:hAnsi="Times New Roman"/>
          <w:highlight w:val="lightGray"/>
        </w:rPr>
        <w:t xml:space="preserve"> </w:t>
      </w:r>
      <w:r>
        <w:rPr>
          <w:rFonts w:ascii="Times New Roman" w:hAnsi="Times New Roman" w:eastAsia="宋体" w:cs="Times New Roman"/>
          <w:kern w:val="0"/>
          <w:szCs w:val="24"/>
          <w:highlight w:val="lightGray"/>
        </w:rPr>
        <w:t>she</w:t>
      </w:r>
      <w:r>
        <w:rPr>
          <w:rFonts w:ascii="Times New Roman" w:hAnsi="Times New Roman"/>
          <w:highlight w:val="lightGray"/>
        </w:rPr>
        <w:t xml:space="preserve"> </w:t>
      </w:r>
      <w:r>
        <w:rPr>
          <w:rFonts w:ascii="Times New Roman" w:hAnsi="Times New Roman" w:eastAsia="宋体" w:cs="Times New Roman"/>
          <w:kern w:val="0"/>
          <w:szCs w:val="24"/>
          <w:highlight w:val="lightGray"/>
        </w:rPr>
        <w:t>tells</w:t>
      </w:r>
      <w:r>
        <w:rPr>
          <w:rFonts w:ascii="Times New Roman" w:hAnsi="Times New Roman"/>
          <w:highlight w:val="lightGray"/>
        </w:rPr>
        <w:t xml:space="preserve"> </w:t>
      </w:r>
      <w:r>
        <w:rPr>
          <w:rFonts w:ascii="Times New Roman" w:hAnsi="Times New Roman" w:eastAsia="宋体" w:cs="Times New Roman"/>
          <w:kern w:val="0"/>
          <w:szCs w:val="24"/>
          <w:highlight w:val="lightGray"/>
        </w:rPr>
        <w:t>me</w:t>
      </w:r>
      <w:r>
        <w:rPr>
          <w:rFonts w:ascii="Times New Roman" w:hAnsi="Times New Roman"/>
          <w:highlight w:val="lightGray"/>
        </w:rPr>
        <w:t xml:space="preserve"> </w:t>
      </w:r>
      <w:r>
        <w:rPr>
          <w:rFonts w:ascii="Times New Roman" w:hAnsi="Times New Roman" w:eastAsia="宋体" w:cs="Times New Roman"/>
          <w:kern w:val="0"/>
          <w:szCs w:val="24"/>
          <w:highlight w:val="lightGray"/>
        </w:rPr>
        <w:t>she</w:t>
      </w:r>
      <w:r>
        <w:rPr>
          <w:rFonts w:ascii="Times New Roman" w:hAnsi="Times New Roman"/>
          <w:highlight w:val="lightGray"/>
        </w:rPr>
        <w:t xml:space="preserve"> </w:t>
      </w:r>
      <w:r>
        <w:rPr>
          <w:rFonts w:ascii="Times New Roman" w:hAnsi="Times New Roman" w:eastAsia="宋体" w:cs="Times New Roman"/>
          <w:kern w:val="0"/>
          <w:szCs w:val="24"/>
          <w:highlight w:val="lightGray"/>
        </w:rPr>
        <w:t>read</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whole</w:t>
      </w:r>
      <w:r>
        <w:rPr>
          <w:rFonts w:ascii="Times New Roman" w:hAnsi="Times New Roman"/>
          <w:highlight w:val="lightGray"/>
        </w:rPr>
        <w:t xml:space="preserve"> </w:t>
      </w:r>
      <w:r>
        <w:rPr>
          <w:rFonts w:ascii="Times New Roman" w:hAnsi="Times New Roman" w:eastAsia="宋体" w:cs="Times New Roman"/>
          <w:kern w:val="0"/>
          <w:szCs w:val="24"/>
          <w:highlight w:val="lightGray"/>
        </w:rPr>
        <w:t>of</w:t>
      </w:r>
      <w:r>
        <w:rPr>
          <w:rFonts w:ascii="Times New Roman" w:hAnsi="Times New Roman"/>
          <w:highlight w:val="lightGray"/>
        </w:rPr>
        <w:t xml:space="preserve"> </w:t>
      </w:r>
      <w:r>
        <w:rPr>
          <w:rFonts w:ascii="Times New Roman" w:hAnsi="Times New Roman" w:eastAsia="宋体" w:cs="Times New Roman"/>
          <w:kern w:val="0"/>
          <w:szCs w:val="24"/>
          <w:highlight w:val="lightGray"/>
        </w:rPr>
        <w:t>this</w:t>
      </w:r>
      <w:r>
        <w:rPr>
          <w:rFonts w:ascii="Times New Roman" w:hAnsi="Times New Roman"/>
          <w:highlight w:val="lightGray"/>
        </w:rPr>
        <w:t xml:space="preserve"> </w:t>
      </w:r>
      <w:r>
        <w:rPr>
          <w:rFonts w:ascii="Times New Roman" w:hAnsi="Times New Roman" w:eastAsia="宋体" w:cs="Times New Roman"/>
          <w:kern w:val="0"/>
          <w:szCs w:val="24"/>
          <w:highlight w:val="lightGray"/>
        </w:rPr>
        <w:t>term's</w:t>
      </w:r>
      <w:r>
        <w:rPr>
          <w:rFonts w:ascii="Times New Roman" w:hAnsi="Times New Roman"/>
          <w:highlight w:val="lightGray"/>
        </w:rPr>
        <w:t xml:space="preserve"> </w:t>
      </w:r>
      <w:r>
        <w:rPr>
          <w:rFonts w:ascii="Times New Roman" w:hAnsi="Times New Roman" w:eastAsia="宋体" w:cs="Times New Roman"/>
          <w:kern w:val="0"/>
          <w:szCs w:val="24"/>
          <w:highlight w:val="lightGray"/>
        </w:rPr>
        <w:t>reading</w:t>
      </w:r>
      <w:r>
        <w:rPr>
          <w:rFonts w:ascii="Times New Roman" w:hAnsi="Times New Roman"/>
          <w:highlight w:val="lightGray"/>
        </w:rPr>
        <w:t xml:space="preserve"> </w:t>
      </w:r>
      <w:r>
        <w:rPr>
          <w:rFonts w:ascii="Times New Roman" w:hAnsi="Times New Roman" w:eastAsia="宋体" w:cs="Times New Roman"/>
          <w:kern w:val="0"/>
          <w:szCs w:val="24"/>
          <w:highlight w:val="lightGray"/>
        </w:rPr>
        <w:t>list</w:t>
      </w:r>
      <w:r>
        <w:rPr>
          <w:rFonts w:ascii="Times New Roman" w:hAnsi="Times New Roman"/>
          <w:highlight w:val="lightGray"/>
        </w:rPr>
        <w:t xml:space="preserve"> </w:t>
      </w:r>
      <w:r>
        <w:rPr>
          <w:rFonts w:ascii="Times New Roman" w:hAnsi="Times New Roman" w:eastAsia="宋体" w:cs="Times New Roman"/>
          <w:kern w:val="0"/>
          <w:szCs w:val="24"/>
          <w:highlight w:val="lightGray"/>
        </w:rPr>
        <w:t>during</w:t>
      </w:r>
      <w:r>
        <w:rPr>
          <w:rFonts w:ascii="Times New Roman" w:hAnsi="Times New Roman"/>
          <w:highlight w:val="lightGray"/>
        </w:rPr>
        <w:t xml:space="preserve"> </w:t>
      </w:r>
      <w:r>
        <w:rPr>
          <w:rFonts w:ascii="Times New Roman" w:hAnsi="Times New Roman" w:eastAsia="宋体" w:cs="Times New Roman"/>
          <w:kern w:val="0"/>
          <w:szCs w:val="24"/>
          <w:highlight w:val="lightGray"/>
        </w:rPr>
        <w:t>her</w:t>
      </w:r>
      <w:r>
        <w:rPr>
          <w:rFonts w:ascii="Times New Roman" w:hAnsi="Times New Roman"/>
          <w:highlight w:val="lightGray"/>
        </w:rPr>
        <w:t xml:space="preserve"> </w:t>
      </w:r>
      <w:r>
        <w:rPr>
          <w:rFonts w:ascii="Times New Roman" w:hAnsi="Times New Roman" w:eastAsia="宋体" w:cs="Times New Roman"/>
          <w:kern w:val="0"/>
          <w:szCs w:val="24"/>
          <w:highlight w:val="lightGray"/>
        </w:rPr>
        <w:t>gap</w:t>
      </w:r>
      <w:r>
        <w:rPr>
          <w:rFonts w:ascii="Times New Roman" w:hAnsi="Times New Roman"/>
          <w:highlight w:val="lightGray"/>
        </w:rPr>
        <w:t xml:space="preserve"> </w:t>
      </w:r>
      <w:r>
        <w:rPr>
          <w:rFonts w:ascii="Times New Roman" w:hAnsi="Times New Roman" w:eastAsia="宋体" w:cs="Times New Roman"/>
          <w:kern w:val="0"/>
          <w:szCs w:val="24"/>
          <w:highlight w:val="lightGray"/>
        </w:rPr>
        <w:t>year.</w:t>
      </w:r>
      <w:r>
        <w:rPr>
          <w:rFonts w:ascii="Times New Roman" w:hAnsi="Times New Roman"/>
          <w:highlight w:val="lightGray"/>
        </w:rPr>
        <w:t xml:space="preserve"> </w:t>
      </w:r>
      <w:r>
        <w:rPr>
          <w:rFonts w:ascii="Times New Roman" w:hAnsi="Times New Roman" w:eastAsia="宋体" w:cs="Times New Roman"/>
          <w:kern w:val="0"/>
          <w:szCs w:val="24"/>
          <w:highlight w:val="lightGray"/>
        </w:rPr>
        <w:t>That’s impressive</w:t>
      </w:r>
      <w:r>
        <w:rPr>
          <w:highlight w:val="lightGray"/>
        </w:rPr>
        <w:t>!</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feel</w:t>
      </w:r>
      <w:r>
        <w:rPr>
          <w:rFonts w:ascii="Times New Roman" w:hAnsi="Times New Roman"/>
          <w:highlight w:val="lightGray"/>
        </w:rPr>
        <w:t xml:space="preserve"> </w:t>
      </w:r>
      <w:r>
        <w:rPr>
          <w:rFonts w:ascii="Times New Roman" w:hAnsi="Times New Roman" w:eastAsia="宋体" w:cs="Times New Roman"/>
          <w:kern w:val="0"/>
          <w:szCs w:val="24"/>
          <w:highlight w:val="lightGray"/>
        </w:rPr>
        <w:t>so</w:t>
      </w:r>
      <w:r>
        <w:rPr>
          <w:rFonts w:ascii="Times New Roman" w:hAnsi="Times New Roman"/>
          <w:highlight w:val="lightGray"/>
        </w:rPr>
        <w:t xml:space="preserve"> </w:t>
      </w:r>
      <w:r>
        <w:rPr>
          <w:rFonts w:ascii="Times New Roman" w:hAnsi="Times New Roman" w:eastAsia="宋体" w:cs="Times New Roman"/>
          <w:kern w:val="0"/>
          <w:szCs w:val="24"/>
          <w:highlight w:val="lightGray"/>
        </w:rPr>
        <w:t>ignorant … I</w:t>
      </w:r>
      <w:r>
        <w:rPr>
          <w:rFonts w:ascii="Times New Roman" w:hAnsi="Times New Roman"/>
          <w:highlight w:val="lightGray"/>
        </w:rPr>
        <w:t xml:space="preserve"> </w:t>
      </w:r>
      <w:r>
        <w:rPr>
          <w:rFonts w:ascii="Times New Roman" w:hAnsi="Times New Roman" w:eastAsia="宋体" w:cs="Times New Roman"/>
          <w:kern w:val="0"/>
          <w:szCs w:val="24"/>
          <w:highlight w:val="lightGray"/>
        </w:rPr>
        <w:t>don’t</w:t>
      </w:r>
      <w:r>
        <w:rPr>
          <w:rFonts w:ascii="Times New Roman" w:hAnsi="Times New Roman"/>
          <w:highlight w:val="lightGray"/>
        </w:rPr>
        <w:t xml:space="preserve"> </w:t>
      </w:r>
      <w:r>
        <w:rPr>
          <w:rFonts w:ascii="Times New Roman" w:hAnsi="Times New Roman" w:eastAsia="宋体" w:cs="Times New Roman"/>
          <w:kern w:val="0"/>
          <w:szCs w:val="24"/>
          <w:highlight w:val="lightGray"/>
        </w:rPr>
        <w:t>even</w:t>
      </w:r>
      <w:r>
        <w:rPr>
          <w:rFonts w:ascii="Times New Roman" w:hAnsi="Times New Roman"/>
          <w:highlight w:val="lightGray"/>
        </w:rPr>
        <w:t xml:space="preserve"> </w:t>
      </w:r>
      <w:r>
        <w:rPr>
          <w:rFonts w:ascii="Times New Roman" w:hAnsi="Times New Roman" w:eastAsia="宋体" w:cs="Times New Roman"/>
          <w:kern w:val="0"/>
          <w:szCs w:val="24"/>
          <w:highlight w:val="lightGray"/>
        </w:rPr>
        <w:t>feel worthy of</w:t>
      </w:r>
      <w:r>
        <w:rPr>
          <w:rFonts w:ascii="Times New Roman" w:hAnsi="Times New Roman"/>
          <w:highlight w:val="lightGray"/>
        </w:rPr>
        <w:t xml:space="preserve"> </w:t>
      </w:r>
      <w:r>
        <w:rPr>
          <w:rFonts w:ascii="Times New Roman" w:hAnsi="Times New Roman" w:eastAsia="宋体" w:cs="Times New Roman"/>
          <w:kern w:val="0"/>
          <w:szCs w:val="24"/>
          <w:highlight w:val="lightGray"/>
        </w:rPr>
        <w:t>breathing</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same</w:t>
      </w:r>
      <w:r>
        <w:rPr>
          <w:rFonts w:ascii="Times New Roman" w:hAnsi="Times New Roman"/>
          <w:highlight w:val="lightGray"/>
        </w:rPr>
        <w:t xml:space="preserve"> </w:t>
      </w:r>
      <w:r>
        <w:rPr>
          <w:rFonts w:ascii="Times New Roman" w:hAnsi="Times New Roman" w:eastAsia="宋体" w:cs="Times New Roman"/>
          <w:kern w:val="0"/>
          <w:szCs w:val="24"/>
          <w:highlight w:val="lightGray"/>
        </w:rPr>
        <w:t>air</w:t>
      </w:r>
      <w:r>
        <w:rPr>
          <w:rFonts w:ascii="Times New Roman" w:hAnsi="Times New Roman"/>
          <w:highlight w:val="lightGray"/>
        </w:rPr>
        <w:t xml:space="preserve"> </w:t>
      </w:r>
      <w:r>
        <w:rPr>
          <w:rFonts w:ascii="Times New Roman" w:hAnsi="Times New Roman" w:eastAsia="宋体" w:cs="Times New Roman"/>
          <w:kern w:val="0"/>
          <w:szCs w:val="24"/>
          <w:highlight w:val="lightGray"/>
        </w:rPr>
        <w:t>as</w:t>
      </w:r>
      <w:r>
        <w:rPr>
          <w:rFonts w:ascii="Times New Roman" w:hAnsi="Times New Roman"/>
          <w:highlight w:val="lightGray"/>
        </w:rPr>
        <w:t xml:space="preserve"> </w:t>
      </w:r>
      <w:r>
        <w:rPr>
          <w:rFonts w:ascii="Times New Roman" w:hAnsi="Times New Roman" w:eastAsia="宋体" w:cs="Times New Roman"/>
          <w:kern w:val="0"/>
          <w:szCs w:val="24"/>
          <w:highlight w:val="lightGray"/>
        </w:rPr>
        <w:t>her.</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Mum</w:t>
      </w:r>
      <w:r>
        <w:rPr>
          <w:rFonts w:ascii="Times New Roman" w:hAnsi="Times New Roman"/>
          <w:highlight w:val="lightGray"/>
        </w:rPr>
        <w:t xml:space="preserve"> </w:t>
      </w:r>
      <w:r>
        <w:rPr>
          <w:rFonts w:ascii="Times New Roman" w:hAnsi="Times New Roman" w:eastAsia="宋体" w:cs="Times New Roman"/>
          <w:kern w:val="0"/>
          <w:szCs w:val="24"/>
          <w:highlight w:val="lightGray"/>
        </w:rPr>
        <w:t>calls.</w:t>
      </w:r>
      <w:r>
        <w:rPr>
          <w:rFonts w:ascii="Times New Roman" w:hAnsi="Times New Roman"/>
          <w:highlight w:val="lightGray"/>
        </w:rPr>
        <w:t xml:space="preserve"> </w:t>
      </w:r>
      <w:r>
        <w:rPr>
          <w:rFonts w:ascii="Times New Roman" w:hAnsi="Times New Roman" w:eastAsia="宋体" w:cs="Times New Roman"/>
          <w:kern w:val="0"/>
          <w:szCs w:val="24"/>
          <w:highlight w:val="lightGray"/>
        </w:rPr>
        <w:t>She</w:t>
      </w:r>
      <w:r>
        <w:rPr>
          <w:rFonts w:ascii="Times New Roman" w:hAnsi="Times New Roman"/>
          <w:highlight w:val="lightGray"/>
        </w:rPr>
        <w:t xml:space="preserve"> </w:t>
      </w:r>
      <w:r>
        <w:rPr>
          <w:rFonts w:ascii="Times New Roman" w:hAnsi="Times New Roman" w:eastAsia="宋体" w:cs="Times New Roman"/>
          <w:kern w:val="0"/>
          <w:szCs w:val="24"/>
          <w:highlight w:val="lightGray"/>
        </w:rPr>
        <w:t>asks</w:t>
      </w:r>
      <w:r>
        <w:rPr>
          <w:rFonts w:ascii="Times New Roman" w:hAnsi="Times New Roman"/>
          <w:highlight w:val="lightGray"/>
        </w:rPr>
        <w:t xml:space="preserve"> </w:t>
      </w:r>
      <w:r>
        <w:rPr>
          <w:rFonts w:ascii="Times New Roman" w:hAnsi="Times New Roman" w:eastAsia="宋体" w:cs="Times New Roman"/>
          <w:kern w:val="0"/>
          <w:szCs w:val="24"/>
          <w:highlight w:val="lightGray"/>
        </w:rPr>
        <w:t>if</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slept</w:t>
      </w:r>
      <w:r>
        <w:rPr>
          <w:rFonts w:ascii="Times New Roman" w:hAnsi="Times New Roman"/>
          <w:highlight w:val="lightGray"/>
        </w:rPr>
        <w:t xml:space="preserve"> </w:t>
      </w:r>
      <w:r>
        <w:rPr>
          <w:rFonts w:ascii="Times New Roman" w:hAnsi="Times New Roman" w:eastAsia="宋体" w:cs="Times New Roman"/>
          <w:kern w:val="0"/>
          <w:szCs w:val="24"/>
          <w:highlight w:val="lightGray"/>
        </w:rPr>
        <w:t>OK.</w:t>
      </w:r>
      <w:r>
        <w:rPr>
          <w:rFonts w:ascii="Times New Roman" w:hAnsi="Times New Roman"/>
          <w:highlight w:val="lightGray"/>
        </w:rPr>
        <w:t xml:space="preserve"> </w:t>
      </w:r>
    </w:p>
    <w:p>
      <w:pPr>
        <w:widowControl/>
        <w:jc w:val="left"/>
        <w:rPr>
          <w:rFonts w:ascii="Times New Roman" w:hAnsi="Times New Roman" w:eastAsia="宋体" w:cs="Times New Roman"/>
          <w:b/>
          <w:kern w:val="0"/>
          <w:szCs w:val="24"/>
          <w:highlight w:val="lightGray"/>
        </w:rPr>
      </w:pPr>
    </w:p>
    <w:p>
      <w:pPr>
        <w:widowControl/>
        <w:jc w:val="left"/>
        <w:rPr>
          <w:rFonts w:ascii="Times New Roman" w:hAnsi="Times New Roman" w:eastAsia="宋体" w:cs="Times New Roman"/>
          <w:b/>
          <w:kern w:val="0"/>
          <w:szCs w:val="24"/>
          <w:highlight w:val="lightGray"/>
        </w:rPr>
      </w:pPr>
      <w:r>
        <w:rPr>
          <w:rFonts w:ascii="Times New Roman" w:hAnsi="Times New Roman" w:eastAsia="宋体" w:cs="Times New Roman"/>
          <w:b/>
          <w:kern w:val="0"/>
          <w:szCs w:val="24"/>
          <w:highlight w:val="lightGray"/>
        </w:rPr>
        <w:t>Thursday</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It's</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freshers'</w:t>
      </w:r>
      <w:r>
        <w:rPr>
          <w:rFonts w:ascii="Times New Roman" w:hAnsi="Times New Roman"/>
          <w:highlight w:val="lightGray"/>
        </w:rPr>
        <w:t xml:space="preserve"> </w:t>
      </w:r>
      <w:r>
        <w:rPr>
          <w:rFonts w:ascii="Times New Roman" w:hAnsi="Times New Roman" w:eastAsia="宋体" w:cs="Times New Roman"/>
          <w:kern w:val="0"/>
          <w:szCs w:val="24"/>
          <w:highlight w:val="lightGray"/>
        </w:rPr>
        <w:t>fair</w:t>
      </w:r>
      <w:r>
        <w:rPr>
          <w:rFonts w:ascii="Times New Roman" w:hAnsi="Times New Roman"/>
          <w:highlight w:val="lightGray"/>
        </w:rPr>
        <w:t xml:space="preserve"> </w:t>
      </w:r>
      <w:r>
        <w:rPr>
          <w:rFonts w:ascii="Times New Roman" w:hAnsi="Times New Roman" w:eastAsia="宋体" w:cs="Times New Roman"/>
          <w:kern w:val="0"/>
          <w:szCs w:val="24"/>
          <w:highlight w:val="lightGray"/>
        </w:rPr>
        <w:t>today,</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Sophie</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go</w:t>
      </w:r>
      <w:r>
        <w:rPr>
          <w:rFonts w:ascii="Times New Roman" w:hAnsi="Times New Roman"/>
          <w:highlight w:val="lightGray"/>
        </w:rPr>
        <w:t xml:space="preserve"> </w:t>
      </w:r>
      <w:r>
        <w:rPr>
          <w:rFonts w:ascii="Times New Roman" w:hAnsi="Times New Roman" w:eastAsia="宋体" w:cs="Times New Roman"/>
          <w:kern w:val="0"/>
          <w:szCs w:val="24"/>
          <w:highlight w:val="lightGray"/>
        </w:rPr>
        <w:t>along</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see</w:t>
      </w:r>
      <w:r>
        <w:rPr>
          <w:rFonts w:ascii="Times New Roman" w:hAnsi="Times New Roman"/>
          <w:highlight w:val="lightGray"/>
        </w:rPr>
        <w:t xml:space="preserve"> </w:t>
      </w:r>
      <w:r>
        <w:rPr>
          <w:rFonts w:ascii="Times New Roman" w:hAnsi="Times New Roman" w:eastAsia="宋体" w:cs="Times New Roman"/>
          <w:kern w:val="0"/>
          <w:szCs w:val="24"/>
          <w:highlight w:val="lightGray"/>
        </w:rPr>
        <w:t>how</w:t>
      </w:r>
      <w:r>
        <w:rPr>
          <w:rFonts w:ascii="Times New Roman" w:hAnsi="Times New Roman"/>
          <w:highlight w:val="lightGray"/>
        </w:rPr>
        <w:t xml:space="preserve"> </w:t>
      </w:r>
      <w:r>
        <w:rPr>
          <w:rFonts w:ascii="Times New Roman" w:hAnsi="Times New Roman" w:eastAsia="宋体" w:cs="Times New Roman"/>
          <w:kern w:val="0"/>
          <w:szCs w:val="24"/>
          <w:highlight w:val="lightGray"/>
        </w:rPr>
        <w:t>many</w:t>
      </w:r>
      <w:r>
        <w:rPr>
          <w:rFonts w:ascii="Times New Roman" w:hAnsi="Times New Roman"/>
          <w:highlight w:val="lightGray"/>
        </w:rPr>
        <w:t xml:space="preserve"> </w:t>
      </w:r>
      <w:r>
        <w:rPr>
          <w:rFonts w:ascii="Times New Roman" w:hAnsi="Times New Roman" w:eastAsia="宋体" w:cs="Times New Roman"/>
          <w:kern w:val="0"/>
          <w:szCs w:val="24"/>
          <w:highlight w:val="lightGray"/>
        </w:rPr>
        <w:t>clubs</w:t>
      </w:r>
      <w:r>
        <w:rPr>
          <w:rFonts w:ascii="Times New Roman" w:hAnsi="Times New Roman"/>
          <w:highlight w:val="lightGray"/>
        </w:rPr>
        <w:t xml:space="preserve"> </w:t>
      </w:r>
      <w:r>
        <w:rPr>
          <w:rFonts w:ascii="Times New Roman" w:hAnsi="Times New Roman" w:eastAsia="宋体" w:cs="Times New Roman"/>
          <w:kern w:val="0"/>
          <w:szCs w:val="24"/>
          <w:highlight w:val="lightGray"/>
        </w:rPr>
        <w:t>we</w:t>
      </w:r>
      <w:r>
        <w:rPr>
          <w:rFonts w:ascii="Times New Roman" w:hAnsi="Times New Roman"/>
          <w:highlight w:val="lightGray"/>
        </w:rPr>
        <w:t xml:space="preserve"> </w:t>
      </w:r>
      <w:r>
        <w:rPr>
          <w:rFonts w:ascii="Times New Roman" w:hAnsi="Times New Roman" w:eastAsia="宋体" w:cs="Times New Roman"/>
          <w:kern w:val="0"/>
          <w:szCs w:val="24"/>
          <w:highlight w:val="lightGray"/>
        </w:rPr>
        <w:t>can</w:t>
      </w:r>
      <w:r>
        <w:rPr>
          <w:rFonts w:ascii="Times New Roman" w:hAnsi="Times New Roman"/>
          <w:highlight w:val="lightGray"/>
        </w:rPr>
        <w:t xml:space="preserve"> </w:t>
      </w:r>
      <w:r>
        <w:rPr>
          <w:rFonts w:ascii="Times New Roman" w:hAnsi="Times New Roman" w:eastAsia="宋体" w:cs="Times New Roman"/>
          <w:kern w:val="0"/>
          <w:szCs w:val="24"/>
          <w:highlight w:val="lightGray"/>
        </w:rPr>
        <w:t>join.</w:t>
      </w:r>
      <w:r>
        <w:rPr>
          <w:rFonts w:ascii="Times New Roman" w:hAnsi="Times New Roman"/>
          <w:highlight w:val="lightGray"/>
        </w:rPr>
        <w:t xml:space="preserve"> </w:t>
      </w:r>
      <w:r>
        <w:rPr>
          <w:rFonts w:ascii="Times New Roman" w:hAnsi="Times New Roman" w:eastAsia="宋体" w:cs="Times New Roman"/>
          <w:kern w:val="0"/>
          <w:szCs w:val="24"/>
          <w:highlight w:val="lightGray"/>
        </w:rPr>
        <w:t>We</w:t>
      </w:r>
      <w:r>
        <w:rPr>
          <w:rFonts w:ascii="Times New Roman" w:hAnsi="Times New Roman"/>
          <w:highlight w:val="lightGray"/>
        </w:rPr>
        <w:t xml:space="preserve"> </w:t>
      </w:r>
      <w:r>
        <w:rPr>
          <w:rFonts w:ascii="Times New Roman" w:hAnsi="Times New Roman" w:eastAsia="宋体" w:cs="Times New Roman"/>
          <w:kern w:val="0"/>
          <w:szCs w:val="24"/>
          <w:highlight w:val="lightGray"/>
        </w:rPr>
        <w:t>agree</w:t>
      </w:r>
      <w:r>
        <w:rPr>
          <w:rFonts w:ascii="Times New Roman" w:hAnsi="Times New Roman"/>
          <w:highlight w:val="lightGray"/>
        </w:rPr>
        <w:t xml:space="preserve"> </w:t>
      </w:r>
      <w:r>
        <w:rPr>
          <w:rFonts w:ascii="Times New Roman" w:hAnsi="Times New Roman" w:eastAsia="宋体" w:cs="Times New Roman"/>
          <w:kern w:val="0"/>
          <w:szCs w:val="24"/>
          <w:highlight w:val="lightGray"/>
        </w:rPr>
        <w:t>that</w:t>
      </w:r>
      <w:r>
        <w:rPr>
          <w:rFonts w:ascii="Times New Roman" w:hAnsi="Times New Roman"/>
          <w:highlight w:val="lightGray"/>
        </w:rPr>
        <w:t xml:space="preserve"> </w:t>
      </w:r>
      <w:r>
        <w:rPr>
          <w:rFonts w:ascii="Times New Roman" w:hAnsi="Times New Roman" w:eastAsia="宋体" w:cs="Times New Roman"/>
          <w:kern w:val="0"/>
          <w:szCs w:val="24"/>
          <w:highlight w:val="lightGray"/>
        </w:rPr>
        <w:t>we</w:t>
      </w:r>
      <w:r>
        <w:rPr>
          <w:rFonts w:ascii="Times New Roman" w:hAnsi="Times New Roman"/>
          <w:highlight w:val="lightGray"/>
        </w:rPr>
        <w:t xml:space="preserve"> </w:t>
      </w:r>
      <w:r>
        <w:rPr>
          <w:rFonts w:ascii="Times New Roman" w:hAnsi="Times New Roman" w:eastAsia="宋体" w:cs="Times New Roman"/>
          <w:kern w:val="0"/>
          <w:szCs w:val="24"/>
          <w:highlight w:val="lightGray"/>
        </w:rPr>
        <w:t>want</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get out and meet lots of different people,</w:t>
      </w:r>
      <w:r>
        <w:rPr>
          <w:rFonts w:ascii="Times New Roman" w:hAnsi="Times New Roman"/>
          <w:highlight w:val="lightGray"/>
        </w:rPr>
        <w:t xml:space="preserve"> </w:t>
      </w:r>
      <w:r>
        <w:rPr>
          <w:rFonts w:ascii="Times New Roman" w:hAnsi="Times New Roman" w:eastAsia="宋体" w:cs="Times New Roman"/>
          <w:kern w:val="0"/>
          <w:szCs w:val="24"/>
          <w:highlight w:val="lightGray"/>
        </w:rPr>
        <w:t>so</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sign</w:t>
      </w:r>
      <w:r>
        <w:rPr>
          <w:rFonts w:ascii="Times New Roman" w:hAnsi="Times New Roman"/>
          <w:highlight w:val="lightGray"/>
        </w:rPr>
        <w:t xml:space="preserve"> </w:t>
      </w:r>
      <w:r>
        <w:rPr>
          <w:rFonts w:ascii="Times New Roman" w:hAnsi="Times New Roman" w:eastAsia="宋体" w:cs="Times New Roman"/>
          <w:kern w:val="0"/>
          <w:szCs w:val="24"/>
          <w:highlight w:val="lightGray"/>
        </w:rPr>
        <w:t>up</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cs="Times New Roman"/>
          <w:szCs w:val="28"/>
          <w:highlight w:val="lightGray"/>
        </w:rPr>
        <w:t>the</w:t>
      </w:r>
      <w:r>
        <w:rPr>
          <w:highlight w:val="lightGray"/>
        </w:rPr>
        <w:t xml:space="preserve"> </w:t>
      </w:r>
      <w:r>
        <w:rPr>
          <w:rFonts w:ascii="Times New Roman" w:hAnsi="Times New Roman" w:eastAsia="宋体" w:cs="Times New Roman"/>
          <w:kern w:val="0"/>
          <w:szCs w:val="24"/>
          <w:highlight w:val="lightGray"/>
        </w:rPr>
        <w:t>Dancing C</w:t>
      </w:r>
      <w:r>
        <w:rPr>
          <w:rFonts w:hint="eastAsia" w:ascii="Times New Roman" w:hAnsi="Times New Roman" w:eastAsia="宋体" w:cs="Times New Roman"/>
          <w:kern w:val="0"/>
          <w:szCs w:val="24"/>
          <w:highlight w:val="lightGray"/>
        </w:rPr>
        <w:t>l</w:t>
      </w:r>
      <w:r>
        <w:rPr>
          <w:rFonts w:ascii="Times New Roman" w:hAnsi="Times New Roman" w:eastAsia="宋体" w:cs="Times New Roman"/>
          <w:kern w:val="0"/>
          <w:szCs w:val="24"/>
          <w:highlight w:val="lightGray"/>
        </w:rPr>
        <w:t>ub,</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Artificial</w:t>
      </w:r>
      <w:r>
        <w:rPr>
          <w:rFonts w:ascii="Times New Roman" w:hAnsi="Times New Roman"/>
          <w:highlight w:val="lightGray"/>
        </w:rPr>
        <w:t xml:space="preserve"> </w:t>
      </w:r>
      <w:r>
        <w:rPr>
          <w:rFonts w:ascii="Times New Roman" w:hAnsi="Times New Roman" w:eastAsia="宋体" w:cs="Times New Roman"/>
          <w:kern w:val="0"/>
          <w:szCs w:val="24"/>
          <w:highlight w:val="lightGray"/>
        </w:rPr>
        <w:t>Intelligence</w:t>
      </w:r>
      <w:r>
        <w:rPr>
          <w:rFonts w:ascii="Times New Roman" w:hAnsi="Times New Roman"/>
          <w:highlight w:val="lightGray"/>
        </w:rPr>
        <w:t xml:space="preserve"> </w:t>
      </w:r>
      <w:r>
        <w:rPr>
          <w:rFonts w:ascii="Times New Roman" w:hAnsi="Times New Roman" w:eastAsia="宋体" w:cs="Times New Roman"/>
          <w:kern w:val="0"/>
          <w:szCs w:val="24"/>
          <w:highlight w:val="lightGray"/>
        </w:rPr>
        <w:t>Society,</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Extreme</w:t>
      </w:r>
      <w:r>
        <w:rPr>
          <w:rFonts w:ascii="Times New Roman" w:hAnsi="Times New Roman"/>
          <w:highlight w:val="lightGray"/>
        </w:rPr>
        <w:t xml:space="preserve"> </w:t>
      </w:r>
      <w:r>
        <w:rPr>
          <w:rFonts w:ascii="Times New Roman" w:hAnsi="Times New Roman" w:eastAsia="宋体" w:cs="Times New Roman"/>
          <w:kern w:val="0"/>
          <w:szCs w:val="24"/>
          <w:highlight w:val="lightGray"/>
        </w:rPr>
        <w:t>Sports</w:t>
      </w:r>
      <w:r>
        <w:rPr>
          <w:rFonts w:ascii="Times New Roman" w:hAnsi="Times New Roman"/>
          <w:highlight w:val="lightGray"/>
        </w:rPr>
        <w:t xml:space="preserve"> </w:t>
      </w:r>
      <w:r>
        <w:rPr>
          <w:rFonts w:ascii="Times New Roman" w:hAnsi="Times New Roman" w:eastAsia="宋体" w:cs="Times New Roman"/>
          <w:kern w:val="0"/>
          <w:szCs w:val="24"/>
          <w:highlight w:val="lightGray"/>
        </w:rPr>
        <w:t>Club.</w:t>
      </w:r>
      <w:r>
        <w:rPr>
          <w:rFonts w:ascii="Times New Roman" w:hAnsi="Times New Roman"/>
          <w:highlight w:val="lightGray"/>
        </w:rPr>
        <w:t xml:space="preserve"> </w:t>
      </w:r>
      <w:r>
        <w:rPr>
          <w:rFonts w:ascii="Times New Roman" w:hAnsi="Times New Roman" w:eastAsia="宋体" w:cs="Times New Roman"/>
          <w:kern w:val="0"/>
          <w:szCs w:val="24"/>
          <w:highlight w:val="lightGray"/>
        </w:rPr>
        <w:t>Sophie</w:t>
      </w:r>
      <w:r>
        <w:rPr>
          <w:rFonts w:ascii="Times New Roman" w:hAnsi="Times New Roman"/>
          <w:highlight w:val="lightGray"/>
        </w:rPr>
        <w:t xml:space="preserve"> </w:t>
      </w:r>
      <w:r>
        <w:rPr>
          <w:rFonts w:ascii="Times New Roman" w:hAnsi="Times New Roman" w:eastAsia="宋体" w:cs="Times New Roman"/>
          <w:kern w:val="0"/>
          <w:szCs w:val="24"/>
          <w:highlight w:val="lightGray"/>
        </w:rPr>
        <w:t>signs</w:t>
      </w:r>
      <w:r>
        <w:rPr>
          <w:rFonts w:ascii="Times New Roman" w:hAnsi="Times New Roman"/>
          <w:highlight w:val="lightGray"/>
        </w:rPr>
        <w:t xml:space="preserve"> </w:t>
      </w:r>
      <w:r>
        <w:rPr>
          <w:rFonts w:ascii="Times New Roman" w:hAnsi="Times New Roman" w:eastAsia="宋体" w:cs="Times New Roman"/>
          <w:kern w:val="0"/>
          <w:szCs w:val="24"/>
          <w:highlight w:val="lightGray"/>
        </w:rPr>
        <w:t>up</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the Theatre Club</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Singing Club.</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wonder</w:t>
      </w:r>
      <w:r>
        <w:rPr>
          <w:rFonts w:ascii="Times New Roman" w:hAnsi="Times New Roman"/>
          <w:highlight w:val="lightGray"/>
        </w:rPr>
        <w:t xml:space="preserve"> </w:t>
      </w:r>
      <w:r>
        <w:rPr>
          <w:rFonts w:ascii="Times New Roman" w:hAnsi="Times New Roman" w:eastAsia="宋体" w:cs="Times New Roman"/>
          <w:kern w:val="0"/>
          <w:szCs w:val="24"/>
          <w:highlight w:val="lightGray"/>
        </w:rPr>
        <w:t>if</w:t>
      </w:r>
      <w:r>
        <w:rPr>
          <w:rFonts w:ascii="Times New Roman" w:hAnsi="Times New Roman"/>
          <w:highlight w:val="lightGray"/>
        </w:rPr>
        <w:t xml:space="preserve"> </w:t>
      </w:r>
      <w:r>
        <w:rPr>
          <w:rFonts w:ascii="Times New Roman" w:hAnsi="Times New Roman" w:eastAsia="宋体" w:cs="Times New Roman"/>
          <w:kern w:val="0"/>
          <w:szCs w:val="24"/>
          <w:highlight w:val="lightGray"/>
        </w:rPr>
        <w:t>Sophie</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are</w:t>
      </w:r>
      <w:r>
        <w:rPr>
          <w:rFonts w:ascii="Times New Roman" w:hAnsi="Times New Roman"/>
          <w:highlight w:val="lightGray"/>
        </w:rPr>
        <w:t xml:space="preserve"> </w:t>
      </w:r>
      <w:r>
        <w:rPr>
          <w:rFonts w:ascii="Times New Roman" w:hAnsi="Times New Roman" w:eastAsia="宋体" w:cs="Times New Roman"/>
          <w:kern w:val="0"/>
          <w:szCs w:val="24"/>
          <w:highlight w:val="lightGray"/>
        </w:rPr>
        <w:t>going</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stay</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friends.</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Mum</w:t>
      </w:r>
      <w:r>
        <w:rPr>
          <w:rFonts w:ascii="Times New Roman" w:hAnsi="Times New Roman"/>
          <w:highlight w:val="lightGray"/>
        </w:rPr>
        <w:t xml:space="preserve"> </w:t>
      </w:r>
      <w:r>
        <w:rPr>
          <w:rFonts w:ascii="Times New Roman" w:hAnsi="Times New Roman" w:eastAsia="宋体" w:cs="Times New Roman"/>
          <w:kern w:val="0"/>
          <w:szCs w:val="24"/>
          <w:highlight w:val="lightGray"/>
        </w:rPr>
        <w:t>calls.</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brother</w:t>
      </w:r>
      <w:r>
        <w:rPr>
          <w:rFonts w:ascii="Times New Roman" w:hAnsi="Times New Roman"/>
          <w:highlight w:val="lightGray"/>
        </w:rPr>
        <w:t xml:space="preserve"> </w:t>
      </w:r>
      <w:r>
        <w:rPr>
          <w:rFonts w:ascii="Times New Roman" w:hAnsi="Times New Roman" w:eastAsia="宋体" w:cs="Times New Roman"/>
          <w:kern w:val="0"/>
          <w:szCs w:val="24"/>
          <w:highlight w:val="lightGray"/>
        </w:rPr>
        <w:t>has</w:t>
      </w:r>
      <w:r>
        <w:rPr>
          <w:rFonts w:ascii="Times New Roman" w:hAnsi="Times New Roman"/>
          <w:highlight w:val="lightGray"/>
        </w:rPr>
        <w:t xml:space="preserve"> </w:t>
      </w:r>
      <w:r>
        <w:rPr>
          <w:rFonts w:ascii="Times New Roman" w:hAnsi="Times New Roman" w:eastAsia="宋体" w:cs="Times New Roman"/>
          <w:kern w:val="0"/>
          <w:szCs w:val="24"/>
          <w:highlight w:val="lightGray"/>
        </w:rPr>
        <w:t>tried</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rent</w:t>
      </w:r>
      <w:r>
        <w:rPr>
          <w:rFonts w:ascii="Times New Roman" w:hAnsi="Times New Roman"/>
          <w:highlight w:val="lightGray"/>
        </w:rPr>
        <w:t xml:space="preserve"> </w:t>
      </w:r>
      <w:r>
        <w:rPr>
          <w:rFonts w:ascii="Times New Roman" w:hAnsi="Times New Roman" w:eastAsia="宋体" w:cs="Times New Roman"/>
          <w:kern w:val="0"/>
          <w:szCs w:val="24"/>
          <w:highlight w:val="lightGray"/>
        </w:rPr>
        <w:t>out</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bedroom</w:t>
      </w:r>
      <w:r>
        <w:rPr>
          <w:rFonts w:ascii="Times New Roman" w:hAnsi="Times New Roman"/>
          <w:highlight w:val="lightGray"/>
        </w:rPr>
        <w:t xml:space="preserve"> </w:t>
      </w:r>
      <w:r>
        <w:rPr>
          <w:rFonts w:ascii="Times New Roman" w:hAnsi="Times New Roman" w:eastAsia="宋体" w:cs="Times New Roman"/>
          <w:kern w:val="0"/>
          <w:szCs w:val="24"/>
          <w:highlight w:val="lightGray"/>
        </w:rPr>
        <w:t>at</w:t>
      </w:r>
      <w:r>
        <w:rPr>
          <w:rFonts w:ascii="Times New Roman" w:hAnsi="Times New Roman"/>
          <w:highlight w:val="lightGray"/>
        </w:rPr>
        <w:t xml:space="preserve"> </w:t>
      </w:r>
      <w:r>
        <w:rPr>
          <w:rFonts w:ascii="Times New Roman" w:hAnsi="Times New Roman" w:eastAsia="宋体" w:cs="Times New Roman"/>
          <w:kern w:val="0"/>
          <w:szCs w:val="24"/>
          <w:highlight w:val="lightGray"/>
        </w:rPr>
        <w:t>home.</w:t>
      </w:r>
      <w:r>
        <w:rPr>
          <w:rFonts w:ascii="Times New Roman" w:hAnsi="Times New Roman"/>
          <w:highlight w:val="lightGray"/>
        </w:rPr>
        <w:t xml:space="preserve"> </w:t>
      </w:r>
      <w:r>
        <w:rPr>
          <w:rFonts w:ascii="Times New Roman" w:hAnsi="Times New Roman" w:eastAsia="宋体" w:cs="Times New Roman"/>
          <w:kern w:val="0"/>
          <w:szCs w:val="24"/>
          <w:highlight w:val="lightGray"/>
        </w:rPr>
        <w:t>Mum</w:t>
      </w:r>
      <w:r>
        <w:rPr>
          <w:rFonts w:ascii="Times New Roman" w:hAnsi="Times New Roman"/>
          <w:highlight w:val="lightGray"/>
        </w:rPr>
        <w:t xml:space="preserve"> </w:t>
      </w:r>
      <w:r>
        <w:rPr>
          <w:rFonts w:ascii="Times New Roman" w:hAnsi="Times New Roman" w:eastAsia="宋体" w:cs="Times New Roman"/>
          <w:kern w:val="0"/>
          <w:szCs w:val="24"/>
          <w:highlight w:val="lightGray"/>
        </w:rPr>
        <w:t>reassures</w:t>
      </w:r>
      <w:r>
        <w:rPr>
          <w:rFonts w:ascii="Times New Roman" w:hAnsi="Times New Roman"/>
          <w:highlight w:val="lightGray"/>
        </w:rPr>
        <w:t xml:space="preserve"> </w:t>
      </w:r>
      <w:r>
        <w:rPr>
          <w:rFonts w:ascii="Times New Roman" w:hAnsi="Times New Roman" w:eastAsia="宋体" w:cs="Times New Roman"/>
          <w:kern w:val="0"/>
          <w:szCs w:val="24"/>
          <w:highlight w:val="lightGray"/>
        </w:rPr>
        <w:t>me</w:t>
      </w:r>
      <w:r>
        <w:rPr>
          <w:rFonts w:ascii="Times New Roman" w:hAnsi="Times New Roman"/>
          <w:highlight w:val="lightGray"/>
        </w:rPr>
        <w:t xml:space="preserve"> </w:t>
      </w:r>
      <w:r>
        <w:rPr>
          <w:rFonts w:ascii="Times New Roman" w:hAnsi="Times New Roman" w:eastAsia="宋体" w:cs="Times New Roman"/>
          <w:kern w:val="0"/>
          <w:szCs w:val="24"/>
          <w:highlight w:val="lightGray"/>
        </w:rPr>
        <w:t>that</w:t>
      </w:r>
      <w:r>
        <w:rPr>
          <w:rFonts w:ascii="Times New Roman" w:hAnsi="Times New Roman"/>
          <w:highlight w:val="lightGray"/>
        </w:rPr>
        <w:t xml:space="preserve"> </w:t>
      </w:r>
      <w:r>
        <w:rPr>
          <w:rFonts w:ascii="Times New Roman" w:hAnsi="Times New Roman" w:eastAsia="宋体" w:cs="Times New Roman"/>
          <w:kern w:val="0"/>
          <w:szCs w:val="24"/>
          <w:highlight w:val="lightGray"/>
        </w:rPr>
        <w:t>it's</w:t>
      </w:r>
      <w:r>
        <w:rPr>
          <w:rFonts w:ascii="Times New Roman" w:hAnsi="Times New Roman"/>
          <w:highlight w:val="lightGray"/>
        </w:rPr>
        <w:t xml:space="preserve"> </w:t>
      </w:r>
      <w:r>
        <w:rPr>
          <w:rFonts w:ascii="Times New Roman" w:hAnsi="Times New Roman" w:eastAsia="宋体" w:cs="Times New Roman"/>
          <w:kern w:val="0"/>
          <w:szCs w:val="24"/>
          <w:highlight w:val="lightGray"/>
        </w:rPr>
        <w:t>mine</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as</w:t>
      </w:r>
      <w:r>
        <w:rPr>
          <w:rFonts w:ascii="Times New Roman" w:hAnsi="Times New Roman"/>
          <w:highlight w:val="lightGray"/>
        </w:rPr>
        <w:t xml:space="preserve"> </w:t>
      </w:r>
      <w:r>
        <w:rPr>
          <w:rFonts w:ascii="Times New Roman" w:hAnsi="Times New Roman" w:eastAsia="宋体" w:cs="Times New Roman"/>
          <w:kern w:val="0"/>
          <w:szCs w:val="24"/>
          <w:highlight w:val="lightGray"/>
        </w:rPr>
        <w:t>long</w:t>
      </w:r>
      <w:r>
        <w:rPr>
          <w:rFonts w:ascii="Times New Roman" w:hAnsi="Times New Roman"/>
          <w:highlight w:val="lightGray"/>
        </w:rPr>
        <w:t xml:space="preserve"> </w:t>
      </w:r>
      <w:r>
        <w:rPr>
          <w:rFonts w:ascii="Times New Roman" w:hAnsi="Times New Roman" w:eastAsia="宋体" w:cs="Times New Roman"/>
          <w:kern w:val="0"/>
          <w:szCs w:val="24"/>
          <w:highlight w:val="lightGray"/>
        </w:rPr>
        <w:t>as</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need</w:t>
      </w:r>
      <w:r>
        <w:rPr>
          <w:rFonts w:ascii="Times New Roman" w:hAnsi="Times New Roman"/>
          <w:highlight w:val="lightGray"/>
        </w:rPr>
        <w:t xml:space="preserve"> </w:t>
      </w:r>
      <w:r>
        <w:rPr>
          <w:rFonts w:ascii="Times New Roman" w:hAnsi="Times New Roman" w:eastAsia="宋体" w:cs="Times New Roman"/>
          <w:kern w:val="0"/>
          <w:szCs w:val="24"/>
          <w:highlight w:val="lightGray"/>
        </w:rPr>
        <w:t>it,</w:t>
      </w:r>
      <w:r>
        <w:rPr>
          <w:rFonts w:ascii="Times New Roman" w:hAnsi="Times New Roman"/>
          <w:highlight w:val="lightGray"/>
        </w:rPr>
        <w:t xml:space="preserve"> </w:t>
      </w:r>
      <w:r>
        <w:rPr>
          <w:rFonts w:ascii="Times New Roman" w:hAnsi="Times New Roman" w:eastAsia="宋体" w:cs="Times New Roman"/>
          <w:kern w:val="0"/>
          <w:szCs w:val="24"/>
          <w:highlight w:val="lightGray"/>
        </w:rPr>
        <w:t>that</w:t>
      </w:r>
      <w:r>
        <w:rPr>
          <w:rFonts w:ascii="Times New Roman" w:hAnsi="Times New Roman"/>
          <w:highlight w:val="lightGray"/>
        </w:rPr>
        <w:t xml:space="preserve"> </w:t>
      </w:r>
      <w:r>
        <w:rPr>
          <w:rFonts w:ascii="Times New Roman" w:hAnsi="Times New Roman" w:eastAsia="宋体" w:cs="Times New Roman"/>
          <w:kern w:val="0"/>
          <w:szCs w:val="24"/>
          <w:highlight w:val="lightGray"/>
        </w:rPr>
        <w:t>it's</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home</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that</w:t>
      </w:r>
      <w:r>
        <w:rPr>
          <w:rFonts w:ascii="Times New Roman" w:hAnsi="Times New Roman"/>
          <w:highlight w:val="lightGray"/>
        </w:rPr>
        <w:t xml:space="preserve"> </w:t>
      </w:r>
      <w:r>
        <w:rPr>
          <w:rFonts w:ascii="Times New Roman" w:hAnsi="Times New Roman" w:eastAsia="宋体" w:cs="Times New Roman"/>
          <w:kern w:val="0"/>
          <w:szCs w:val="24"/>
          <w:highlight w:val="lightGray"/>
        </w:rPr>
        <w:t>they</w:t>
      </w:r>
      <w:r>
        <w:rPr>
          <w:rFonts w:ascii="Times New Roman" w:hAnsi="Times New Roman"/>
          <w:highlight w:val="lightGray"/>
        </w:rPr>
        <w:t xml:space="preserve"> </w:t>
      </w:r>
      <w:r>
        <w:rPr>
          <w:rFonts w:ascii="Times New Roman" w:hAnsi="Times New Roman" w:eastAsia="宋体" w:cs="Times New Roman"/>
          <w:kern w:val="0"/>
          <w:szCs w:val="24"/>
          <w:highlight w:val="lightGray"/>
        </w:rPr>
        <w:t>miss</w:t>
      </w:r>
      <w:r>
        <w:rPr>
          <w:rFonts w:ascii="Times New Roman" w:hAnsi="Times New Roman"/>
          <w:highlight w:val="lightGray"/>
        </w:rPr>
        <w:t xml:space="preserve"> </w:t>
      </w:r>
      <w:r>
        <w:rPr>
          <w:rFonts w:ascii="Times New Roman" w:hAnsi="Times New Roman" w:eastAsia="宋体" w:cs="Times New Roman"/>
          <w:kern w:val="0"/>
          <w:szCs w:val="24"/>
          <w:highlight w:val="lightGray"/>
        </w:rPr>
        <w:t>me</w:t>
      </w:r>
      <w:r>
        <w:rPr>
          <w:rFonts w:ascii="Times New Roman" w:hAnsi="Times New Roman"/>
          <w:highlight w:val="lightGray"/>
        </w:rPr>
        <w:t xml:space="preserve"> </w:t>
      </w:r>
      <w:r>
        <w:rPr>
          <w:rFonts w:ascii="Times New Roman" w:hAnsi="Times New Roman" w:eastAsia="宋体" w:cs="Times New Roman"/>
          <w:kern w:val="0"/>
          <w:szCs w:val="24"/>
          <w:highlight w:val="lightGray"/>
        </w:rPr>
        <w:t>very</w:t>
      </w:r>
      <w:r>
        <w:rPr>
          <w:rFonts w:ascii="Times New Roman" w:hAnsi="Times New Roman"/>
          <w:highlight w:val="lightGray"/>
        </w:rPr>
        <w:t xml:space="preserve"> </w:t>
      </w:r>
      <w:r>
        <w:rPr>
          <w:rFonts w:ascii="Times New Roman" w:hAnsi="Times New Roman" w:eastAsia="宋体" w:cs="Times New Roman"/>
          <w:kern w:val="0"/>
          <w:szCs w:val="24"/>
          <w:highlight w:val="lightGray"/>
        </w:rPr>
        <w:t>much,</w:t>
      </w:r>
      <w:r>
        <w:rPr>
          <w:rFonts w:ascii="Times New Roman" w:hAnsi="Times New Roman"/>
          <w:highlight w:val="lightGray"/>
        </w:rPr>
        <w:t xml:space="preserve"> </w:t>
      </w:r>
      <w:r>
        <w:rPr>
          <w:rFonts w:ascii="Times New Roman" w:hAnsi="Times New Roman" w:eastAsia="宋体" w:cs="Times New Roman"/>
          <w:kern w:val="0"/>
          <w:szCs w:val="24"/>
          <w:highlight w:val="lightGray"/>
        </w:rPr>
        <w:t>especially</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dog.</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burst</w:t>
      </w:r>
      <w:r>
        <w:rPr>
          <w:rFonts w:ascii="Times New Roman" w:hAnsi="Times New Roman"/>
          <w:highlight w:val="lightGray"/>
        </w:rPr>
        <w:t xml:space="preserve"> </w:t>
      </w:r>
      <w:r>
        <w:rPr>
          <w:rFonts w:ascii="Times New Roman" w:hAnsi="Times New Roman" w:eastAsia="宋体" w:cs="Times New Roman"/>
          <w:kern w:val="0"/>
          <w:szCs w:val="24"/>
          <w:highlight w:val="lightGray"/>
        </w:rPr>
        <w:t>into</w:t>
      </w:r>
      <w:r>
        <w:rPr>
          <w:rFonts w:ascii="Times New Roman" w:hAnsi="Times New Roman"/>
          <w:highlight w:val="lightGray"/>
        </w:rPr>
        <w:t xml:space="preserve"> </w:t>
      </w:r>
      <w:r>
        <w:rPr>
          <w:rFonts w:ascii="Times New Roman" w:hAnsi="Times New Roman" w:eastAsia="宋体" w:cs="Times New Roman"/>
          <w:kern w:val="0"/>
          <w:szCs w:val="24"/>
          <w:highlight w:val="lightGray"/>
        </w:rPr>
        <w:t>tears.</w:t>
      </w:r>
      <w:r>
        <w:rPr>
          <w:rFonts w:ascii="Times New Roman" w:hAnsi="Times New Roman"/>
          <w:highlight w:val="lightGray"/>
        </w:rPr>
        <w:t xml:space="preserve"> </w:t>
      </w:r>
    </w:p>
    <w:p>
      <w:pPr>
        <w:widowControl/>
        <w:jc w:val="left"/>
        <w:rPr>
          <w:rFonts w:ascii="Times New Roman" w:hAnsi="Times New Roman" w:eastAsia="宋体" w:cs="Times New Roman"/>
          <w:b/>
          <w:kern w:val="0"/>
          <w:szCs w:val="24"/>
          <w:highlight w:val="lightGray"/>
        </w:rPr>
      </w:pPr>
    </w:p>
    <w:p>
      <w:pPr>
        <w:widowControl/>
        <w:jc w:val="left"/>
        <w:rPr>
          <w:rFonts w:ascii="Times New Roman" w:hAnsi="Times New Roman" w:eastAsia="宋体" w:cs="Times New Roman"/>
          <w:b/>
          <w:kern w:val="0"/>
          <w:szCs w:val="24"/>
          <w:highlight w:val="lightGray"/>
        </w:rPr>
      </w:pPr>
      <w:r>
        <w:rPr>
          <w:rFonts w:ascii="Times New Roman" w:hAnsi="Times New Roman" w:eastAsia="宋体" w:cs="Times New Roman"/>
          <w:b/>
          <w:kern w:val="0"/>
          <w:szCs w:val="24"/>
          <w:highlight w:val="lightGray"/>
        </w:rPr>
        <w:t>Friday</w:t>
      </w:r>
    </w:p>
    <w:bookmarkEnd w:id="0"/>
    <w:bookmarkEnd w:id="1"/>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In</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morning,</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go</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library.</w:t>
      </w:r>
      <w:r>
        <w:rPr>
          <w:rFonts w:ascii="Times New Roman" w:hAnsi="Times New Roman"/>
          <w:highlight w:val="lightGray"/>
        </w:rPr>
        <w:t xml:space="preserve"> </w:t>
      </w:r>
      <w:r>
        <w:rPr>
          <w:rFonts w:ascii="Times New Roman" w:hAnsi="Times New Roman" w:eastAsia="宋体" w:cs="Times New Roman"/>
          <w:kern w:val="0"/>
          <w:szCs w:val="24"/>
          <w:highlight w:val="lightGray"/>
        </w:rPr>
        <w:t>But</w:t>
      </w:r>
      <w:r>
        <w:rPr>
          <w:rFonts w:ascii="Times New Roman" w:hAnsi="Times New Roman"/>
          <w:highlight w:val="lightGray"/>
        </w:rPr>
        <w:t xml:space="preserve"> </w:t>
      </w:r>
      <w:r>
        <w:rPr>
          <w:rFonts w:ascii="Times New Roman" w:hAnsi="Times New Roman" w:eastAsia="宋体" w:cs="Times New Roman"/>
          <w:kern w:val="0"/>
          <w:szCs w:val="24"/>
          <w:highlight w:val="lightGray"/>
        </w:rPr>
        <w:t>it</w:t>
      </w:r>
      <w:r>
        <w:rPr>
          <w:rFonts w:ascii="Times New Roman" w:hAnsi="Times New Roman"/>
          <w:highlight w:val="lightGray"/>
        </w:rPr>
        <w:t xml:space="preserve"> </w:t>
      </w:r>
      <w:r>
        <w:rPr>
          <w:rFonts w:ascii="Times New Roman" w:hAnsi="Times New Roman" w:eastAsia="宋体" w:cs="Times New Roman"/>
          <w:kern w:val="0"/>
          <w:szCs w:val="24"/>
          <w:highlight w:val="lightGray"/>
        </w:rPr>
        <w:t>seems</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need</w:t>
      </w:r>
      <w:r>
        <w:rPr>
          <w:rFonts w:ascii="Times New Roman" w:hAnsi="Times New Roman"/>
          <w:highlight w:val="lightGray"/>
        </w:rPr>
        <w:t xml:space="preserve"> </w:t>
      </w:r>
      <w:r>
        <w:rPr>
          <w:rFonts w:ascii="Times New Roman" w:hAnsi="Times New Roman" w:eastAsia="宋体" w:cs="Times New Roman"/>
          <w:kern w:val="0"/>
          <w:szCs w:val="24"/>
          <w:highlight w:val="lightGray"/>
        </w:rPr>
        <w:t>a student card, which I don’t have</w:t>
      </w:r>
      <w:r>
        <w:rPr>
          <w:rFonts w:ascii="Times New Roman" w:hAnsi="Times New Roman"/>
          <w:highlight w:val="lightGray"/>
        </w:rPr>
        <w:t xml:space="preserve"> </w:t>
      </w:r>
      <w:r>
        <w:rPr>
          <w:rFonts w:ascii="Times New Roman" w:hAnsi="Times New Roman" w:eastAsia="宋体" w:cs="Times New Roman"/>
          <w:kern w:val="0"/>
          <w:szCs w:val="24"/>
          <w:highlight w:val="lightGray"/>
        </w:rPr>
        <w:t>yet.</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some</w:t>
      </w:r>
      <w:r>
        <w:rPr>
          <w:rFonts w:ascii="Times New Roman" w:hAnsi="Times New Roman"/>
          <w:highlight w:val="lightGray"/>
        </w:rPr>
        <w:t xml:space="preserve"> </w:t>
      </w:r>
      <w:r>
        <w:rPr>
          <w:rFonts w:ascii="Times New Roman" w:hAnsi="Times New Roman" w:eastAsia="宋体" w:cs="Times New Roman"/>
          <w:kern w:val="0"/>
          <w:szCs w:val="24"/>
          <w:highlight w:val="lightGray"/>
        </w:rPr>
        <w:t>reason,</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also</w:t>
      </w:r>
      <w:r>
        <w:rPr>
          <w:rFonts w:ascii="Times New Roman" w:hAnsi="Times New Roman"/>
          <w:highlight w:val="lightGray"/>
        </w:rPr>
        <w:t xml:space="preserve"> </w:t>
      </w:r>
      <w:r>
        <w:rPr>
          <w:rFonts w:ascii="Times New Roman" w:hAnsi="Times New Roman" w:eastAsia="宋体" w:cs="Times New Roman"/>
          <w:kern w:val="0"/>
          <w:szCs w:val="24"/>
          <w:highlight w:val="lightGray"/>
        </w:rPr>
        <w:t>have</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swear</w:t>
      </w:r>
      <w:r>
        <w:rPr>
          <w:rFonts w:ascii="Times New Roman" w:hAnsi="Times New Roman"/>
          <w:highlight w:val="lightGray"/>
        </w:rPr>
        <w:t xml:space="preserve"> </w:t>
      </w:r>
      <w:r>
        <w:rPr>
          <w:rFonts w:ascii="Times New Roman" w:hAnsi="Times New Roman" w:eastAsia="宋体" w:cs="Times New Roman"/>
          <w:kern w:val="0"/>
          <w:szCs w:val="24"/>
          <w:highlight w:val="lightGray"/>
        </w:rPr>
        <w:t>that</w:t>
      </w:r>
      <w:r>
        <w:rPr>
          <w:rFonts w:ascii="Times New Roman" w:hAnsi="Times New Roman"/>
          <w:highlight w:val="lightGray"/>
        </w:rPr>
        <w:t xml:space="preserve"> I </w:t>
      </w:r>
      <w:r>
        <w:rPr>
          <w:rFonts w:ascii="Times New Roman" w:hAnsi="Times New Roman" w:cs="Times New Roman"/>
          <w:szCs w:val="24"/>
          <w:highlight w:val="lightGray"/>
        </w:rPr>
        <w:t>won’t</w:t>
      </w:r>
      <w:r>
        <w:rPr>
          <w:rFonts w:ascii="Times New Roman" w:hAnsi="Times New Roman"/>
          <w:highlight w:val="lightGray"/>
        </w:rPr>
        <w:t xml:space="preserve"> </w:t>
      </w:r>
      <w:r>
        <w:rPr>
          <w:rFonts w:ascii="Times New Roman" w:hAnsi="Times New Roman" w:eastAsia="宋体" w:cs="Times New Roman"/>
          <w:kern w:val="0"/>
          <w:szCs w:val="24"/>
          <w:highlight w:val="lightGray"/>
        </w:rPr>
        <w:t>break</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library</w:t>
      </w:r>
      <w:r>
        <w:rPr>
          <w:rFonts w:ascii="Times New Roman" w:hAnsi="Times New Roman"/>
          <w:highlight w:val="lightGray"/>
        </w:rPr>
        <w:t xml:space="preserve"> </w:t>
      </w:r>
      <w:r>
        <w:rPr>
          <w:rFonts w:ascii="Times New Roman" w:hAnsi="Times New Roman" w:eastAsia="宋体" w:cs="Times New Roman"/>
          <w:kern w:val="0"/>
          <w:szCs w:val="24"/>
          <w:highlight w:val="lightGray"/>
        </w:rPr>
        <w:t>rules,</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if</w:t>
      </w:r>
      <w:r>
        <w:rPr>
          <w:rFonts w:ascii="Times New Roman" w:hAnsi="Times New Roman"/>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do,</w:t>
      </w:r>
      <w:r>
        <w:rPr>
          <w:rFonts w:ascii="Times New Roman" w:hAnsi="Times New Roman"/>
          <w:highlight w:val="lightGray"/>
        </w:rPr>
        <w:t xml:space="preserve"> </w:t>
      </w:r>
      <w:r>
        <w:rPr>
          <w:rFonts w:ascii="Times New Roman" w:hAnsi="Times New Roman" w:eastAsia="宋体" w:cs="Times New Roman"/>
          <w:kern w:val="0"/>
          <w:szCs w:val="24"/>
          <w:highlight w:val="lightGray"/>
        </w:rPr>
        <w:t>I'll</w:t>
      </w:r>
      <w:r>
        <w:rPr>
          <w:rFonts w:ascii="Times New Roman" w:hAnsi="Times New Roman"/>
          <w:highlight w:val="lightGray"/>
        </w:rPr>
        <w:t xml:space="preserve"> </w:t>
      </w:r>
      <w:r>
        <w:rPr>
          <w:rFonts w:ascii="Times New Roman" w:hAnsi="Times New Roman" w:eastAsia="宋体" w:cs="Times New Roman"/>
          <w:kern w:val="0"/>
          <w:szCs w:val="24"/>
          <w:highlight w:val="lightGray"/>
        </w:rPr>
        <w:t>be</w:t>
      </w:r>
      <w:r>
        <w:rPr>
          <w:rFonts w:ascii="Times New Roman" w:hAnsi="Times New Roman"/>
          <w:highlight w:val="lightGray"/>
        </w:rPr>
        <w:t xml:space="preserve"> </w:t>
      </w:r>
      <w:r>
        <w:rPr>
          <w:rFonts w:ascii="Times New Roman" w:hAnsi="Times New Roman" w:eastAsia="宋体" w:cs="Times New Roman"/>
          <w:kern w:val="0"/>
          <w:szCs w:val="24"/>
          <w:highlight w:val="lightGray"/>
        </w:rPr>
        <w:t>sent</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prison.</w:t>
      </w:r>
      <w:r>
        <w:rPr>
          <w:rFonts w:ascii="Times New Roman" w:hAnsi="Times New Roman"/>
          <w:highlight w:val="lightGray"/>
        </w:rPr>
        <w:t xml:space="preserve"> </w:t>
      </w:r>
      <w:r>
        <w:rPr>
          <w:rFonts w:ascii="Times New Roman" w:hAnsi="Times New Roman" w:eastAsia="宋体" w:cs="Times New Roman"/>
          <w:kern w:val="0"/>
          <w:szCs w:val="24"/>
          <w:highlight w:val="lightGray"/>
        </w:rPr>
        <w:t>(What!?</w:t>
      </w:r>
      <w:r>
        <w:rPr>
          <w:rFonts w:ascii="Times New Roman" w:hAnsi="Times New Roman"/>
          <w:highlight w:val="lightGray"/>
        </w:rPr>
        <w:t xml:space="preserve"> </w:t>
      </w:r>
      <w:r>
        <w:rPr>
          <w:rFonts w:ascii="Times New Roman" w:hAnsi="Times New Roman" w:eastAsia="宋体" w:cs="Times New Roman"/>
          <w:kern w:val="0"/>
          <w:szCs w:val="24"/>
          <w:highlight w:val="lightGray"/>
        </w:rPr>
        <w:t>For</w:t>
      </w:r>
      <w:r>
        <w:rPr>
          <w:rFonts w:ascii="Times New Roman" w:hAnsi="Times New Roman"/>
          <w:highlight w:val="lightGray"/>
        </w:rPr>
        <w:t xml:space="preserve"> </w:t>
      </w:r>
      <w:r>
        <w:rPr>
          <w:rFonts w:ascii="Times New Roman" w:hAnsi="Times New Roman" w:eastAsia="宋体" w:cs="Times New Roman"/>
          <w:kern w:val="0"/>
          <w:szCs w:val="24"/>
          <w:highlight w:val="lightGray"/>
        </w:rPr>
        <w:t>speaking</w:t>
      </w:r>
      <w:r>
        <w:rPr>
          <w:rFonts w:ascii="Times New Roman" w:hAnsi="Times New Roman"/>
          <w:highlight w:val="lightGray"/>
        </w:rPr>
        <w:t xml:space="preserve"> </w:t>
      </w:r>
      <w:r>
        <w:rPr>
          <w:rFonts w:ascii="Times New Roman" w:hAnsi="Times New Roman" w:eastAsia="宋体" w:cs="Times New Roman"/>
          <w:kern w:val="0"/>
          <w:szCs w:val="24"/>
          <w:highlight w:val="lightGray"/>
        </w:rPr>
        <w:t>too</w:t>
      </w:r>
      <w:r>
        <w:rPr>
          <w:rFonts w:ascii="Times New Roman" w:hAnsi="Times New Roman"/>
          <w:highlight w:val="lightGray"/>
        </w:rPr>
        <w:t xml:space="preserve"> </w:t>
      </w:r>
      <w:r>
        <w:rPr>
          <w:rFonts w:ascii="Times New Roman" w:hAnsi="Times New Roman" w:eastAsia="宋体" w:cs="Times New Roman"/>
          <w:kern w:val="0"/>
          <w:szCs w:val="24"/>
          <w:highlight w:val="lightGray"/>
        </w:rPr>
        <w:t>loudly?)</w:t>
      </w:r>
      <w:r>
        <w:rPr>
          <w:rFonts w:ascii="Times New Roman" w:hAnsi="Times New Roman"/>
          <w:highlight w:val="lightGray"/>
        </w:rPr>
        <w:t xml:space="preserve"> </w:t>
      </w:r>
      <w:r>
        <w:rPr>
          <w:rFonts w:ascii="Times New Roman" w:hAnsi="Times New Roman" w:eastAsia="宋体" w:cs="Times New Roman"/>
          <w:kern w:val="0"/>
          <w:szCs w:val="24"/>
          <w:highlight w:val="lightGray"/>
        </w:rPr>
        <w:t>It</w:t>
      </w:r>
      <w:r>
        <w:rPr>
          <w:rFonts w:ascii="Times New Roman" w:hAnsi="Times New Roman"/>
          <w:highlight w:val="lightGray"/>
        </w:rPr>
        <w:t xml:space="preserve"> </w:t>
      </w:r>
      <w:r>
        <w:rPr>
          <w:rFonts w:ascii="Times New Roman" w:hAnsi="Times New Roman" w:eastAsia="宋体" w:cs="Times New Roman"/>
          <w:kern w:val="0"/>
          <w:szCs w:val="24"/>
          <w:highlight w:val="lightGray"/>
        </w:rPr>
        <w:t>seems</w:t>
      </w:r>
      <w:r>
        <w:rPr>
          <w:rFonts w:ascii="Times New Roman" w:hAnsi="Times New Roman"/>
          <w:highlight w:val="lightGray"/>
        </w:rPr>
        <w:t xml:space="preserve"> </w:t>
      </w:r>
      <w:r>
        <w:rPr>
          <w:rFonts w:ascii="Times New Roman" w:hAnsi="Times New Roman" w:eastAsia="宋体" w:cs="Times New Roman"/>
          <w:kern w:val="0"/>
          <w:szCs w:val="24"/>
          <w:highlight w:val="lightGray"/>
        </w:rPr>
        <w:t>that</w:t>
      </w:r>
      <w:r>
        <w:rPr>
          <w:rFonts w:ascii="Times New Roman" w:hAnsi="Times New Roman"/>
          <w:highlight w:val="lightGray"/>
        </w:rPr>
        <w:t xml:space="preserve"> </w:t>
      </w:r>
      <w:r>
        <w:rPr>
          <w:rFonts w:ascii="Times New Roman" w:hAnsi="Times New Roman" w:eastAsia="宋体" w:cs="Times New Roman"/>
          <w:kern w:val="0"/>
          <w:szCs w:val="24"/>
          <w:highlight w:val="lightGray"/>
        </w:rPr>
        <w:t>it's</w:t>
      </w:r>
      <w:r>
        <w:rPr>
          <w:rFonts w:ascii="Times New Roman" w:hAnsi="Times New Roman"/>
          <w:highlight w:val="lightGray"/>
        </w:rPr>
        <w:t xml:space="preserve"> </w:t>
      </w:r>
      <w:r>
        <w:rPr>
          <w:rFonts w:ascii="Times New Roman" w:hAnsi="Times New Roman" w:eastAsia="宋体" w:cs="Times New Roman"/>
          <w:kern w:val="0"/>
          <w:szCs w:val="24"/>
          <w:highlight w:val="lightGray"/>
        </w:rPr>
        <w:t>a</w:t>
      </w:r>
      <w:r>
        <w:rPr>
          <w:rFonts w:ascii="Times New Roman" w:hAnsi="Times New Roman"/>
          <w:highlight w:val="lightGray"/>
        </w:rPr>
        <w:t xml:space="preserve"> </w:t>
      </w:r>
      <w:r>
        <w:rPr>
          <w:rFonts w:ascii="Times New Roman" w:hAnsi="Times New Roman" w:eastAsia="宋体" w:cs="Times New Roman"/>
          <w:kern w:val="0"/>
          <w:szCs w:val="24"/>
          <w:highlight w:val="lightGray"/>
        </w:rPr>
        <w:t>very</w:t>
      </w:r>
      <w:r>
        <w:rPr>
          <w:rFonts w:ascii="Times New Roman" w:hAnsi="Times New Roman"/>
          <w:highlight w:val="lightGray"/>
        </w:rPr>
        <w:t xml:space="preserve"> </w:t>
      </w:r>
      <w:r>
        <w:rPr>
          <w:rFonts w:ascii="Times New Roman" w:hAnsi="Times New Roman" w:eastAsia="宋体" w:cs="Times New Roman"/>
          <w:kern w:val="0"/>
          <w:szCs w:val="24"/>
          <w:highlight w:val="lightGray"/>
        </w:rPr>
        <w:t>old</w:t>
      </w:r>
      <w:r>
        <w:rPr>
          <w:rFonts w:ascii="Times New Roman" w:hAnsi="Times New Roman"/>
          <w:highlight w:val="lightGray"/>
        </w:rPr>
        <w:t xml:space="preserve"> </w:t>
      </w:r>
      <w:r>
        <w:rPr>
          <w:rFonts w:ascii="Times New Roman" w:hAnsi="Times New Roman" w:eastAsia="宋体" w:cs="Times New Roman"/>
          <w:kern w:val="0"/>
          <w:szCs w:val="24"/>
          <w:highlight w:val="lightGray"/>
        </w:rPr>
        <w:t>library,</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university</w:t>
      </w:r>
      <w:r>
        <w:rPr>
          <w:rFonts w:ascii="Times New Roman" w:hAnsi="Times New Roman"/>
          <w:highlight w:val="lightGray"/>
        </w:rPr>
        <w:t xml:space="preserve"> </w:t>
      </w:r>
      <w:r>
        <w:rPr>
          <w:rFonts w:ascii="Times New Roman" w:hAnsi="Times New Roman" w:eastAsia="宋体" w:cs="Times New Roman"/>
          <w:kern w:val="0"/>
          <w:szCs w:val="24"/>
          <w:highlight w:val="lightGray"/>
        </w:rPr>
        <w:t>is</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inordinately</w:t>
      </w:r>
      <w:r>
        <w:rPr>
          <w:rFonts w:ascii="Times New Roman" w:hAnsi="Times New Roman"/>
          <w:highlight w:val="lightGray"/>
        </w:rPr>
        <w:t xml:space="preserve"> </w:t>
      </w:r>
      <w:r>
        <w:rPr>
          <w:rFonts w:ascii="Times New Roman" w:hAnsi="Times New Roman" w:eastAsia="宋体" w:cs="Times New Roman"/>
          <w:kern w:val="0"/>
          <w:szCs w:val="24"/>
          <w:highlight w:val="lightGray"/>
        </w:rPr>
        <w:t>proud</w:t>
      </w:r>
      <w:r>
        <w:rPr>
          <w:rFonts w:ascii="Times New Roman" w:hAnsi="Times New Roman"/>
          <w:highlight w:val="lightGray"/>
        </w:rPr>
        <w:t xml:space="preserve"> </w:t>
      </w:r>
      <w:r>
        <w:rPr>
          <w:rFonts w:ascii="Times New Roman" w:hAnsi="Times New Roman" w:eastAsia="宋体" w:cs="Times New Roman"/>
          <w:kern w:val="0"/>
          <w:szCs w:val="24"/>
          <w:highlight w:val="lightGray"/>
        </w:rPr>
        <w:t>of</w:t>
      </w:r>
      <w:r>
        <w:rPr>
          <w:rFonts w:ascii="Times New Roman" w:hAnsi="Times New Roman"/>
          <w:highlight w:val="lightGray"/>
        </w:rPr>
        <w:t xml:space="preserve"> </w:t>
      </w:r>
      <w:r>
        <w:rPr>
          <w:rFonts w:ascii="Times New Roman" w:hAnsi="Times New Roman" w:eastAsia="宋体" w:cs="Times New Roman"/>
          <w:kern w:val="0"/>
          <w:szCs w:val="24"/>
          <w:highlight w:val="lightGray"/>
        </w:rPr>
        <w:t>it.</w:t>
      </w:r>
      <w:r>
        <w:rPr>
          <w:rFonts w:ascii="Times New Roman" w:hAnsi="Times New Roman"/>
          <w:highlight w:val="lightGray"/>
        </w:rPr>
        <w:t xml:space="preserve"> </w:t>
      </w:r>
    </w:p>
    <w:p>
      <w:pPr>
        <w:widowControl/>
        <w:jc w:val="left"/>
        <w:rPr>
          <w:rFonts w:ascii="Times New Roman" w:hAnsi="Times New Roman" w:eastAsia="宋体" w:cs="Times New Roman"/>
          <w:kern w:val="0"/>
          <w:szCs w:val="24"/>
          <w:highlight w:val="lightGray"/>
        </w:rPr>
      </w:pPr>
      <w:r>
        <w:rPr>
          <w:rFonts w:ascii="Times New Roman" w:hAnsi="Times New Roman" w:eastAsia="宋体" w:cs="Times New Roman"/>
          <w:kern w:val="0"/>
          <w:szCs w:val="24"/>
          <w:highlight w:val="lightGray"/>
        </w:rPr>
        <w:t>Tonight</w:t>
      </w:r>
      <w:r>
        <w:rPr>
          <w:rFonts w:ascii="Times New Roman" w:hAnsi="Times New Roman"/>
          <w:highlight w:val="lightGray"/>
        </w:rPr>
        <w:t xml:space="preserve"> </w:t>
      </w:r>
      <w:r>
        <w:rPr>
          <w:rFonts w:ascii="Times New Roman" w:hAnsi="Times New Roman" w:eastAsia="宋体" w:cs="Times New Roman"/>
          <w:kern w:val="0"/>
          <w:szCs w:val="24"/>
          <w:highlight w:val="lightGray"/>
        </w:rPr>
        <w:t>is</w:t>
      </w:r>
      <w:r>
        <w:rPr>
          <w:rFonts w:ascii="Times New Roman" w:hAnsi="Times New Roman"/>
          <w:highlight w:val="lightGray"/>
        </w:rPr>
        <w:t xml:space="preserve"> </w:t>
      </w:r>
      <w:r>
        <w:rPr>
          <w:rFonts w:ascii="Times New Roman" w:hAnsi="Times New Roman" w:eastAsia="宋体" w:cs="Times New Roman"/>
          <w:kern w:val="0"/>
          <w:szCs w:val="24"/>
          <w:highlight w:val="lightGray"/>
        </w:rPr>
        <w:t>club</w:t>
      </w:r>
      <w:r>
        <w:rPr>
          <w:rFonts w:ascii="Times New Roman" w:hAnsi="Times New Roman"/>
          <w:highlight w:val="lightGray"/>
        </w:rPr>
        <w:t xml:space="preserve"> </w:t>
      </w:r>
      <w:r>
        <w:rPr>
          <w:rFonts w:ascii="Times New Roman" w:hAnsi="Times New Roman" w:eastAsia="宋体" w:cs="Times New Roman"/>
          <w:kern w:val="0"/>
          <w:szCs w:val="24"/>
          <w:highlight w:val="lightGray"/>
        </w:rPr>
        <w:t>night</w:t>
      </w:r>
      <w:r>
        <w:rPr>
          <w:rFonts w:ascii="Times New Roman" w:hAnsi="Times New Roman"/>
          <w:highlight w:val="lightGray"/>
        </w:rPr>
        <w:t xml:space="preserve"> </w:t>
      </w:r>
      <w:r>
        <w:rPr>
          <w:rFonts w:ascii="Times New Roman" w:hAnsi="Times New Roman" w:eastAsia="宋体" w:cs="Times New Roman"/>
          <w:kern w:val="0"/>
          <w:szCs w:val="24"/>
          <w:highlight w:val="lightGray"/>
        </w:rPr>
        <w:t>at</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Students’</w:t>
      </w:r>
      <w:r>
        <w:rPr>
          <w:rFonts w:ascii="Times New Roman" w:hAnsi="Times New Roman"/>
          <w:highlight w:val="lightGray"/>
        </w:rPr>
        <w:t xml:space="preserve"> </w:t>
      </w:r>
      <w:r>
        <w:rPr>
          <w:rFonts w:ascii="Times New Roman" w:hAnsi="Times New Roman" w:eastAsia="宋体" w:cs="Times New Roman"/>
          <w:kern w:val="0"/>
          <w:szCs w:val="24"/>
          <w:highlight w:val="lightGray"/>
        </w:rPr>
        <w:t>Union,</w:t>
      </w:r>
      <w:r>
        <w:rPr>
          <w:rFonts w:ascii="Times New Roman" w:hAnsi="Times New Roman"/>
          <w:highlight w:val="lightGray"/>
        </w:rPr>
        <w:t xml:space="preserve"> </w:t>
      </w:r>
      <w:r>
        <w:rPr>
          <w:rFonts w:ascii="Times New Roman" w:hAnsi="Times New Roman" w:eastAsia="宋体" w:cs="Times New Roman"/>
          <w:kern w:val="0"/>
          <w:szCs w:val="24"/>
          <w:highlight w:val="lightGray"/>
        </w:rPr>
        <w:t>but</w:t>
      </w:r>
      <w:r>
        <w:rPr>
          <w:rFonts w:ascii="Times New Roman" w:hAnsi="Times New Roman"/>
          <w:highlight w:val="lightGray"/>
        </w:rPr>
        <w:t xml:space="preserve"> </w:t>
      </w:r>
      <w:r>
        <w:rPr>
          <w:rFonts w:ascii="Times New Roman" w:hAnsi="Times New Roman" w:eastAsia="宋体" w:cs="Times New Roman"/>
          <w:kern w:val="0"/>
          <w:szCs w:val="24"/>
          <w:highlight w:val="lightGray"/>
        </w:rPr>
        <w:t>I've</w:t>
      </w:r>
      <w:r>
        <w:rPr>
          <w:rFonts w:ascii="Times New Roman" w:hAnsi="Times New Roman"/>
          <w:highlight w:val="lightGray"/>
        </w:rPr>
        <w:t xml:space="preserve"> </w:t>
      </w:r>
      <w:r>
        <w:rPr>
          <w:rFonts w:ascii="Times New Roman" w:hAnsi="Times New Roman" w:eastAsia="宋体" w:cs="Times New Roman"/>
          <w:kern w:val="0"/>
          <w:szCs w:val="24"/>
          <w:highlight w:val="lightGray"/>
        </w:rPr>
        <w:t>run</w:t>
      </w:r>
      <w:r>
        <w:rPr>
          <w:rFonts w:ascii="Times New Roman" w:hAnsi="Times New Roman"/>
          <w:highlight w:val="lightGray"/>
        </w:rPr>
        <w:t xml:space="preserve"> </w:t>
      </w:r>
      <w:r>
        <w:rPr>
          <w:rFonts w:ascii="Times New Roman" w:hAnsi="Times New Roman" w:eastAsia="宋体" w:cs="Times New Roman"/>
          <w:kern w:val="0"/>
          <w:szCs w:val="24"/>
          <w:highlight w:val="lightGray"/>
        </w:rPr>
        <w:t>out</w:t>
      </w:r>
      <w:r>
        <w:rPr>
          <w:rFonts w:ascii="Times New Roman" w:hAnsi="Times New Roman"/>
          <w:highlight w:val="lightGray"/>
        </w:rPr>
        <w:t xml:space="preserve"> </w:t>
      </w:r>
      <w:r>
        <w:rPr>
          <w:rFonts w:ascii="Times New Roman" w:hAnsi="Times New Roman" w:eastAsia="宋体" w:cs="Times New Roman"/>
          <w:kern w:val="0"/>
          <w:szCs w:val="24"/>
          <w:highlight w:val="lightGray"/>
        </w:rPr>
        <w:t>of</w:t>
      </w:r>
      <w:r>
        <w:rPr>
          <w:rFonts w:ascii="Times New Roman" w:hAnsi="Times New Roman"/>
          <w:highlight w:val="lightGray"/>
        </w:rPr>
        <w:t xml:space="preserve"> </w:t>
      </w:r>
      <w:r>
        <w:rPr>
          <w:rFonts w:ascii="Times New Roman" w:hAnsi="Times New Roman" w:eastAsia="宋体" w:cs="Times New Roman"/>
          <w:kern w:val="0"/>
          <w:szCs w:val="24"/>
          <w:highlight w:val="lightGray"/>
        </w:rPr>
        <w:t>clean</w:t>
      </w:r>
      <w:r>
        <w:rPr>
          <w:rFonts w:ascii="Times New Roman" w:hAnsi="Times New Roman"/>
          <w:highlight w:val="lightGray"/>
        </w:rPr>
        <w:t xml:space="preserve"> </w:t>
      </w:r>
      <w:r>
        <w:rPr>
          <w:rFonts w:ascii="Times New Roman" w:hAnsi="Times New Roman" w:eastAsia="宋体" w:cs="Times New Roman"/>
          <w:kern w:val="0"/>
          <w:szCs w:val="24"/>
          <w:highlight w:val="lightGray"/>
        </w:rPr>
        <w:t>clothes.</w:t>
      </w:r>
      <w:r>
        <w:rPr>
          <w:rFonts w:ascii="Times New Roman" w:hAnsi="Times New Roman"/>
          <w:highlight w:val="lightGray"/>
        </w:rPr>
        <w:t xml:space="preserve"> </w:t>
      </w:r>
      <w:r>
        <w:rPr>
          <w:rFonts w:ascii="Times New Roman" w:hAnsi="Times New Roman" w:eastAsia="宋体" w:cs="Times New Roman"/>
          <w:kern w:val="0"/>
          <w:szCs w:val="24"/>
          <w:highlight w:val="lightGray"/>
        </w:rPr>
        <w:t>I'm</w:t>
      </w:r>
      <w:r>
        <w:rPr>
          <w:rFonts w:ascii="Times New Roman" w:hAnsi="Times New Roman"/>
          <w:highlight w:val="lightGray"/>
        </w:rPr>
        <w:t xml:space="preserve"> </w:t>
      </w:r>
      <w:r>
        <w:rPr>
          <w:rFonts w:ascii="Times New Roman" w:hAnsi="Times New Roman" w:eastAsia="宋体" w:cs="Times New Roman"/>
          <w:kern w:val="0"/>
          <w:szCs w:val="24"/>
          <w:highlight w:val="lightGray"/>
        </w:rPr>
        <w:t>not</w:t>
      </w:r>
      <w:r>
        <w:rPr>
          <w:rFonts w:ascii="Times New Roman" w:hAnsi="Times New Roman"/>
          <w:highlight w:val="lightGray"/>
        </w:rPr>
        <w:t xml:space="preserve"> </w:t>
      </w:r>
      <w:r>
        <w:rPr>
          <w:rFonts w:ascii="Times New Roman" w:hAnsi="Times New Roman" w:eastAsia="宋体" w:cs="Times New Roman"/>
          <w:kern w:val="0"/>
          <w:szCs w:val="24"/>
          <w:highlight w:val="lightGray"/>
        </w:rPr>
        <w:t>sure</w:t>
      </w:r>
      <w:r>
        <w:rPr>
          <w:rFonts w:ascii="Times New Roman" w:hAnsi="Times New Roman"/>
          <w:highlight w:val="lightGray"/>
        </w:rPr>
        <w:t xml:space="preserve"> </w:t>
      </w:r>
      <w:r>
        <w:rPr>
          <w:rFonts w:ascii="Times New Roman" w:hAnsi="Times New Roman" w:eastAsia="宋体" w:cs="Times New Roman"/>
          <w:kern w:val="0"/>
          <w:szCs w:val="24"/>
          <w:highlight w:val="lightGray"/>
        </w:rPr>
        <w:t>what</w:t>
      </w:r>
      <w:r>
        <w:rPr>
          <w:rFonts w:ascii="Times New Roman" w:hAnsi="Times New Roman"/>
          <w:highlight w:val="lightGray"/>
        </w:rPr>
        <w:t xml:space="preserve"> </w:t>
      </w:r>
      <w:r>
        <w:rPr>
          <w:rFonts w:ascii="Times New Roman" w:hAnsi="Times New Roman" w:eastAsia="宋体" w:cs="Times New Roman"/>
          <w:kern w:val="0"/>
          <w:szCs w:val="24"/>
          <w:highlight w:val="lightGray"/>
        </w:rPr>
        <w:t>happens</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my</w:t>
      </w:r>
      <w:r>
        <w:rPr>
          <w:rFonts w:ascii="Times New Roman" w:hAnsi="Times New Roman"/>
          <w:highlight w:val="lightGray"/>
        </w:rPr>
        <w:t xml:space="preserve"> </w:t>
      </w:r>
      <w:r>
        <w:rPr>
          <w:rFonts w:ascii="Times New Roman" w:hAnsi="Times New Roman" w:eastAsia="宋体" w:cs="Times New Roman"/>
          <w:kern w:val="0"/>
          <w:szCs w:val="24"/>
          <w:highlight w:val="lightGray"/>
        </w:rPr>
        <w:t>dirty</w:t>
      </w:r>
      <w:r>
        <w:rPr>
          <w:rFonts w:ascii="Times New Roman" w:hAnsi="Times New Roman"/>
          <w:highlight w:val="lightGray"/>
        </w:rPr>
        <w:t xml:space="preserve"> </w:t>
      </w:r>
      <w:r>
        <w:rPr>
          <w:rFonts w:ascii="Times New Roman" w:hAnsi="Times New Roman" w:eastAsia="宋体" w:cs="Times New Roman"/>
          <w:kern w:val="0"/>
          <w:szCs w:val="24"/>
          <w:highlight w:val="lightGray"/>
        </w:rPr>
        <w:t>clothes</w:t>
      </w:r>
      <w:r>
        <w:rPr>
          <w:rFonts w:ascii="Times New Roman" w:hAnsi="Times New Roman"/>
          <w:highlight w:val="lightGray"/>
        </w:rPr>
        <w:t xml:space="preserve"> </w:t>
      </w:r>
      <w:r>
        <w:rPr>
          <w:rFonts w:ascii="Times New Roman" w:hAnsi="Times New Roman" w:eastAsia="宋体" w:cs="Times New Roman"/>
          <w:kern w:val="0"/>
          <w:szCs w:val="24"/>
          <w:highlight w:val="lightGray"/>
        </w:rPr>
        <w:t>after</w:t>
      </w:r>
      <w:r>
        <w:rPr>
          <w:rFonts w:ascii="Times New Roman" w:hAnsi="Times New Roman"/>
          <w:highlight w:val="lightGray"/>
        </w:rPr>
        <w:t xml:space="preserve"> </w:t>
      </w:r>
      <w:r>
        <w:rPr>
          <w:rFonts w:ascii="Times New Roman" w:hAnsi="Times New Roman" w:eastAsia="宋体" w:cs="Times New Roman"/>
          <w:kern w:val="0"/>
          <w:szCs w:val="24"/>
          <w:highlight w:val="lightGray"/>
        </w:rPr>
        <w:t>putting</w:t>
      </w:r>
      <w:r>
        <w:rPr>
          <w:rFonts w:ascii="Times New Roman" w:hAnsi="Times New Roman"/>
          <w:highlight w:val="lightGray"/>
        </w:rPr>
        <w:t xml:space="preserve"> </w:t>
      </w:r>
      <w:r>
        <w:rPr>
          <w:rFonts w:ascii="Times New Roman" w:hAnsi="Times New Roman" w:eastAsia="宋体" w:cs="Times New Roman"/>
          <w:kern w:val="0"/>
          <w:szCs w:val="24"/>
          <w:highlight w:val="lightGray"/>
        </w:rPr>
        <w:t>them</w:t>
      </w:r>
      <w:r>
        <w:rPr>
          <w:rFonts w:ascii="Times New Roman" w:hAnsi="Times New Roman"/>
          <w:highlight w:val="lightGray"/>
        </w:rPr>
        <w:t xml:space="preserve"> </w:t>
      </w:r>
      <w:r>
        <w:rPr>
          <w:rFonts w:ascii="Times New Roman" w:hAnsi="Times New Roman" w:eastAsia="宋体" w:cs="Times New Roman"/>
          <w:kern w:val="0"/>
          <w:szCs w:val="24"/>
          <w:highlight w:val="lightGray"/>
        </w:rPr>
        <w:t>in</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clothes</w:t>
      </w:r>
      <w:r>
        <w:rPr>
          <w:rFonts w:ascii="Times New Roman" w:hAnsi="Times New Roman"/>
          <w:highlight w:val="lightGray"/>
        </w:rPr>
        <w:t xml:space="preserve"> </w:t>
      </w:r>
      <w:r>
        <w:rPr>
          <w:rFonts w:ascii="Times New Roman" w:hAnsi="Times New Roman" w:eastAsia="宋体" w:cs="Times New Roman"/>
          <w:kern w:val="0"/>
          <w:szCs w:val="24"/>
          <w:highlight w:val="lightGray"/>
        </w:rPr>
        <w:t>basket</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before</w:t>
      </w:r>
      <w:r>
        <w:rPr>
          <w:rFonts w:ascii="Times New Roman" w:hAnsi="Times New Roman"/>
          <w:highlight w:val="lightGray"/>
        </w:rPr>
        <w:t xml:space="preserve"> </w:t>
      </w:r>
      <w:r>
        <w:rPr>
          <w:rFonts w:ascii="Times New Roman" w:hAnsi="Times New Roman" w:eastAsia="宋体" w:cs="Times New Roman"/>
          <w:kern w:val="0"/>
          <w:szCs w:val="24"/>
          <w:highlight w:val="lightGray"/>
        </w:rPr>
        <w:t>finding</w:t>
      </w:r>
      <w:r>
        <w:rPr>
          <w:rFonts w:ascii="Times New Roman" w:hAnsi="Times New Roman"/>
          <w:highlight w:val="lightGray"/>
        </w:rPr>
        <w:t xml:space="preserve"> </w:t>
      </w:r>
      <w:r>
        <w:rPr>
          <w:rFonts w:ascii="Times New Roman" w:hAnsi="Times New Roman" w:eastAsia="宋体" w:cs="Times New Roman"/>
          <w:kern w:val="0"/>
          <w:szCs w:val="24"/>
          <w:highlight w:val="lightGray"/>
        </w:rPr>
        <w:t>them</w:t>
      </w:r>
      <w:r>
        <w:rPr>
          <w:rFonts w:ascii="Times New Roman" w:hAnsi="Times New Roman"/>
          <w:highlight w:val="lightGray"/>
        </w:rPr>
        <w:t xml:space="preserve"> </w:t>
      </w:r>
      <w:r>
        <w:rPr>
          <w:rFonts w:ascii="Times New Roman" w:hAnsi="Times New Roman" w:eastAsia="宋体" w:cs="Times New Roman"/>
          <w:kern w:val="0"/>
          <w:szCs w:val="24"/>
          <w:highlight w:val="lightGray"/>
        </w:rPr>
        <w:t>clean,</w:t>
      </w:r>
      <w:r>
        <w:rPr>
          <w:rFonts w:ascii="Times New Roman" w:hAnsi="Times New Roman"/>
          <w:highlight w:val="lightGray"/>
        </w:rPr>
        <w:t xml:space="preserve"> </w:t>
      </w:r>
      <w:r>
        <w:rPr>
          <w:rFonts w:ascii="Times New Roman" w:hAnsi="Times New Roman" w:eastAsia="宋体" w:cs="Times New Roman"/>
          <w:kern w:val="0"/>
          <w:szCs w:val="24"/>
          <w:highlight w:val="lightGray"/>
        </w:rPr>
        <w:t>ironed</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ready to be worn again.</w:t>
      </w:r>
      <w:r>
        <w:rPr>
          <w:rFonts w:ascii="Times New Roman" w:hAnsi="Times New Roman"/>
          <w:highlight w:val="lightGray"/>
        </w:rPr>
        <w:t xml:space="preserve"> </w:t>
      </w:r>
      <w:r>
        <w:rPr>
          <w:rFonts w:ascii="Times New Roman" w:hAnsi="Times New Roman" w:eastAsia="宋体" w:cs="Times New Roman"/>
          <w:kern w:val="0"/>
          <w:szCs w:val="24"/>
          <w:highlight w:val="lightGray"/>
        </w:rPr>
        <w:t>Maybe</w:t>
      </w:r>
      <w:r>
        <w:rPr>
          <w:rFonts w:ascii="Times New Roman" w:hAnsi="Times New Roman"/>
          <w:highlight w:val="lightGray"/>
        </w:rPr>
        <w:t xml:space="preserve"> </w:t>
      </w:r>
      <w:r>
        <w:rPr>
          <w:rFonts w:ascii="Times New Roman" w:hAnsi="Times New Roman" w:eastAsia="宋体" w:cs="Times New Roman"/>
          <w:kern w:val="0"/>
          <w:szCs w:val="24"/>
          <w:highlight w:val="lightGray"/>
        </w:rPr>
        <w:t>Mum</w:t>
      </w:r>
      <w:r>
        <w:rPr>
          <w:rFonts w:ascii="Times New Roman" w:hAnsi="Times New Roman"/>
          <w:highlight w:val="lightGray"/>
        </w:rPr>
        <w:t xml:space="preserve"> </w:t>
      </w:r>
      <w:r>
        <w:rPr>
          <w:rFonts w:ascii="Times New Roman" w:hAnsi="Times New Roman" w:eastAsia="宋体" w:cs="Times New Roman"/>
          <w:kern w:val="0"/>
          <w:szCs w:val="24"/>
          <w:highlight w:val="lightGray"/>
        </w:rPr>
        <w:t>will</w:t>
      </w:r>
      <w:r>
        <w:rPr>
          <w:rFonts w:ascii="Times New Roman" w:hAnsi="Times New Roman"/>
          <w:highlight w:val="lightGray"/>
        </w:rPr>
        <w:t xml:space="preserve"> </w:t>
      </w:r>
      <w:r>
        <w:rPr>
          <w:rFonts w:ascii="Times New Roman" w:hAnsi="Times New Roman" w:eastAsia="宋体" w:cs="Times New Roman"/>
          <w:kern w:val="0"/>
          <w:szCs w:val="24"/>
          <w:highlight w:val="lightGray"/>
        </w:rPr>
        <w:t>call</w:t>
      </w:r>
      <w:r>
        <w:rPr>
          <w:rFonts w:ascii="Times New Roman" w:hAnsi="Times New Roman"/>
          <w:highlight w:val="lightGray"/>
        </w:rPr>
        <w:t xml:space="preserve"> </w:t>
      </w:r>
      <w:r>
        <w:rPr>
          <w:rFonts w:ascii="Times New Roman" w:hAnsi="Times New Roman" w:eastAsia="宋体" w:cs="Times New Roman"/>
          <w:kern w:val="0"/>
          <w:szCs w:val="24"/>
          <w:highlight w:val="lightGray"/>
        </w:rPr>
        <w:t xml:space="preserve">soon. </w:t>
      </w:r>
    </w:p>
    <w:p>
      <w:pPr>
        <w:jc w:val="left"/>
        <w:rPr>
          <w:rFonts w:ascii="Times New Roman" w:hAnsi="Times New Roman" w:eastAsia="宋体" w:cs="Times New Roman"/>
          <w:color w:val="000000"/>
          <w:kern w:val="0"/>
          <w:szCs w:val="24"/>
          <w:highlight w:val="lightGray"/>
        </w:rPr>
      </w:pPr>
    </w:p>
    <w:p>
      <w:pPr>
        <w:jc w:val="left"/>
        <w:rPr>
          <w:rFonts w:ascii="Times New Roman" w:hAnsi="Times New Roman" w:cs="Times New Roman"/>
          <w:szCs w:val="24"/>
          <w:highlight w:val="lightGray"/>
        </w:rPr>
      </w:pPr>
      <w:r>
        <w:rPr>
          <w:rFonts w:ascii="Times New Roman" w:hAnsi="Times New Roman" w:cs="Times New Roman"/>
          <w:b/>
          <w:szCs w:val="24"/>
          <w:highlight w:val="lightGray"/>
        </w:rPr>
        <w:t>Notes</w:t>
      </w:r>
      <w:r>
        <w:rPr>
          <w:rFonts w:ascii="Times New Roman" w:hAnsi="Times New Roman" w:cs="Times New Roman"/>
          <w:szCs w:val="24"/>
          <w:highlight w:val="lightGray"/>
        </w:rPr>
        <w:t>：</w:t>
      </w:r>
    </w:p>
    <w:p>
      <w:pPr>
        <w:jc w:val="left"/>
        <w:rPr>
          <w:rFonts w:ascii="Times New Roman" w:hAnsi="Times New Roman" w:cs="Times New Roman"/>
          <w:szCs w:val="24"/>
          <w:highlight w:val="lightGray"/>
        </w:rPr>
      </w:pPr>
      <w:r>
        <w:rPr>
          <w:rFonts w:ascii="Times New Roman" w:hAnsi="Times New Roman" w:cs="Times New Roman"/>
          <w:b/>
          <w:szCs w:val="24"/>
          <w:highlight w:val="lightGray"/>
        </w:rPr>
        <w:t>A coffee morning</w:t>
      </w:r>
      <w:r>
        <w:rPr>
          <w:rFonts w:ascii="Times New Roman" w:hAnsi="Times New Roman" w:cs="Times New Roman"/>
          <w:szCs w:val="24"/>
          <w:highlight w:val="lightGray"/>
        </w:rPr>
        <w:t xml:space="preserve"> is an informal social event in the morning where people drink coffee or tea, talk and make new acquaintances.</w:t>
      </w:r>
    </w:p>
    <w:p>
      <w:pPr>
        <w:jc w:val="left"/>
        <w:rPr>
          <w:rFonts w:ascii="Times New Roman" w:hAnsi="Times New Roman" w:cs="Times New Roman"/>
          <w:szCs w:val="24"/>
          <w:highlight w:val="lightGray"/>
        </w:rPr>
      </w:pPr>
      <w:r>
        <w:rPr>
          <w:rFonts w:ascii="Times New Roman" w:hAnsi="Times New Roman" w:cs="Times New Roman"/>
          <w:b/>
          <w:szCs w:val="24"/>
          <w:highlight w:val="lightGray"/>
        </w:rPr>
        <w:t>A gap year</w:t>
      </w:r>
      <w:r>
        <w:rPr>
          <w:rFonts w:ascii="Times New Roman" w:hAnsi="Times New Roman" w:cs="Times New Roman"/>
          <w:szCs w:val="24"/>
          <w:highlight w:val="lightGray"/>
        </w:rPr>
        <w:t xml:space="preserve"> is a year usually between finishing school and starting university or college when you travel or work. Young people take a gap year in order to become more independent and gain work experience before starting at college, or if they are not sure what they want to study.</w:t>
      </w:r>
    </w:p>
    <w:p>
      <w:pPr>
        <w:rPr>
          <w:rFonts w:ascii="Times New Roman" w:hAnsi="Times New Roman" w:cs="Times New Roman"/>
          <w:szCs w:val="24"/>
          <w:highlight w:val="lightGray"/>
        </w:rPr>
      </w:pPr>
      <w:r>
        <w:rPr>
          <w:rFonts w:ascii="Times New Roman" w:hAnsi="Times New Roman" w:cs="Times New Roman"/>
          <w:b/>
          <w:szCs w:val="24"/>
          <w:highlight w:val="lightGray"/>
        </w:rPr>
        <w:t>A Freshers' Fair</w:t>
      </w:r>
      <w:r>
        <w:rPr>
          <w:rFonts w:ascii="Times New Roman" w:hAnsi="Times New Roman" w:cs="Times New Roman"/>
          <w:szCs w:val="24"/>
          <w:highlight w:val="lightGray"/>
        </w:rPr>
        <w:t xml:space="preserve"> is an event</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when all the college clubs</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and societies try to attract new</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members.</w:t>
      </w:r>
    </w:p>
    <w:p>
      <w:pPr>
        <w:rPr>
          <w:rFonts w:ascii="Times New Roman" w:hAnsi="Times New Roman" w:cs="Times New Roman"/>
          <w:szCs w:val="24"/>
          <w:highlight w:val="lightGray"/>
        </w:rPr>
      </w:pPr>
      <w:r>
        <w:rPr>
          <w:rFonts w:ascii="Times New Roman" w:hAnsi="Times New Roman" w:cs="Times New Roman"/>
          <w:b/>
          <w:szCs w:val="24"/>
          <w:highlight w:val="lightGray"/>
        </w:rPr>
        <w:t>Club Night</w:t>
      </w:r>
      <w:r>
        <w:rPr>
          <w:rFonts w:ascii="Times New Roman" w:hAnsi="Times New Roman" w:cs="Times New Roman"/>
          <w:szCs w:val="24"/>
          <w:highlight w:val="lightGray"/>
        </w:rPr>
        <w:t xml:space="preserve"> is an evening event,</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usually in a bar, where there's</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music and dancing until late.</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It provides another opportunity</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to meet friends and make new</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ones.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cs="Times New Roman"/>
          <w:szCs w:val="24"/>
        </w:rPr>
      </w:pPr>
    </w:p>
    <w:p>
      <w:pPr>
        <w:widowControl/>
        <w:jc w:val="left"/>
        <w:rPr>
          <w:rFonts w:ascii="Times New Roman" w:hAnsi="Times New Roman" w:eastAsia="等线w." w:cs="Times New Roman"/>
          <w:b/>
          <w:bCs/>
          <w:color w:val="006EC0"/>
          <w:kern w:val="0"/>
          <w:sz w:val="36"/>
          <w:szCs w:val="36"/>
        </w:rPr>
      </w:pPr>
      <w:r>
        <w:rPr>
          <w:rFonts w:ascii="Times New Roman" w:hAnsi="Times New Roman" w:eastAsia="等线w." w:cs="Times New Roman"/>
          <w:b/>
          <w:bCs/>
          <w:color w:val="006EC0"/>
          <w:kern w:val="0"/>
          <w:sz w:val="36"/>
          <w:szCs w:val="36"/>
        </w:rPr>
        <w:br w:type="page"/>
      </w:r>
    </w:p>
    <w:p>
      <w:pPr>
        <w:spacing w:before="120" w:after="120"/>
        <w:jc w:val="left"/>
        <w:outlineLvl w:val="0"/>
        <w:rPr>
          <w:rFonts w:ascii="Times New Roman" w:hAnsi="Times New Roman" w:eastAsia="等线w." w:cs="Times New Roman"/>
          <w:b/>
          <w:bCs/>
          <w:color w:val="006EC0"/>
          <w:kern w:val="0"/>
          <w:sz w:val="36"/>
          <w:szCs w:val="36"/>
        </w:rPr>
      </w:pPr>
      <w:r>
        <w:rPr>
          <w:rFonts w:ascii="Times New Roman" w:hAnsi="Times New Roman" w:eastAsia="等线w." w:cs="Times New Roman"/>
          <w:b/>
          <w:bCs/>
          <w:color w:val="006EC0"/>
          <w:kern w:val="0"/>
          <w:sz w:val="36"/>
          <w:szCs w:val="36"/>
        </w:rPr>
        <w:t>Getting the idea</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jc w:val="left"/>
        <w:rPr>
          <w:rFonts w:ascii="Times New Roman" w:hAnsi="Times New Roman" w:eastAsia="宋体" w:cs="Times New Roman"/>
          <w:b/>
          <w:bCs/>
          <w:color w:val="000000"/>
          <w:kern w:val="0"/>
          <w:szCs w:val="24"/>
          <w:highlight w:val="lightGray"/>
        </w:rPr>
      </w:pPr>
      <w:r>
        <w:rPr>
          <w:rFonts w:ascii="Times New Roman" w:hAnsi="Times New Roman" w:cs="Times New Roman"/>
          <w:b/>
          <w:bCs/>
          <w:szCs w:val="24"/>
        </w:rPr>
        <w:t>1</w:t>
      </w:r>
      <w:r>
        <w:rPr>
          <w:b/>
          <w:bCs/>
          <w:szCs w:val="24"/>
          <w:highlight w:val="lightGray"/>
        </w:rPr>
        <w:t xml:space="preserve"> </w:t>
      </w:r>
      <w:r>
        <w:rPr>
          <w:rFonts w:ascii="Times New Roman" w:hAnsi="Times New Roman" w:eastAsia="宋体" w:cs="Times New Roman"/>
          <w:b/>
          <w:bCs/>
          <w:color w:val="000000"/>
          <w:kern w:val="0"/>
          <w:szCs w:val="24"/>
          <w:highlight w:val="lightGray"/>
        </w:rPr>
        <w:t xml:space="preserve">What challenges are faced by the fresher as described in her diary? Read the text and complete the following table by filling in the blanks. </w:t>
      </w:r>
    </w:p>
    <w:p>
      <w:pPr>
        <w:spacing w:before="120" w:after="120"/>
        <w:jc w:val="left"/>
        <w:rPr>
          <w:rFonts w:ascii="Times New Roman" w:hAnsi="Times New Roman" w:eastAsia="宋体" w:cs="Times New Roman"/>
          <w:b/>
          <w:bCs/>
          <w:color w:val="000000"/>
          <w:kern w:val="0"/>
          <w:sz w:val="32"/>
          <w:szCs w:val="24"/>
          <w:highlight w:val="lightGray"/>
        </w:rPr>
      </w:pPr>
      <w:r>
        <w:rPr>
          <w:rFonts w:hint="eastAsia" w:ascii="Times New Roman" w:hAnsi="Times New Roman" w:eastAsia="宋体" w:cs="Times New Roman"/>
          <w:b/>
          <w:bCs/>
          <w:color w:val="000000"/>
          <w:kern w:val="0"/>
          <w:sz w:val="32"/>
          <w:szCs w:val="24"/>
          <w:highlight w:val="lightGray"/>
        </w:rPr>
        <w:t>C</w:t>
      </w:r>
      <w:r>
        <w:rPr>
          <w:rFonts w:ascii="Times New Roman" w:hAnsi="Times New Roman" w:eastAsia="宋体" w:cs="Times New Roman"/>
          <w:b/>
          <w:bCs/>
          <w:color w:val="000000"/>
          <w:kern w:val="0"/>
          <w:sz w:val="32"/>
          <w:szCs w:val="24"/>
          <w:highlight w:val="lightGray"/>
        </w:rPr>
        <w:t>hallenges faced by the fresher</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1"/>
        <w:gridCol w:w="6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Align w:val="center"/>
          </w:tcPr>
          <w:p>
            <w:pPr>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S</w:t>
            </w:r>
            <w:r>
              <w:rPr>
                <w:rFonts w:ascii="Times New Roman" w:hAnsi="Times New Roman" w:eastAsia="宋体" w:cs="Times New Roman"/>
                <w:b/>
                <w:color w:val="000000"/>
                <w:kern w:val="0"/>
                <w:szCs w:val="24"/>
                <w:highlight w:val="lightGray"/>
              </w:rPr>
              <w:t>unday</w:t>
            </w: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1</w:t>
            </w:r>
            <w:r>
              <w:rPr>
                <w:rFonts w:ascii="Times New Roman" w:hAnsi="Times New Roman" w:eastAsia="宋体" w:cs="Times New Roman"/>
                <w:color w:val="000000"/>
                <w:kern w:val="0"/>
                <w:szCs w:val="24"/>
                <w:highlight w:val="lightGray"/>
              </w:rPr>
              <w:t>) The room: 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Align w:val="center"/>
          </w:tcPr>
          <w:p>
            <w:pPr>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M</w:t>
            </w:r>
            <w:r>
              <w:rPr>
                <w:rFonts w:ascii="Times New Roman" w:hAnsi="Times New Roman" w:eastAsia="宋体" w:cs="Times New Roman"/>
                <w:b/>
                <w:color w:val="000000"/>
                <w:kern w:val="0"/>
                <w:szCs w:val="24"/>
                <w:highlight w:val="lightGray"/>
              </w:rPr>
              <w:t>onday</w:t>
            </w: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2</w:t>
            </w:r>
            <w:r>
              <w:rPr>
                <w:rFonts w:ascii="Times New Roman" w:hAnsi="Times New Roman" w:eastAsia="宋体" w:cs="Times New Roman"/>
                <w:color w:val="000000"/>
                <w:kern w:val="0"/>
                <w:szCs w:val="24"/>
                <w:highlight w:val="lightGray"/>
              </w:rPr>
              <w:t>) The tutor: 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Align w:val="center"/>
          </w:tcPr>
          <w:p>
            <w:pPr>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T</w:t>
            </w:r>
            <w:r>
              <w:rPr>
                <w:rFonts w:ascii="Times New Roman" w:hAnsi="Times New Roman" w:eastAsia="宋体" w:cs="Times New Roman"/>
                <w:b/>
                <w:color w:val="000000"/>
                <w:kern w:val="0"/>
                <w:szCs w:val="24"/>
                <w:highlight w:val="lightGray"/>
              </w:rPr>
              <w:t>uesday</w:t>
            </w: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3</w:t>
            </w:r>
            <w:r>
              <w:rPr>
                <w:rFonts w:ascii="Times New Roman" w:hAnsi="Times New Roman" w:eastAsia="宋体" w:cs="Times New Roman"/>
                <w:color w:val="000000"/>
                <w:kern w:val="0"/>
                <w:szCs w:val="24"/>
                <w:highlight w:val="lightGray"/>
              </w:rPr>
              <w:t>) Food: 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Merge w:val="restart"/>
            <w:vAlign w:val="center"/>
          </w:tcPr>
          <w:p>
            <w:pPr>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W</w:t>
            </w:r>
            <w:r>
              <w:rPr>
                <w:rFonts w:ascii="Times New Roman" w:hAnsi="Times New Roman" w:eastAsia="宋体" w:cs="Times New Roman"/>
                <w:b/>
                <w:color w:val="000000"/>
                <w:kern w:val="0"/>
                <w:szCs w:val="24"/>
                <w:highlight w:val="lightGray"/>
              </w:rPr>
              <w:t>ednesday</w:t>
            </w: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4</w:t>
            </w:r>
            <w:r>
              <w:rPr>
                <w:rFonts w:ascii="Times New Roman" w:hAnsi="Times New Roman" w:eastAsia="宋体" w:cs="Times New Roman"/>
                <w:color w:val="000000"/>
                <w:kern w:val="0"/>
                <w:szCs w:val="24"/>
                <w:highlight w:val="lightGray"/>
              </w:rPr>
              <w:t>) Lecture: 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Merge w:val="continue"/>
            <w:vAlign w:val="center"/>
          </w:tcPr>
          <w:p>
            <w:pPr>
              <w:rPr>
                <w:rFonts w:ascii="Times New Roman" w:hAnsi="Times New Roman" w:eastAsia="宋体" w:cs="Times New Roman"/>
                <w:b/>
                <w:color w:val="000000"/>
                <w:kern w:val="0"/>
                <w:szCs w:val="24"/>
                <w:highlight w:val="lightGray"/>
              </w:rPr>
            </w:pP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5</w:t>
            </w:r>
            <w:r>
              <w:rPr>
                <w:rFonts w:ascii="Times New Roman" w:hAnsi="Times New Roman" w:eastAsia="宋体" w:cs="Times New Roman"/>
                <w:color w:val="000000"/>
                <w:kern w:val="0"/>
                <w:szCs w:val="24"/>
                <w:highlight w:val="lightGray"/>
              </w:rPr>
              <w:t>) Classmates: 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Align w:val="center"/>
          </w:tcPr>
          <w:p>
            <w:pPr>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T</w:t>
            </w:r>
            <w:r>
              <w:rPr>
                <w:rFonts w:ascii="Times New Roman" w:hAnsi="Times New Roman" w:eastAsia="宋体" w:cs="Times New Roman"/>
                <w:b/>
                <w:color w:val="000000"/>
                <w:kern w:val="0"/>
                <w:szCs w:val="24"/>
                <w:highlight w:val="lightGray"/>
              </w:rPr>
              <w:t>hursday</w:t>
            </w: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6</w:t>
            </w:r>
            <w:r>
              <w:rPr>
                <w:rFonts w:ascii="Times New Roman" w:hAnsi="Times New Roman" w:eastAsia="宋体" w:cs="Times New Roman"/>
                <w:color w:val="000000"/>
                <w:kern w:val="0"/>
                <w:szCs w:val="24"/>
                <w:highlight w:val="lightGray"/>
              </w:rPr>
              <w:t>) Making friends: 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Merge w:val="restart"/>
            <w:vAlign w:val="center"/>
          </w:tcPr>
          <w:p>
            <w:pPr>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F</w:t>
            </w:r>
            <w:r>
              <w:rPr>
                <w:rFonts w:ascii="Times New Roman" w:hAnsi="Times New Roman" w:eastAsia="宋体" w:cs="Times New Roman"/>
                <w:b/>
                <w:color w:val="000000"/>
                <w:kern w:val="0"/>
                <w:szCs w:val="24"/>
                <w:highlight w:val="lightGray"/>
              </w:rPr>
              <w:t>riday</w:t>
            </w: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7</w:t>
            </w:r>
            <w:r>
              <w:rPr>
                <w:rFonts w:ascii="Times New Roman" w:hAnsi="Times New Roman" w:eastAsia="宋体" w:cs="Times New Roman"/>
                <w:color w:val="000000"/>
                <w:kern w:val="0"/>
                <w:szCs w:val="24"/>
                <w:highlight w:val="lightGray"/>
              </w:rPr>
              <w:t>) The library: 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1951" w:type="dxa"/>
            <w:vMerge w:val="continue"/>
            <w:vAlign w:val="center"/>
          </w:tcPr>
          <w:p>
            <w:pPr>
              <w:rPr>
                <w:rFonts w:ascii="Times New Roman" w:hAnsi="Times New Roman" w:eastAsia="宋体" w:cs="Times New Roman"/>
                <w:color w:val="000000"/>
                <w:kern w:val="0"/>
                <w:szCs w:val="24"/>
                <w:highlight w:val="lightGray"/>
              </w:rPr>
            </w:pPr>
          </w:p>
        </w:tc>
        <w:tc>
          <w:tcPr>
            <w:tcW w:w="6571" w:type="dxa"/>
            <w:vAlign w:val="center"/>
          </w:tcPr>
          <w:p>
            <w:pPr>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8</w:t>
            </w:r>
            <w:r>
              <w:rPr>
                <w:rFonts w:ascii="Times New Roman" w:hAnsi="Times New Roman" w:eastAsia="宋体" w:cs="Times New Roman"/>
                <w:color w:val="000000"/>
                <w:kern w:val="0"/>
                <w:szCs w:val="24"/>
                <w:highlight w:val="lightGray"/>
              </w:rPr>
              <w:t>) Clothes</w:t>
            </w:r>
            <w:r>
              <w:rPr>
                <w:rFonts w:hint="eastAsia" w:ascii="Times New Roman" w:hAnsi="Times New Roman" w:eastAsia="宋体" w:cs="Times New Roman"/>
                <w:color w:val="000000"/>
                <w:kern w:val="0"/>
                <w:szCs w:val="24"/>
                <w:highlight w:val="lightGray"/>
              </w:rPr>
              <w:t>:</w:t>
            </w:r>
            <w:r>
              <w:rPr>
                <w:rFonts w:ascii="Times New Roman" w:hAnsi="Times New Roman" w:eastAsia="宋体" w:cs="Times New Roman"/>
                <w:color w:val="000000"/>
                <w:kern w:val="0"/>
                <w:szCs w:val="24"/>
                <w:highlight w:val="lightGray"/>
              </w:rPr>
              <w:t xml:space="preserve"> ________________________________</w:t>
            </w:r>
          </w:p>
        </w:tc>
      </w:tr>
    </w:tbl>
    <w:p>
      <w:pPr>
        <w:jc w:val="left"/>
        <w:rPr>
          <w:rFonts w:ascii="Times New Roman" w:hAnsi="Times New Roman" w:cs="Times New Roman"/>
          <w:b/>
          <w:bCs/>
          <w:szCs w:val="24"/>
          <w:highlight w:val="lightGray"/>
        </w:rPr>
      </w:pPr>
      <w:r>
        <w:rPr>
          <w:rFonts w:ascii="Times New Roman" w:hAnsi="Times New Roman" w:cs="Times New Roman"/>
          <w:b/>
          <w:bCs/>
          <w:szCs w:val="24"/>
          <w:highlight w:val="lightGray"/>
        </w:rPr>
        <w:t xml:space="preserve">Keys: </w:t>
      </w:r>
    </w:p>
    <w:p>
      <w:pPr>
        <w:jc w:val="left"/>
        <w:rPr>
          <w:rFonts w:ascii="Times New Roman" w:hAnsi="Times New Roman" w:cs="Times New Roman"/>
          <w:szCs w:val="24"/>
          <w:highlight w:val="lightGray"/>
        </w:rPr>
      </w:pPr>
      <w:r>
        <w:rPr>
          <w:rFonts w:ascii="Times New Roman" w:hAnsi="Times New Roman" w:cs="Times New Roman"/>
          <w:szCs w:val="24"/>
          <w:highlight w:val="lightGray"/>
        </w:rPr>
        <w:t>1) The room is too small.</w:t>
      </w:r>
    </w:p>
    <w:p>
      <w:pPr>
        <w:jc w:val="left"/>
        <w:rPr>
          <w:rFonts w:ascii="Times New Roman" w:hAnsi="Times New Roman" w:cs="Times New Roman"/>
          <w:szCs w:val="24"/>
          <w:highlight w:val="lightGray"/>
        </w:rPr>
      </w:pPr>
      <w:r>
        <w:rPr>
          <w:rFonts w:ascii="Times New Roman" w:hAnsi="Times New Roman" w:cs="Times New Roman"/>
          <w:szCs w:val="24"/>
          <w:highlight w:val="lightGray"/>
        </w:rPr>
        <w:t>2) Getting along with the tutor is not easy.</w:t>
      </w:r>
    </w:p>
    <w:p>
      <w:pPr>
        <w:jc w:val="left"/>
        <w:rPr>
          <w:rFonts w:ascii="Times New Roman" w:hAnsi="Times New Roman" w:cs="Times New Roman"/>
          <w:szCs w:val="24"/>
          <w:highlight w:val="lightGray"/>
        </w:rPr>
      </w:pPr>
      <w:r>
        <w:rPr>
          <w:rFonts w:ascii="Times New Roman" w:hAnsi="Times New Roman" w:cs="Times New Roman"/>
          <w:szCs w:val="24"/>
          <w:highlight w:val="lightGray"/>
        </w:rPr>
        <w:t>3) I have no appetite in the canteen.</w:t>
      </w:r>
    </w:p>
    <w:p>
      <w:pPr>
        <w:jc w:val="left"/>
        <w:rPr>
          <w:rFonts w:ascii="Times New Roman" w:hAnsi="Times New Roman" w:cs="Times New Roman"/>
          <w:szCs w:val="24"/>
          <w:highlight w:val="lightGray"/>
        </w:rPr>
      </w:pPr>
      <w:r>
        <w:rPr>
          <w:rFonts w:ascii="Times New Roman" w:hAnsi="Times New Roman" w:cs="Times New Roman"/>
          <w:szCs w:val="24"/>
          <w:highlight w:val="lightGray"/>
        </w:rPr>
        <w:t>4) I’m almost late for the lecture.</w:t>
      </w:r>
    </w:p>
    <w:p>
      <w:pPr>
        <w:jc w:val="left"/>
        <w:rPr>
          <w:rFonts w:ascii="Times New Roman" w:hAnsi="Times New Roman" w:cs="Times New Roman"/>
          <w:szCs w:val="24"/>
          <w:highlight w:val="lightGray"/>
        </w:rPr>
      </w:pPr>
      <w:r>
        <w:rPr>
          <w:rFonts w:ascii="Times New Roman" w:hAnsi="Times New Roman" w:cs="Times New Roman"/>
          <w:szCs w:val="24"/>
          <w:highlight w:val="lightGray"/>
        </w:rPr>
        <w:t>5) I feel inferior to my classmate Sophie.</w:t>
      </w:r>
    </w:p>
    <w:p>
      <w:pPr>
        <w:jc w:val="left"/>
        <w:rPr>
          <w:rFonts w:ascii="Times New Roman" w:hAnsi="Times New Roman" w:cs="Times New Roman"/>
          <w:szCs w:val="24"/>
          <w:highlight w:val="lightGray"/>
        </w:rPr>
      </w:pPr>
      <w:r>
        <w:rPr>
          <w:rFonts w:ascii="Times New Roman" w:hAnsi="Times New Roman" w:cs="Times New Roman"/>
          <w:szCs w:val="24"/>
          <w:highlight w:val="lightGray"/>
        </w:rPr>
        <w:t>6) I want to stay friends with Sophie but we join totally different clubs.</w:t>
      </w:r>
    </w:p>
    <w:p>
      <w:pPr>
        <w:jc w:val="left"/>
        <w:rPr>
          <w:rFonts w:ascii="Times New Roman" w:hAnsi="Times New Roman" w:cs="Times New Roman"/>
          <w:szCs w:val="24"/>
          <w:highlight w:val="lightGray"/>
        </w:rPr>
      </w:pPr>
      <w:r>
        <w:rPr>
          <w:rFonts w:ascii="Times New Roman" w:hAnsi="Times New Roman" w:cs="Times New Roman"/>
          <w:szCs w:val="24"/>
          <w:highlight w:val="lightGray"/>
        </w:rPr>
        <w:t xml:space="preserve">7) The strict library rules make me uneasy.   </w:t>
      </w:r>
    </w:p>
    <w:p>
      <w:pPr>
        <w:jc w:val="left"/>
        <w:rPr>
          <w:rFonts w:ascii="Times New Roman" w:hAnsi="Times New Roman" w:cs="Times New Roman"/>
          <w:szCs w:val="24"/>
          <w:highlight w:val="lightGray"/>
        </w:rPr>
      </w:pPr>
      <w:r>
        <w:rPr>
          <w:rFonts w:ascii="Times New Roman" w:hAnsi="Times New Roman" w:cs="Times New Roman"/>
          <w:szCs w:val="24"/>
          <w:highlight w:val="lightGray"/>
        </w:rPr>
        <w:t>8) I don’t know how to clean and iron my clothes on my own.</w:t>
      </w:r>
    </w:p>
    <w:p>
      <w:pPr>
        <w:jc w:val="left"/>
        <w:rPr>
          <w:rFonts w:ascii="Times New Roman" w:hAnsi="Times New Roman" w:cs="Times New Roman"/>
          <w:color w:val="000000"/>
          <w:kern w:val="0"/>
          <w:szCs w:val="24"/>
          <w:highlight w:val="lightGray"/>
        </w:rPr>
      </w:pPr>
    </w:p>
    <w:p>
      <w:pPr>
        <w:jc w:val="left"/>
        <w:rPr>
          <w:rFonts w:ascii="Times New Roman" w:hAnsi="Times New Roman" w:cs="Times New Roman"/>
          <w:b/>
          <w:bCs/>
          <w:szCs w:val="24"/>
          <w:highlight w:val="lightGray"/>
        </w:rPr>
      </w:pPr>
      <w:r>
        <w:rPr>
          <w:rFonts w:ascii="Times New Roman" w:hAnsi="Times New Roman" w:cs="Times New Roman"/>
          <w:b/>
          <w:bCs/>
          <w:szCs w:val="24"/>
          <w:highlight w:val="lightGray"/>
        </w:rPr>
        <w:t>2 Check (</w:t>
      </w:r>
      <w:r>
        <w:rPr>
          <w:rFonts w:ascii="Times New Roman" w:hAnsi="Times New Roman" w:cs="Times New Roman"/>
          <w:b/>
          <w:bCs/>
          <w:szCs w:val="24"/>
          <w:highlight w:val="lightGray"/>
        </w:rPr>
        <w:sym w:font="Wingdings" w:char="F0FC"/>
      </w:r>
      <w:r>
        <w:rPr>
          <w:rFonts w:ascii="Times New Roman" w:hAnsi="Times New Roman" w:cs="Times New Roman"/>
          <w:b/>
          <w:bCs/>
          <w:szCs w:val="24"/>
          <w:highlight w:val="lightGray"/>
        </w:rPr>
        <w:t>) the true statements.</w:t>
      </w:r>
    </w:p>
    <w:p>
      <w:pPr>
        <w:jc w:val="left"/>
        <w:rPr>
          <w:rFonts w:ascii="Times New Roman" w:hAnsi="Times New Roman" w:cs="Times New Roman"/>
          <w:szCs w:val="24"/>
          <w:highlight w:val="lightGray"/>
        </w:rPr>
      </w:pPr>
      <w:r>
        <w:rPr>
          <w:rFonts w:ascii="Times New Roman" w:hAnsi="Times New Roman" w:cs="Times New Roman"/>
          <w:szCs w:val="24"/>
          <w:highlight w:val="lightGray"/>
        </w:rPr>
        <w:t xml:space="preserve">(1) </w:t>
      </w:r>
      <w:r>
        <w:rPr>
          <w:rFonts w:hint="eastAsia" w:ascii="Times New Roman" w:hAnsi="Times New Roman" w:cs="Times New Roman"/>
          <w:szCs w:val="24"/>
          <w:highlight w:val="lightGray"/>
        </w:rPr>
        <w:t xml:space="preserve">The author adapted </w:t>
      </w:r>
      <w:r>
        <w:rPr>
          <w:rFonts w:ascii="Times New Roman" w:hAnsi="Times New Roman" w:cs="Times New Roman"/>
          <w:szCs w:val="24"/>
          <w:highlight w:val="lightGray"/>
        </w:rPr>
        <w:t>very</w:t>
      </w:r>
      <w:r>
        <w:rPr>
          <w:rFonts w:hint="eastAsia" w:ascii="Times New Roman" w:hAnsi="Times New Roman" w:cs="Times New Roman"/>
          <w:szCs w:val="24"/>
          <w:highlight w:val="lightGray"/>
        </w:rPr>
        <w:t xml:space="preserve"> well to university life </w:t>
      </w:r>
      <w:r>
        <w:rPr>
          <w:rFonts w:ascii="Times New Roman" w:hAnsi="Times New Roman" w:cs="Times New Roman"/>
          <w:szCs w:val="24"/>
          <w:highlight w:val="lightGray"/>
        </w:rPr>
        <w:t xml:space="preserve">during her </w:t>
      </w:r>
      <w:r>
        <w:rPr>
          <w:rFonts w:hint="eastAsia" w:ascii="Times New Roman" w:hAnsi="Times New Roman" w:cs="Times New Roman"/>
          <w:szCs w:val="24"/>
          <w:highlight w:val="lightGray"/>
        </w:rPr>
        <w:t>first week.</w:t>
      </w:r>
    </w:p>
    <w:p>
      <w:pPr>
        <w:jc w:val="left"/>
        <w:rPr>
          <w:rFonts w:ascii="Times New Roman" w:hAnsi="Times New Roman" w:cs="Times New Roman"/>
          <w:szCs w:val="24"/>
          <w:highlight w:val="lightGray"/>
        </w:rPr>
      </w:pPr>
      <w:r>
        <w:rPr>
          <w:rFonts w:ascii="Times New Roman" w:hAnsi="Times New Roman" w:cs="Times New Roman"/>
          <w:szCs w:val="24"/>
          <w:highlight w:val="lightGray"/>
        </w:rPr>
        <w:t xml:space="preserve">(2) </w:t>
      </w:r>
      <w:r>
        <w:rPr>
          <w:rFonts w:hint="eastAsia" w:ascii="Times New Roman" w:hAnsi="Times New Roman" w:cs="Times New Roman"/>
          <w:szCs w:val="24"/>
          <w:highlight w:val="lightGray"/>
        </w:rPr>
        <w:t xml:space="preserve">The author takes </w:t>
      </w:r>
      <w:r>
        <w:rPr>
          <w:rFonts w:ascii="Times New Roman" w:hAnsi="Times New Roman" w:cs="Times New Roman"/>
          <w:szCs w:val="24"/>
          <w:highlight w:val="lightGray"/>
        </w:rPr>
        <w:t xml:space="preserve">a </w:t>
      </w:r>
      <w:r>
        <w:rPr>
          <w:rFonts w:hint="eastAsia" w:ascii="Times New Roman" w:hAnsi="Times New Roman" w:cs="Times New Roman"/>
          <w:szCs w:val="24"/>
          <w:highlight w:val="lightGray"/>
        </w:rPr>
        <w:t xml:space="preserve">plane to university </w:t>
      </w:r>
      <w:r>
        <w:rPr>
          <w:rFonts w:ascii="Times New Roman" w:hAnsi="Times New Roman" w:cs="Times New Roman"/>
          <w:szCs w:val="24"/>
          <w:highlight w:val="lightGray"/>
        </w:rPr>
        <w:t xml:space="preserve">due to </w:t>
      </w:r>
      <w:r>
        <w:rPr>
          <w:rFonts w:hint="eastAsia" w:ascii="Times New Roman" w:hAnsi="Times New Roman" w:cs="Times New Roman"/>
          <w:szCs w:val="24"/>
          <w:highlight w:val="lightGray"/>
        </w:rPr>
        <w:t>the long distance.</w:t>
      </w:r>
    </w:p>
    <w:p>
      <w:pPr>
        <w:jc w:val="left"/>
        <w:rPr>
          <w:rFonts w:ascii="Times New Roman" w:hAnsi="Times New Roman" w:cs="Times New Roman"/>
          <w:szCs w:val="24"/>
          <w:highlight w:val="lightGray"/>
        </w:rPr>
      </w:pPr>
      <w:r>
        <w:rPr>
          <w:rFonts w:ascii="Times New Roman" w:hAnsi="Times New Roman" w:cs="Times New Roman"/>
          <w:szCs w:val="24"/>
          <w:highlight w:val="lightGray"/>
        </w:rPr>
        <w:t>(3) Sophie</w:t>
      </w:r>
      <w:r>
        <w:rPr>
          <w:rFonts w:hint="eastAsia" w:ascii="Times New Roman" w:hAnsi="Times New Roman" w:cs="Times New Roman"/>
          <w:szCs w:val="24"/>
          <w:highlight w:val="lightGray"/>
        </w:rPr>
        <w:t xml:space="preserve"> and the author </w:t>
      </w:r>
      <w:r>
        <w:rPr>
          <w:rFonts w:ascii="Times New Roman" w:hAnsi="Times New Roman" w:cs="Times New Roman"/>
          <w:szCs w:val="24"/>
          <w:highlight w:val="lightGray"/>
        </w:rPr>
        <w:t xml:space="preserve">study different subjects at </w:t>
      </w:r>
      <w:r>
        <w:rPr>
          <w:rFonts w:hint="eastAsia" w:ascii="Times New Roman" w:hAnsi="Times New Roman" w:cs="Times New Roman"/>
          <w:szCs w:val="24"/>
          <w:highlight w:val="lightGray"/>
        </w:rPr>
        <w:t xml:space="preserve">university. </w:t>
      </w:r>
    </w:p>
    <w:p>
      <w:pPr>
        <w:jc w:val="left"/>
        <w:rPr>
          <w:rFonts w:ascii="Times New Roman" w:hAnsi="Times New Roman" w:cs="Times New Roman"/>
          <w:szCs w:val="24"/>
          <w:highlight w:val="lightGray"/>
        </w:rPr>
      </w:pPr>
      <w:r>
        <w:rPr>
          <w:rFonts w:hint="eastAsia" w:ascii="Times New Roman" w:hAnsi="Times New Roman" w:cs="Times New Roman"/>
          <w:szCs w:val="24"/>
          <w:highlight w:val="lightGray"/>
        </w:rPr>
        <w:t xml:space="preserve">(4) The university clubs cater for a wide variety of hobbies and </w:t>
      </w:r>
      <w:r>
        <w:rPr>
          <w:rFonts w:ascii="Times New Roman" w:hAnsi="Times New Roman" w:cs="Times New Roman"/>
          <w:szCs w:val="24"/>
          <w:highlight w:val="lightGray"/>
        </w:rPr>
        <w:t>interest</w:t>
      </w:r>
      <w:r>
        <w:rPr>
          <w:rFonts w:hint="eastAsia" w:ascii="Times New Roman" w:hAnsi="Times New Roman" w:cs="Times New Roman"/>
          <w:szCs w:val="24"/>
          <w:highlight w:val="lightGray"/>
        </w:rPr>
        <w:t>s.</w:t>
      </w:r>
    </w:p>
    <w:p>
      <w:pPr>
        <w:jc w:val="left"/>
        <w:rPr>
          <w:rFonts w:ascii="Times New Roman" w:hAnsi="Times New Roman" w:cs="Times New Roman"/>
          <w:szCs w:val="24"/>
          <w:highlight w:val="lightGray"/>
        </w:rPr>
      </w:pPr>
      <w:r>
        <w:rPr>
          <w:rFonts w:hint="eastAsia" w:ascii="Times New Roman" w:hAnsi="Times New Roman" w:cs="Times New Roman"/>
          <w:szCs w:val="24"/>
          <w:highlight w:val="lightGray"/>
        </w:rPr>
        <w:t xml:space="preserve">(5) The university may have a long history with such an old library. </w:t>
      </w:r>
    </w:p>
    <w:p>
      <w:pPr>
        <w:jc w:val="left"/>
        <w:rPr>
          <w:rFonts w:ascii="Times New Roman" w:hAnsi="Times New Roman" w:cs="Times New Roman"/>
          <w:szCs w:val="24"/>
          <w:highlight w:val="lightGray"/>
        </w:rPr>
      </w:pPr>
      <w:r>
        <w:rPr>
          <w:rFonts w:hint="eastAsia" w:ascii="Times New Roman" w:hAnsi="Times New Roman" w:cs="Times New Roman"/>
          <w:szCs w:val="24"/>
          <w:highlight w:val="lightGray"/>
        </w:rPr>
        <w:t xml:space="preserve">(6) </w:t>
      </w:r>
      <w:r>
        <w:rPr>
          <w:rFonts w:ascii="Times New Roman" w:hAnsi="Times New Roman" w:cs="Times New Roman"/>
          <w:szCs w:val="24"/>
          <w:highlight w:val="lightGray"/>
        </w:rPr>
        <w:t>Five of the six diaries ended with a call from the author’s mum, which shows that the author is homesick.</w:t>
      </w:r>
    </w:p>
    <w:p>
      <w:pPr>
        <w:pStyle w:val="21"/>
        <w:numPr>
          <w:ilvl w:val="0"/>
          <w:numId w:val="2"/>
        </w:numPr>
        <w:ind w:firstLineChars="0"/>
        <w:rPr>
          <w:rFonts w:ascii="Times New Roman" w:hAnsi="Times New Roman" w:cs="Times New Roman"/>
          <w:sz w:val="24"/>
          <w:highlight w:val="lightGray"/>
        </w:rPr>
      </w:pPr>
      <w:r>
        <w:rPr>
          <w:rFonts w:hint="eastAsia" w:ascii="Times New Roman" w:hAnsi="Times New Roman" w:cs="Times New Roman"/>
          <w:b/>
          <w:bCs/>
          <w:szCs w:val="24"/>
          <w:highlight w:val="lightGray"/>
        </w:rPr>
        <w:t xml:space="preserve">Keys: (1) </w:t>
      </w:r>
      <w:r>
        <w:rPr>
          <w:rFonts w:hint="eastAsia" w:ascii="Times New Roman" w:hAnsi="Times New Roman" w:cs="Times New Roman"/>
          <w:b/>
          <w:bCs/>
          <w:szCs w:val="24"/>
          <w:highlight w:val="lightGray"/>
        </w:rPr>
        <w:sym w:font="Symbol" w:char="F0B4"/>
      </w:r>
      <w:r>
        <w:rPr>
          <w:rFonts w:hint="eastAsia" w:ascii="Times New Roman" w:hAnsi="Times New Roman" w:cs="Times New Roman"/>
          <w:b/>
          <w:bCs/>
          <w:szCs w:val="24"/>
          <w:highlight w:val="lightGray"/>
        </w:rPr>
        <w:t xml:space="preserve"> (2) </w:t>
      </w:r>
      <w:r>
        <w:rPr>
          <w:rFonts w:hint="eastAsia" w:ascii="Times New Roman" w:hAnsi="Times New Roman" w:cs="Times New Roman"/>
          <w:b/>
          <w:bCs/>
          <w:szCs w:val="24"/>
          <w:highlight w:val="lightGray"/>
        </w:rPr>
        <w:sym w:font="Symbol" w:char="F0B4"/>
      </w:r>
      <w:r>
        <w:rPr>
          <w:rFonts w:hint="eastAsia" w:ascii="Times New Roman" w:hAnsi="Times New Roman" w:cs="Times New Roman"/>
          <w:b/>
          <w:bCs/>
          <w:szCs w:val="24"/>
          <w:highlight w:val="lightGray"/>
        </w:rPr>
        <w:t xml:space="preserve"> (3) </w:t>
      </w:r>
      <w:r>
        <w:rPr>
          <w:rFonts w:hint="eastAsia" w:ascii="Times New Roman" w:hAnsi="Times New Roman" w:cs="Times New Roman"/>
          <w:b/>
          <w:bCs/>
          <w:szCs w:val="24"/>
          <w:highlight w:val="lightGray"/>
        </w:rPr>
        <w:sym w:font="Symbol" w:char="F0B4"/>
      </w:r>
      <w:r>
        <w:rPr>
          <w:rFonts w:hint="eastAsia" w:ascii="Times New Roman" w:hAnsi="Times New Roman" w:cs="Times New Roman"/>
          <w:b/>
          <w:bCs/>
          <w:szCs w:val="24"/>
          <w:highlight w:val="lightGray"/>
        </w:rPr>
        <w:t xml:space="preserve"> (4) </w:t>
      </w:r>
      <w:r>
        <w:rPr>
          <w:rFonts w:hint="eastAsia" w:ascii="Times New Roman" w:hAnsi="Times New Roman" w:cs="Times New Roman"/>
          <w:b/>
          <w:bCs/>
          <w:szCs w:val="24"/>
          <w:highlight w:val="lightGray"/>
        </w:rPr>
        <w:sym w:font="Symbol" w:char="F0D6"/>
      </w:r>
      <w:r>
        <w:rPr>
          <w:rFonts w:hint="eastAsia" w:ascii="Times New Roman" w:hAnsi="Times New Roman" w:cs="Times New Roman"/>
          <w:b/>
          <w:bCs/>
          <w:szCs w:val="24"/>
          <w:highlight w:val="lightGray"/>
        </w:rPr>
        <w:t xml:space="preserve"> (5) </w:t>
      </w:r>
      <w:r>
        <w:rPr>
          <w:rFonts w:hint="eastAsia" w:ascii="Times New Roman" w:hAnsi="Times New Roman" w:cs="Times New Roman"/>
          <w:b/>
          <w:bCs/>
          <w:szCs w:val="24"/>
          <w:highlight w:val="lightGray"/>
        </w:rPr>
        <w:sym w:font="Symbol" w:char="F0D6"/>
      </w:r>
      <w:r>
        <w:rPr>
          <w:rFonts w:hint="eastAsia" w:ascii="Times New Roman" w:hAnsi="Times New Roman" w:cs="Times New Roman"/>
          <w:b/>
          <w:bCs/>
          <w:szCs w:val="24"/>
          <w:highlight w:val="lightGray"/>
        </w:rPr>
        <w:t xml:space="preserve"> (6)</w:t>
      </w:r>
      <w:r>
        <w:rPr>
          <w:rFonts w:hint="eastAsia" w:ascii="Times New Roman" w:hAnsi="Times New Roman" w:cs="Times New Roman"/>
          <w:b/>
          <w:bCs/>
          <w:szCs w:val="24"/>
          <w:highlight w:val="lightGray"/>
        </w:rPr>
        <w:sym w:font="Symbol" w:char="F0D6"/>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cs="Times New Roman"/>
          <w:b/>
          <w:bCs/>
          <w:szCs w:val="24"/>
          <w:highlight w:val="lightGray"/>
        </w:rPr>
      </w:pPr>
    </w:p>
    <w:p>
      <w:pPr>
        <w:widowControl/>
        <w:jc w:val="left"/>
        <w:rPr>
          <w:rFonts w:ascii="Times New Roman" w:hAnsi="Times New Roman" w:cs="Times New Roman"/>
          <w:b/>
          <w:szCs w:val="24"/>
          <w:highlight w:val="lightGray"/>
        </w:rPr>
      </w:pPr>
      <w:r>
        <w:rPr>
          <w:rFonts w:ascii="Times New Roman" w:hAnsi="Times New Roman" w:cs="Times New Roman"/>
          <w:b/>
          <w:szCs w:val="24"/>
          <w:highlight w:val="lightGray"/>
        </w:rPr>
        <w:br w:type="page"/>
      </w:r>
    </w:p>
    <w:p>
      <w:pPr>
        <w:spacing w:before="120" w:after="120"/>
        <w:jc w:val="left"/>
        <w:outlineLvl w:val="0"/>
        <w:rPr>
          <w:rFonts w:ascii="Times New Roman" w:hAnsi="Times New Roman" w:eastAsia="等线w." w:cs="Times New Roman"/>
          <w:b/>
          <w:bCs/>
          <w:color w:val="006EC0"/>
          <w:kern w:val="0"/>
          <w:sz w:val="36"/>
          <w:szCs w:val="36"/>
        </w:rPr>
      </w:pPr>
      <w:r>
        <w:rPr>
          <w:rFonts w:ascii="Times New Roman" w:hAnsi="Times New Roman" w:eastAsia="等线w." w:cs="Times New Roman"/>
          <w:b/>
          <w:bCs/>
          <w:color w:val="006EC0"/>
          <w:kern w:val="0"/>
          <w:sz w:val="36"/>
          <w:szCs w:val="36"/>
        </w:rPr>
        <w:t>Analyzing writing strategies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widowControl/>
        <w:jc w:val="left"/>
        <w:rPr>
          <w:rFonts w:ascii="Times New Roman" w:hAnsi="Times New Roman" w:eastAsia="等线w." w:cs="Times New Roman"/>
          <w:b/>
          <w:bCs/>
          <w:color w:val="006EC0"/>
          <w:kern w:val="0"/>
          <w:sz w:val="36"/>
          <w:szCs w:val="36"/>
        </w:rPr>
      </w:pPr>
      <w:r>
        <w:rPr>
          <w:rFonts w:ascii="Times New Roman" w:hAnsi="Times New Roman" w:cs="Times New Roman"/>
          <w:b/>
          <w:szCs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6985</wp:posOffset>
                </wp:positionV>
                <wp:extent cx="5157470" cy="4229735"/>
                <wp:effectExtent l="5080" t="4445" r="19050" b="17780"/>
                <wp:wrapNone/>
                <wp:docPr id="6" name="文本框 4"/>
                <wp:cNvGraphicFramePr/>
                <a:graphic xmlns:a="http://schemas.openxmlformats.org/drawingml/2006/main">
                  <a:graphicData uri="http://schemas.microsoft.com/office/word/2010/wordprocessingShape">
                    <wps:wsp>
                      <wps:cNvSpPr txBox="1">
                        <a:spLocks noChangeArrowheads="1"/>
                      </wps:cNvSpPr>
                      <wps:spPr bwMode="auto">
                        <a:xfrm>
                          <a:off x="0" y="0"/>
                          <a:ext cx="5157470" cy="4229735"/>
                        </a:xfrm>
                        <a:prstGeom prst="rect">
                          <a:avLst/>
                        </a:prstGeom>
                        <a:solidFill>
                          <a:srgbClr val="FFFFFF"/>
                        </a:solidFill>
                        <a:ln w="9525">
                          <a:solidFill>
                            <a:srgbClr val="000000"/>
                          </a:solidFill>
                          <a:miter lim="800000"/>
                        </a:ln>
                      </wps:spPr>
                      <wps:txbx>
                        <w:txbxContent>
                          <w:p>
                            <w:pPr>
                              <w:jc w:val="left"/>
                              <w:outlineLvl w:val="0"/>
                              <w:rPr>
                                <w:rFonts w:ascii="Times New Roman" w:hAnsi="Times New Roman" w:cs="Times New Roman"/>
                                <w:szCs w:val="24"/>
                                <w:highlight w:val="lightGray"/>
                              </w:rPr>
                            </w:pPr>
                            <w:r>
                              <w:rPr>
                                <w:rFonts w:ascii="Times New Roman" w:hAnsi="Times New Roman" w:cs="Times New Roman"/>
                                <w:szCs w:val="24"/>
                                <w:highlight w:val="lightGray"/>
                              </w:rPr>
                              <w:t>Exaggeration</w:t>
                            </w:r>
                          </w:p>
                          <w:p>
                            <w:pPr>
                              <w:jc w:val="left"/>
                              <w:rPr>
                                <w:rFonts w:ascii="Times New Roman" w:hAnsi="Times New Roman" w:cs="Times New Roman"/>
                                <w:color w:val="000000"/>
                                <w:kern w:val="0"/>
                                <w:szCs w:val="24"/>
                                <w:highlight w:val="lightGray"/>
                              </w:rPr>
                            </w:pPr>
                            <w:r>
                              <w:rPr>
                                <w:rFonts w:ascii="Times New Roman" w:hAnsi="Times New Roman" w:cs="Times New Roman"/>
                                <w:color w:val="000000"/>
                                <w:kern w:val="0"/>
                                <w:szCs w:val="24"/>
                                <w:highlight w:val="lightGray"/>
                              </w:rPr>
                              <w:t xml:space="preserve">Exaggeration is a writing skill by which you can emphasize some features, thus to make the point impressive as intended. By using exaggeration, the writer stresses the feature to such a great extent that it can attract the readers’ attention, arouse their imagination and cause the resonance. </w:t>
                            </w:r>
                          </w:p>
                          <w:p>
                            <w:pPr>
                              <w:jc w:val="left"/>
                              <w:rPr>
                                <w:rFonts w:ascii="Times New Roman" w:hAnsi="Times New Roman" w:cs="Times New Roman"/>
                                <w:color w:val="000000"/>
                                <w:kern w:val="0"/>
                                <w:szCs w:val="24"/>
                                <w:highlight w:val="lightGray"/>
                              </w:rPr>
                            </w:pPr>
                          </w:p>
                          <w:p>
                            <w:pPr>
                              <w:jc w:val="left"/>
                              <w:outlineLvl w:val="0"/>
                              <w:rPr>
                                <w:rFonts w:ascii="Times New Roman" w:hAnsi="Times New Roman" w:cs="Times New Roman"/>
                                <w:color w:val="000000"/>
                                <w:kern w:val="0"/>
                                <w:szCs w:val="24"/>
                                <w:highlight w:val="lightGray"/>
                              </w:rPr>
                            </w:pPr>
                            <w:r>
                              <w:rPr>
                                <w:rFonts w:ascii="Times New Roman" w:hAnsi="Times New Roman" w:cs="Times New Roman"/>
                                <w:szCs w:val="24"/>
                                <w:highlight w:val="lightGray"/>
                              </w:rPr>
                              <w:t>In “Diary of a fresher”, the author writes “I</w:t>
                            </w:r>
                            <w:r>
                              <w:rPr>
                                <w:rFonts w:ascii="Times New Roman" w:hAnsi="Times New Roman" w:cs="Times New Roman"/>
                                <w:kern w:val="0"/>
                                <w:szCs w:val="24"/>
                                <w:highlight w:val="lightGray"/>
                              </w:rPr>
                              <w:t xml:space="preserve"> </w:t>
                            </w:r>
                            <w:r>
                              <w:rPr>
                                <w:rFonts w:ascii="Times New Roman" w:hAnsi="Times New Roman" w:eastAsia="宋体" w:cs="Times New Roman"/>
                                <w:kern w:val="0"/>
                                <w:szCs w:val="24"/>
                                <w:highlight w:val="lightGray"/>
                              </w:rPr>
                              <w:t>can</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stretch</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out</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full-length</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on</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the</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bed</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and</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touch</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three</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walls</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without</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moving</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a</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muscle</w:t>
                            </w:r>
                            <w:r>
                              <w:rPr>
                                <w:rFonts w:ascii="Times New Roman" w:hAnsi="Times New Roman" w:cs="Times New Roman"/>
                                <w:color w:val="000000"/>
                                <w:kern w:val="0"/>
                                <w:szCs w:val="24"/>
                                <w:highlight w:val="lightGray"/>
                              </w:rPr>
                              <w:t>.” She doesn’t really mean that the room is too small to the extent that she can’t move a muscle. She is making an exaggeration to stress the smallness of the room, resulting in a humorous effect.</w:t>
                            </w:r>
                          </w:p>
                          <w:p>
                            <w:pPr>
                              <w:jc w:val="left"/>
                              <w:outlineLvl w:val="0"/>
                              <w:rPr>
                                <w:rFonts w:ascii="Times New Roman" w:hAnsi="Times New Roman" w:cs="Times New Roman"/>
                                <w:color w:val="000000"/>
                                <w:kern w:val="0"/>
                                <w:szCs w:val="24"/>
                                <w:highlight w:val="lightGray"/>
                              </w:rPr>
                            </w:pPr>
                          </w:p>
                          <w:p>
                            <w:pPr>
                              <w:jc w:val="left"/>
                              <w:outlineLvl w:val="0"/>
                              <w:rPr>
                                <w:rFonts w:ascii="Times New Roman" w:hAnsi="Times New Roman" w:cs="Times New Roman"/>
                                <w:kern w:val="0"/>
                                <w:szCs w:val="24"/>
                                <w:highlight w:val="lightGray"/>
                              </w:rPr>
                            </w:pPr>
                            <w:r>
                              <w:rPr>
                                <w:rFonts w:hint="eastAsia" w:ascii="Times New Roman" w:hAnsi="Times New Roman" w:cs="Times New Roman"/>
                                <w:kern w:val="0"/>
                                <w:szCs w:val="24"/>
                                <w:highlight w:val="lightGray"/>
                              </w:rPr>
                              <w:t xml:space="preserve">Here are some tips for using exaggeration. First, exaggeration is built on life experience. The one which is not based on life experience is just fabrication and appears irrational. Second, exaggeration is kept in certain distance with </w:t>
                            </w:r>
                            <w:r>
                              <w:rPr>
                                <w:rFonts w:ascii="Times New Roman" w:hAnsi="Times New Roman" w:cs="Times New Roman"/>
                                <w:kern w:val="0"/>
                                <w:szCs w:val="24"/>
                                <w:highlight w:val="lightGray"/>
                              </w:rPr>
                              <w:t>the</w:t>
                            </w:r>
                            <w:r>
                              <w:rPr>
                                <w:rFonts w:hint="eastAsia" w:ascii="Times New Roman" w:hAnsi="Times New Roman" w:cs="Times New Roman"/>
                                <w:kern w:val="0"/>
                                <w:szCs w:val="24"/>
                                <w:highlight w:val="lightGray"/>
                              </w:rPr>
                              <w:t xml:space="preserve"> reality. If </w:t>
                            </w:r>
                            <w:r>
                              <w:rPr>
                                <w:rFonts w:ascii="Times New Roman" w:hAnsi="Times New Roman" w:cs="Times New Roman"/>
                                <w:kern w:val="0"/>
                                <w:szCs w:val="24"/>
                                <w:highlight w:val="lightGray"/>
                              </w:rPr>
                              <w:t>exaggeration</w:t>
                            </w:r>
                            <w:r>
                              <w:rPr>
                                <w:rFonts w:hint="eastAsia" w:ascii="Times New Roman" w:hAnsi="Times New Roman" w:cs="Times New Roman"/>
                                <w:kern w:val="0"/>
                                <w:szCs w:val="24"/>
                                <w:highlight w:val="lightGray"/>
                              </w:rPr>
                              <w:t xml:space="preserve"> is quite close to the reality, it will be difficult to tell the difference. Third, exaggeration is seldom used in </w:t>
                            </w:r>
                            <w:r>
                              <w:rPr>
                                <w:rFonts w:ascii="Times New Roman" w:hAnsi="Times New Roman" w:cs="Times New Roman"/>
                                <w:kern w:val="0"/>
                                <w:szCs w:val="24"/>
                                <w:highlight w:val="lightGray"/>
                              </w:rPr>
                              <w:t>expository</w:t>
                            </w:r>
                            <w:r>
                              <w:rPr>
                                <w:rFonts w:hint="eastAsia" w:ascii="Times New Roman" w:hAnsi="Times New Roman" w:cs="Times New Roman"/>
                                <w:kern w:val="0"/>
                                <w:szCs w:val="24"/>
                                <w:highlight w:val="lightGray"/>
                              </w:rPr>
                              <w:t xml:space="preserve"> or argumentative writing. Otherwise it will distort the facts and mislead readers.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0pt;margin-top:0.55pt;height:333.05pt;width:406.1pt;z-index:251661312;mso-width-relative:page;mso-height-relative:page;" fillcolor="#FFFFFF" filled="t" stroked="t" coordsize="21600,21600" o:gfxdata="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xp75Y1QAAAAYBAAAPAAAAAAAAAAEAIAAAACIAAABk&#10;cnMvZG93bnJldi54bWxQSwECFAAUAAAACACHTuJAeJPqjkICAACIBAAADgAAAAAAAAABACAAAAAk&#10;AQAAZHJzL2Uyb0RvYy54bWxQSwUGAAAAAAYABgBZAQAA2AUAAAAA&#10;">
                <v:fill on="t" focussize="0,0"/>
                <v:stroke color="#000000" miterlimit="8" joinstyle="miter"/>
                <v:imagedata o:title=""/>
                <o:lock v:ext="edit" aspectratio="f"/>
                <v:textbox>
                  <w:txbxContent>
                    <w:p>
                      <w:pPr>
                        <w:jc w:val="left"/>
                        <w:outlineLvl w:val="0"/>
                        <w:rPr>
                          <w:rFonts w:ascii="Times New Roman" w:hAnsi="Times New Roman" w:cs="Times New Roman"/>
                          <w:szCs w:val="24"/>
                          <w:highlight w:val="lightGray"/>
                        </w:rPr>
                      </w:pPr>
                      <w:r>
                        <w:rPr>
                          <w:rFonts w:ascii="Times New Roman" w:hAnsi="Times New Roman" w:cs="Times New Roman"/>
                          <w:szCs w:val="24"/>
                          <w:highlight w:val="lightGray"/>
                        </w:rPr>
                        <w:t>Exaggeration</w:t>
                      </w:r>
                    </w:p>
                    <w:p>
                      <w:pPr>
                        <w:jc w:val="left"/>
                        <w:rPr>
                          <w:rFonts w:ascii="Times New Roman" w:hAnsi="Times New Roman" w:cs="Times New Roman"/>
                          <w:color w:val="000000"/>
                          <w:kern w:val="0"/>
                          <w:szCs w:val="24"/>
                          <w:highlight w:val="lightGray"/>
                        </w:rPr>
                      </w:pPr>
                      <w:r>
                        <w:rPr>
                          <w:rFonts w:ascii="Times New Roman" w:hAnsi="Times New Roman" w:cs="Times New Roman"/>
                          <w:color w:val="000000"/>
                          <w:kern w:val="0"/>
                          <w:szCs w:val="24"/>
                          <w:highlight w:val="lightGray"/>
                        </w:rPr>
                        <w:t xml:space="preserve">Exaggeration is a writing skill by which you can emphasize some features, thus to make the point impressive as intended. By using exaggeration, the writer stresses the feature to such a great extent that it can attract the readers’ attention, arouse their imagination and cause the resonance. </w:t>
                      </w:r>
                    </w:p>
                    <w:p>
                      <w:pPr>
                        <w:jc w:val="left"/>
                        <w:rPr>
                          <w:rFonts w:ascii="Times New Roman" w:hAnsi="Times New Roman" w:cs="Times New Roman"/>
                          <w:color w:val="000000"/>
                          <w:kern w:val="0"/>
                          <w:szCs w:val="24"/>
                          <w:highlight w:val="lightGray"/>
                        </w:rPr>
                      </w:pPr>
                    </w:p>
                    <w:p>
                      <w:pPr>
                        <w:jc w:val="left"/>
                        <w:outlineLvl w:val="0"/>
                        <w:rPr>
                          <w:rFonts w:ascii="Times New Roman" w:hAnsi="Times New Roman" w:cs="Times New Roman"/>
                          <w:color w:val="000000"/>
                          <w:kern w:val="0"/>
                          <w:szCs w:val="24"/>
                          <w:highlight w:val="lightGray"/>
                        </w:rPr>
                      </w:pPr>
                      <w:r>
                        <w:rPr>
                          <w:rFonts w:ascii="Times New Roman" w:hAnsi="Times New Roman" w:cs="Times New Roman"/>
                          <w:szCs w:val="24"/>
                          <w:highlight w:val="lightGray"/>
                        </w:rPr>
                        <w:t>In “Diary of a fresher”, the author writes “I</w:t>
                      </w:r>
                      <w:r>
                        <w:rPr>
                          <w:rFonts w:ascii="Times New Roman" w:hAnsi="Times New Roman" w:cs="Times New Roman"/>
                          <w:kern w:val="0"/>
                          <w:szCs w:val="24"/>
                          <w:highlight w:val="lightGray"/>
                        </w:rPr>
                        <w:t xml:space="preserve"> </w:t>
                      </w:r>
                      <w:r>
                        <w:rPr>
                          <w:rFonts w:ascii="Times New Roman" w:hAnsi="Times New Roman" w:eastAsia="宋体" w:cs="Times New Roman"/>
                          <w:kern w:val="0"/>
                          <w:szCs w:val="24"/>
                          <w:highlight w:val="lightGray"/>
                        </w:rPr>
                        <w:t>can</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stretch</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out</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full-length</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on</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the</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bed</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and</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touch</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three</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walls</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without</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moving</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a</w:t>
                      </w:r>
                      <w:r>
                        <w:rPr>
                          <w:rFonts w:ascii="Times New Roman" w:hAnsi="Times New Roman" w:cs="Times New Roman"/>
                          <w:kern w:val="0"/>
                          <w:szCs w:val="24"/>
                          <w:highlight w:val="lightGray"/>
                        </w:rPr>
                        <w:t xml:space="preserve"> </w:t>
                      </w:r>
                      <w:r>
                        <w:rPr>
                          <w:rFonts w:ascii="Times New Roman" w:hAnsi="Times New Roman" w:eastAsia="宋体" w:cs="Times New Roman"/>
                          <w:color w:val="000000"/>
                          <w:kern w:val="0"/>
                          <w:szCs w:val="24"/>
                          <w:highlight w:val="lightGray"/>
                        </w:rPr>
                        <w:t>muscle</w:t>
                      </w:r>
                      <w:r>
                        <w:rPr>
                          <w:rFonts w:ascii="Times New Roman" w:hAnsi="Times New Roman" w:cs="Times New Roman"/>
                          <w:color w:val="000000"/>
                          <w:kern w:val="0"/>
                          <w:szCs w:val="24"/>
                          <w:highlight w:val="lightGray"/>
                        </w:rPr>
                        <w:t>.” She doesn’t really mean that the room is too small to the extent that she can’t move a muscle. She is making an exaggeration to stress the smallness of the room, resulting in a humorous effect.</w:t>
                      </w:r>
                    </w:p>
                    <w:p>
                      <w:pPr>
                        <w:jc w:val="left"/>
                        <w:outlineLvl w:val="0"/>
                        <w:rPr>
                          <w:rFonts w:ascii="Times New Roman" w:hAnsi="Times New Roman" w:cs="Times New Roman"/>
                          <w:color w:val="000000"/>
                          <w:kern w:val="0"/>
                          <w:szCs w:val="24"/>
                          <w:highlight w:val="lightGray"/>
                        </w:rPr>
                      </w:pPr>
                    </w:p>
                    <w:p>
                      <w:pPr>
                        <w:jc w:val="left"/>
                        <w:outlineLvl w:val="0"/>
                        <w:rPr>
                          <w:rFonts w:ascii="Times New Roman" w:hAnsi="Times New Roman" w:cs="Times New Roman"/>
                          <w:kern w:val="0"/>
                          <w:szCs w:val="24"/>
                          <w:highlight w:val="lightGray"/>
                        </w:rPr>
                      </w:pPr>
                      <w:r>
                        <w:rPr>
                          <w:rFonts w:hint="eastAsia" w:ascii="Times New Roman" w:hAnsi="Times New Roman" w:cs="Times New Roman"/>
                          <w:kern w:val="0"/>
                          <w:szCs w:val="24"/>
                          <w:highlight w:val="lightGray"/>
                        </w:rPr>
                        <w:t xml:space="preserve">Here are some tips for using exaggeration. First, exaggeration is built on life experience. The one which is not based on life experience is just fabrication and appears irrational. Second, exaggeration is kept in certain distance with </w:t>
                      </w:r>
                      <w:r>
                        <w:rPr>
                          <w:rFonts w:ascii="Times New Roman" w:hAnsi="Times New Roman" w:cs="Times New Roman"/>
                          <w:kern w:val="0"/>
                          <w:szCs w:val="24"/>
                          <w:highlight w:val="lightGray"/>
                        </w:rPr>
                        <w:t>the</w:t>
                      </w:r>
                      <w:r>
                        <w:rPr>
                          <w:rFonts w:hint="eastAsia" w:ascii="Times New Roman" w:hAnsi="Times New Roman" w:cs="Times New Roman"/>
                          <w:kern w:val="0"/>
                          <w:szCs w:val="24"/>
                          <w:highlight w:val="lightGray"/>
                        </w:rPr>
                        <w:t xml:space="preserve"> reality. If </w:t>
                      </w:r>
                      <w:r>
                        <w:rPr>
                          <w:rFonts w:ascii="Times New Roman" w:hAnsi="Times New Roman" w:cs="Times New Roman"/>
                          <w:kern w:val="0"/>
                          <w:szCs w:val="24"/>
                          <w:highlight w:val="lightGray"/>
                        </w:rPr>
                        <w:t>exaggeration</w:t>
                      </w:r>
                      <w:r>
                        <w:rPr>
                          <w:rFonts w:hint="eastAsia" w:ascii="Times New Roman" w:hAnsi="Times New Roman" w:cs="Times New Roman"/>
                          <w:kern w:val="0"/>
                          <w:szCs w:val="24"/>
                          <w:highlight w:val="lightGray"/>
                        </w:rPr>
                        <w:t xml:space="preserve"> is quite close to the reality, it will be difficult to tell the difference. Third, exaggeration is seldom used in </w:t>
                      </w:r>
                      <w:r>
                        <w:rPr>
                          <w:rFonts w:ascii="Times New Roman" w:hAnsi="Times New Roman" w:cs="Times New Roman"/>
                          <w:kern w:val="0"/>
                          <w:szCs w:val="24"/>
                          <w:highlight w:val="lightGray"/>
                        </w:rPr>
                        <w:t>expository</w:t>
                      </w:r>
                      <w:r>
                        <w:rPr>
                          <w:rFonts w:hint="eastAsia" w:ascii="Times New Roman" w:hAnsi="Times New Roman" w:cs="Times New Roman"/>
                          <w:kern w:val="0"/>
                          <w:szCs w:val="24"/>
                          <w:highlight w:val="lightGray"/>
                        </w:rPr>
                        <w:t xml:space="preserve"> or argumentative writing. Otherwise it will distort the facts and mislead readers.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xbxContent>
                </v:textbox>
              </v:shape>
            </w:pict>
          </mc:Fallback>
        </mc:AlternateContent>
      </w:r>
    </w:p>
    <w:p>
      <w:pPr>
        <w:widowControl/>
        <w:jc w:val="left"/>
        <w:rPr>
          <w:rFonts w:ascii="Times New Roman" w:hAnsi="Times New Roman" w:cs="Times New Roman"/>
          <w:b/>
          <w:bCs/>
          <w:szCs w:val="24"/>
        </w:rPr>
      </w:pPr>
      <w:r>
        <w:rPr>
          <w:rFonts w:ascii="Times New Roman" w:hAnsi="Times New Roman" w:cs="Times New Roman"/>
          <w:b/>
          <w:bCs/>
          <w:szCs w:val="24"/>
        </w:rPr>
        <w:br w:type="page"/>
      </w:r>
    </w:p>
    <w:p>
      <w:pPr>
        <w:jc w:val="left"/>
        <w:rPr>
          <w:rFonts w:ascii="Times New Roman" w:hAnsi="Times New Roman" w:cs="Times New Roman"/>
          <w:b/>
          <w:bCs/>
          <w:szCs w:val="24"/>
          <w:highlight w:val="lightGray"/>
        </w:rPr>
      </w:pPr>
      <w:r>
        <w:rPr>
          <w:rFonts w:ascii="Times New Roman" w:hAnsi="Times New Roman" w:cs="Times New Roman"/>
          <w:b/>
          <w:bCs/>
          <w:szCs w:val="24"/>
        </w:rPr>
        <w:t>3</w:t>
      </w:r>
      <w:r>
        <w:rPr>
          <w:rFonts w:ascii="Times New Roman" w:hAnsi="Times New Roman" w:cs="Times New Roman"/>
          <w:b/>
          <w:bCs/>
          <w:szCs w:val="24"/>
          <w:highlight w:val="lightGray"/>
        </w:rPr>
        <w:t xml:space="preserve"> Read the text again and look for other examples of exaggeration. Identify the strategies used in these examples.</w:t>
      </w:r>
    </w:p>
    <w:p>
      <w:pPr>
        <w:jc w:val="left"/>
        <w:rPr>
          <w:rFonts w:ascii="Times New Roman" w:hAnsi="Times New Roman" w:cs="Times New Roman"/>
          <w:szCs w:val="24"/>
          <w:highlight w:val="lightGray"/>
        </w:rPr>
      </w:pPr>
    </w:p>
    <w:p>
      <w:pPr>
        <w:jc w:val="left"/>
        <w:rPr>
          <w:rFonts w:ascii="Times New Roman" w:hAnsi="Times New Roman" w:cs="Times New Roman"/>
          <w:b/>
          <w:bCs/>
          <w:szCs w:val="24"/>
          <w:highlight w:val="lightGray"/>
        </w:rPr>
      </w:pPr>
      <w:r>
        <w:rPr>
          <w:rFonts w:hint="eastAsia" w:ascii="Times New Roman" w:hAnsi="Times New Roman" w:cs="Times New Roman"/>
          <w:b/>
          <w:bCs/>
          <w:szCs w:val="24"/>
          <w:highlight w:val="lightGray"/>
        </w:rPr>
        <w:t>Sunday: _____________________________________________________________</w:t>
      </w:r>
    </w:p>
    <w:p>
      <w:pPr>
        <w:jc w:val="left"/>
        <w:rPr>
          <w:rFonts w:ascii="Times New Roman" w:hAnsi="Times New Roman" w:cs="Times New Roman"/>
          <w:b/>
          <w:bCs/>
          <w:szCs w:val="24"/>
          <w:highlight w:val="lightGray"/>
        </w:rPr>
      </w:pPr>
    </w:p>
    <w:p>
      <w:pPr>
        <w:jc w:val="left"/>
        <w:rPr>
          <w:rFonts w:ascii="Times New Roman" w:hAnsi="Times New Roman" w:cs="Times New Roman"/>
          <w:b/>
          <w:bCs/>
          <w:szCs w:val="24"/>
          <w:highlight w:val="lightGray"/>
        </w:rPr>
      </w:pPr>
      <w:r>
        <w:rPr>
          <w:rFonts w:ascii="Times New Roman" w:hAnsi="Times New Roman" w:cs="Times New Roman"/>
          <w:b/>
          <w:bCs/>
          <w:szCs w:val="24"/>
          <w:highlight w:val="lightGray"/>
        </w:rPr>
        <w:t>Monday</w:t>
      </w:r>
      <w:r>
        <w:rPr>
          <w:rFonts w:hint="eastAsia" w:ascii="Times New Roman" w:hAnsi="Times New Roman" w:cs="Times New Roman"/>
          <w:b/>
          <w:bCs/>
          <w:szCs w:val="24"/>
          <w:highlight w:val="lightGray"/>
        </w:rPr>
        <w:t xml:space="preserve"> _____________________________________________________________</w:t>
      </w:r>
    </w:p>
    <w:p>
      <w:pPr>
        <w:jc w:val="left"/>
        <w:rPr>
          <w:rFonts w:ascii="Times New Roman" w:hAnsi="Times New Roman" w:cs="Times New Roman"/>
          <w:b/>
          <w:bCs/>
          <w:szCs w:val="24"/>
          <w:highlight w:val="lightGray"/>
        </w:rPr>
      </w:pPr>
      <w:r>
        <w:rPr>
          <w:rFonts w:hint="eastAsia" w:ascii="Times New Roman" w:hAnsi="Times New Roman" w:cs="Times New Roman"/>
          <w:b/>
          <w:bCs/>
          <w:szCs w:val="24"/>
          <w:highlight w:val="lightGray"/>
        </w:rPr>
        <w:t xml:space="preserve"> </w:t>
      </w:r>
    </w:p>
    <w:p>
      <w:pPr>
        <w:jc w:val="left"/>
        <w:rPr>
          <w:rFonts w:ascii="Times New Roman" w:hAnsi="Times New Roman" w:cs="Times New Roman"/>
          <w:b/>
          <w:bCs/>
          <w:szCs w:val="24"/>
          <w:highlight w:val="lightGray"/>
        </w:rPr>
      </w:pPr>
      <w:r>
        <w:rPr>
          <w:rFonts w:hint="eastAsia" w:ascii="Times New Roman" w:hAnsi="Times New Roman" w:cs="Times New Roman"/>
          <w:b/>
          <w:bCs/>
          <w:szCs w:val="24"/>
          <w:highlight w:val="lightGray"/>
        </w:rPr>
        <w:t>Tuesday: _____________________________________________________________</w:t>
      </w:r>
    </w:p>
    <w:p>
      <w:pPr>
        <w:jc w:val="left"/>
        <w:rPr>
          <w:rFonts w:ascii="Times New Roman" w:hAnsi="Times New Roman" w:cs="Times New Roman"/>
          <w:b/>
          <w:bCs/>
          <w:szCs w:val="24"/>
          <w:highlight w:val="lightGray"/>
        </w:rPr>
      </w:pPr>
    </w:p>
    <w:p>
      <w:pPr>
        <w:jc w:val="left"/>
        <w:rPr>
          <w:rFonts w:ascii="Times New Roman" w:hAnsi="Times New Roman" w:cs="Times New Roman"/>
          <w:b/>
          <w:bCs/>
          <w:szCs w:val="24"/>
          <w:highlight w:val="lightGray"/>
        </w:rPr>
      </w:pPr>
      <w:r>
        <w:rPr>
          <w:rFonts w:hint="eastAsia" w:ascii="Times New Roman" w:hAnsi="Times New Roman" w:cs="Times New Roman"/>
          <w:b/>
          <w:bCs/>
          <w:szCs w:val="24"/>
          <w:highlight w:val="lightGray"/>
        </w:rPr>
        <w:t xml:space="preserve">Wednesday: </w:t>
      </w:r>
      <w:r>
        <w:rPr>
          <w:rFonts w:ascii="Times New Roman" w:hAnsi="Times New Roman" w:cs="Times New Roman"/>
          <w:b/>
          <w:bCs/>
          <w:szCs w:val="24"/>
          <w:highlight w:val="lightGray"/>
        </w:rPr>
        <w:t>__</w:t>
      </w:r>
      <w:r>
        <w:rPr>
          <w:rFonts w:hint="eastAsia" w:ascii="Times New Roman" w:hAnsi="Times New Roman" w:cs="Times New Roman"/>
          <w:b/>
          <w:bCs/>
          <w:szCs w:val="24"/>
          <w:highlight w:val="lightGray"/>
        </w:rPr>
        <w:t>________________________________________________________</w:t>
      </w:r>
    </w:p>
    <w:p>
      <w:pPr>
        <w:jc w:val="left"/>
        <w:rPr>
          <w:rFonts w:ascii="Times New Roman" w:hAnsi="Times New Roman" w:cs="Times New Roman"/>
          <w:b/>
          <w:bCs/>
          <w:szCs w:val="24"/>
          <w:highlight w:val="lightGray"/>
        </w:rPr>
      </w:pPr>
    </w:p>
    <w:p>
      <w:pPr>
        <w:jc w:val="left"/>
        <w:rPr>
          <w:rFonts w:ascii="Times New Roman" w:hAnsi="Times New Roman" w:cs="Times New Roman"/>
          <w:b/>
          <w:bCs/>
          <w:szCs w:val="24"/>
          <w:highlight w:val="lightGray"/>
        </w:rPr>
      </w:pPr>
      <w:r>
        <w:rPr>
          <w:rFonts w:hint="eastAsia" w:ascii="Times New Roman" w:hAnsi="Times New Roman" w:cs="Times New Roman"/>
          <w:b/>
          <w:bCs/>
          <w:szCs w:val="24"/>
          <w:highlight w:val="lightGray"/>
        </w:rPr>
        <w:t>Friday: ______________________________________________________________</w:t>
      </w:r>
    </w:p>
    <w:p>
      <w:pPr>
        <w:jc w:val="left"/>
        <w:rPr>
          <w:rFonts w:ascii="Times New Roman" w:hAnsi="Times New Roman" w:cs="Times New Roman"/>
          <w:szCs w:val="24"/>
          <w:highlight w:val="lightGray"/>
        </w:rPr>
      </w:pPr>
    </w:p>
    <w:p>
      <w:pPr>
        <w:jc w:val="left"/>
        <w:rPr>
          <w:rFonts w:ascii="Times New Roman" w:hAnsi="Times New Roman" w:cs="Times New Roman"/>
          <w:b/>
          <w:szCs w:val="24"/>
          <w:highlight w:val="lightGray"/>
        </w:rPr>
      </w:pPr>
      <w:r>
        <w:rPr>
          <w:rFonts w:hint="eastAsia" w:ascii="Times New Roman" w:hAnsi="Times New Roman" w:cs="Times New Roman"/>
          <w:b/>
          <w:szCs w:val="24"/>
          <w:highlight w:val="lightGray"/>
        </w:rPr>
        <w:t>Keys:</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b/>
          <w:color w:val="000000"/>
          <w:kern w:val="0"/>
          <w:szCs w:val="24"/>
          <w:highlight w:val="lightGray"/>
        </w:rPr>
        <w:t>Sunday</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After one minute, my dad climbs out.</w:t>
      </w:r>
    </w:p>
    <w:p>
      <w:pPr>
        <w:jc w:val="left"/>
        <w:rPr>
          <w:rFonts w:ascii="Times New Roman" w:hAnsi="Times New Roman" w:eastAsia="宋体" w:cs="Times New Roman"/>
          <w:color w:val="000000"/>
          <w:kern w:val="0"/>
          <w:szCs w:val="24"/>
          <w:highlight w:val="lightGray"/>
        </w:rPr>
      </w:pPr>
      <w:r>
        <w:rPr>
          <w:rFonts w:ascii="Times New Roman" w:hAnsi="Times New Roman" w:eastAsia="宋体" w:cs="Times New Roman"/>
          <w:b/>
          <w:kern w:val="0"/>
          <w:szCs w:val="24"/>
          <w:highlight w:val="lightGray"/>
        </w:rPr>
        <w:t>Monday</w:t>
      </w:r>
      <w:r>
        <w:rPr>
          <w:rFonts w:ascii="Times New Roman" w:hAnsi="Times New Roman" w:eastAsia="宋体" w:cs="Times New Roman"/>
          <w:kern w:val="0"/>
          <w:szCs w:val="24"/>
          <w:highlight w:val="lightGray"/>
        </w:rPr>
        <w:t>：As</w:t>
      </w:r>
      <w:r>
        <w:rPr>
          <w:rFonts w:ascii="Times New Roman" w:hAnsi="Times New Roman"/>
          <w:highlight w:val="lightGray"/>
        </w:rPr>
        <w:t xml:space="preserve"> </w:t>
      </w:r>
      <w:r>
        <w:rPr>
          <w:rFonts w:ascii="Times New Roman" w:hAnsi="Times New Roman" w:eastAsia="宋体" w:cs="Times New Roman"/>
          <w:kern w:val="0"/>
          <w:szCs w:val="24"/>
          <w:highlight w:val="lightGray"/>
        </w:rPr>
        <w:t>he</w:t>
      </w:r>
      <w:r>
        <w:rPr>
          <w:rFonts w:ascii="Times New Roman" w:hAnsi="Times New Roman"/>
          <w:highlight w:val="lightGray"/>
        </w:rPr>
        <w:t xml:space="preserve"> </w:t>
      </w:r>
      <w:r>
        <w:rPr>
          <w:rFonts w:ascii="Times New Roman" w:hAnsi="Times New Roman" w:eastAsia="宋体" w:cs="Times New Roman"/>
          <w:kern w:val="0"/>
          <w:szCs w:val="24"/>
          <w:highlight w:val="lightGray"/>
        </w:rPr>
        <w:t>speaks,</w:t>
      </w:r>
      <w:r>
        <w:rPr>
          <w:rFonts w:ascii="Times New Roman" w:hAnsi="Times New Roman"/>
          <w:highlight w:val="lightGray"/>
        </w:rPr>
        <w:t xml:space="preserve"> </w:t>
      </w:r>
      <w:r>
        <w:rPr>
          <w:rFonts w:ascii="Times New Roman" w:hAnsi="Times New Roman" w:eastAsia="宋体" w:cs="Times New Roman"/>
          <w:kern w:val="0"/>
          <w:szCs w:val="24"/>
          <w:highlight w:val="lightGray"/>
        </w:rPr>
        <w:t>his</w:t>
      </w:r>
      <w:r>
        <w:rPr>
          <w:rFonts w:ascii="Times New Roman" w:hAnsi="Times New Roman"/>
          <w:highlight w:val="lightGray"/>
        </w:rPr>
        <w:t xml:space="preserve"> </w:t>
      </w:r>
      <w:r>
        <w:rPr>
          <w:rFonts w:ascii="Times New Roman" w:hAnsi="Times New Roman" w:eastAsia="宋体" w:cs="Times New Roman"/>
          <w:kern w:val="0"/>
          <w:szCs w:val="24"/>
          <w:highlight w:val="lightGray"/>
        </w:rPr>
        <w:t>head</w:t>
      </w:r>
      <w:r>
        <w:rPr>
          <w:rFonts w:ascii="Times New Roman" w:hAnsi="Times New Roman"/>
          <w:kern w:val="0"/>
          <w:highlight w:val="lightGray"/>
        </w:rPr>
        <w:t xml:space="preserve"> </w:t>
      </w:r>
      <w:r>
        <w:rPr>
          <w:rFonts w:ascii="Times New Roman" w:hAnsi="Times New Roman" w:eastAsia="宋体" w:cs="Times New Roman"/>
          <w:kern w:val="0"/>
          <w:szCs w:val="24"/>
          <w:highlight w:val="lightGray"/>
        </w:rPr>
        <w:t>jerks</w:t>
      </w:r>
      <w:r>
        <w:rPr>
          <w:rFonts w:ascii="Times New Roman" w:hAnsi="Times New Roman"/>
          <w:highlight w:val="lightGray"/>
        </w:rPr>
        <w:t xml:space="preserve"> </w:t>
      </w:r>
      <w:r>
        <w:rPr>
          <w:rFonts w:ascii="Times New Roman" w:hAnsi="Times New Roman" w:eastAsia="宋体" w:cs="Times New Roman"/>
          <w:kern w:val="0"/>
          <w:szCs w:val="24"/>
          <w:highlight w:val="lightGray"/>
        </w:rPr>
        <w:t>wildly</w:t>
      </w:r>
      <w:r>
        <w:rPr>
          <w:rFonts w:ascii="Times New Roman" w:hAnsi="Times New Roman"/>
          <w:highlight w:val="lightGray"/>
        </w:rPr>
        <w:t xml:space="preserve"> </w:t>
      </w:r>
      <w:r>
        <w:rPr>
          <w:rFonts w:ascii="Times New Roman" w:hAnsi="Times New Roman" w:eastAsia="宋体" w:cs="Times New Roman"/>
          <w:kern w:val="0"/>
          <w:szCs w:val="24"/>
          <w:highlight w:val="lightGray"/>
        </w:rPr>
        <w:t>from</w:t>
      </w:r>
      <w:r>
        <w:rPr>
          <w:rFonts w:ascii="Times New Roman" w:hAnsi="Times New Roman"/>
          <w:highlight w:val="lightGray"/>
        </w:rPr>
        <w:t xml:space="preserve"> </w:t>
      </w:r>
      <w:r>
        <w:rPr>
          <w:rFonts w:ascii="Times New Roman" w:hAnsi="Times New Roman" w:eastAsia="宋体" w:cs="Times New Roman"/>
          <w:kern w:val="0"/>
          <w:szCs w:val="24"/>
          <w:highlight w:val="lightGray"/>
        </w:rPr>
        <w:t>side</w:t>
      </w:r>
      <w:r>
        <w:rPr>
          <w:rFonts w:ascii="Times New Roman" w:hAnsi="Times New Roman"/>
          <w:highlight w:val="lightGray"/>
        </w:rPr>
        <w:t xml:space="preserve"> </w:t>
      </w:r>
      <w:r>
        <w:rPr>
          <w:rFonts w:ascii="Times New Roman" w:hAnsi="Times New Roman" w:eastAsia="宋体" w:cs="Times New Roman"/>
          <w:kern w:val="0"/>
          <w:szCs w:val="24"/>
          <w:highlight w:val="lightGray"/>
        </w:rPr>
        <w:t>to</w:t>
      </w:r>
      <w:r>
        <w:rPr>
          <w:rFonts w:ascii="Times New Roman" w:hAnsi="Times New Roman"/>
          <w:highlight w:val="lightGray"/>
        </w:rPr>
        <w:t xml:space="preserve"> </w:t>
      </w:r>
      <w:r>
        <w:rPr>
          <w:rFonts w:ascii="Times New Roman" w:hAnsi="Times New Roman" w:eastAsia="宋体" w:cs="Times New Roman"/>
          <w:kern w:val="0"/>
          <w:szCs w:val="24"/>
          <w:highlight w:val="lightGray"/>
        </w:rPr>
        <w:t>side</w:t>
      </w:r>
      <w:r>
        <w:rPr>
          <w:rFonts w:hint="eastAsia" w:ascii="Times New Roman" w:hAnsi="Times New Roman" w:eastAsia="宋体" w:cs="Times New Roman"/>
          <w:kern w:val="0"/>
          <w:szCs w:val="24"/>
          <w:highlight w:val="lightGray"/>
        </w:rPr>
        <w:t xml:space="preserve">. </w:t>
      </w:r>
    </w:p>
    <w:p>
      <w:pPr>
        <w:pStyle w:val="4"/>
        <w:rPr>
          <w:rFonts w:ascii="Times New Roman" w:hAnsi="Times New Roman"/>
          <w:kern w:val="0"/>
          <w:highlight w:val="lightGray"/>
        </w:rPr>
      </w:pPr>
      <w:r>
        <w:rPr>
          <w:rFonts w:hint="eastAsia" w:ascii="Times New Roman" w:hAnsi="Times New Roman" w:eastAsia="宋体" w:cs="Times New Roman"/>
          <w:b/>
          <w:color w:val="000000"/>
          <w:kern w:val="0"/>
          <w:szCs w:val="24"/>
          <w:highlight w:val="lightGray"/>
        </w:rPr>
        <w:t>Tuesday</w:t>
      </w:r>
      <w:r>
        <w:rPr>
          <w:rFonts w:hint="eastAsia" w:ascii="Times New Roman" w:hAnsi="Times New Roman" w:eastAsia="宋体" w:cs="Times New Roman"/>
          <w:color w:val="000000"/>
          <w:kern w:val="0"/>
          <w:szCs w:val="24"/>
          <w:highlight w:val="lightGray"/>
        </w:rPr>
        <w:t xml:space="preserve">: </w:t>
      </w:r>
      <w:r>
        <w:rPr>
          <w:rFonts w:ascii="Times New Roman" w:hAnsi="Times New Roman"/>
          <w:kern w:val="0"/>
          <w:highlight w:val="lightGray"/>
        </w:rPr>
        <w:t>I feel like I haven’t eaten for three days.</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b/>
          <w:color w:val="000000"/>
          <w:kern w:val="0"/>
          <w:szCs w:val="24"/>
          <w:highlight w:val="lightGray"/>
        </w:rPr>
        <w:t>Wednesday</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I don’t even feel worthy of breathing the same air as her.</w:t>
      </w:r>
      <w:r>
        <w:rPr>
          <w:rFonts w:hint="eastAsia" w:ascii="Times New Roman" w:hAnsi="Times New Roman" w:eastAsia="宋体" w:cs="Times New Roman"/>
          <w:color w:val="000000"/>
          <w:kern w:val="0"/>
          <w:szCs w:val="24"/>
          <w:highlight w:val="lightGray"/>
        </w:rPr>
        <w:t xml:space="preserve"> </w:t>
      </w:r>
    </w:p>
    <w:p>
      <w:pPr>
        <w:pStyle w:val="21"/>
        <w:ind w:left="420" w:firstLine="0" w:firstLineChars="0"/>
        <w:rPr>
          <w:rFonts w:ascii="Times New Roman" w:hAnsi="Times New Roman" w:cs="Times New Roman"/>
          <w:sz w:val="24"/>
          <w:szCs w:val="24"/>
          <w:highlight w:val="lightGray"/>
        </w:rPr>
      </w:pPr>
      <w:r>
        <w:rPr>
          <w:rFonts w:hint="eastAsia" w:ascii="Times New Roman" w:hAnsi="Times New Roman" w:eastAsia="宋体" w:cs="Times New Roman"/>
          <w:b/>
          <w:color w:val="000000"/>
          <w:kern w:val="0"/>
          <w:szCs w:val="24"/>
          <w:highlight w:val="lightGray"/>
        </w:rPr>
        <w:t>Friday</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I also have to swear that I won't break the library rules, and if I do, I'll be sent to prison.</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eastAsia="宋体" w:cs="Times New Roman"/>
          <w:color w:val="000000"/>
          <w:kern w:val="0"/>
          <w:szCs w:val="24"/>
          <w:highlight w:val="lightGray"/>
        </w:rPr>
      </w:pPr>
    </w:p>
    <w:p>
      <w:pPr>
        <w:jc w:val="left"/>
        <w:rPr>
          <w:rFonts w:eastAsiaTheme="minorEastAsia"/>
          <w:szCs w:val="24"/>
        </w:rPr>
      </w:pPr>
    </w:p>
    <w:p>
      <w:pPr>
        <w:spacing w:before="120" w:after="120"/>
        <w:jc w:val="left"/>
        <w:outlineLvl w:val="0"/>
        <w:rPr>
          <w:rFonts w:ascii="Times New Roman" w:hAnsi="Times New Roman" w:eastAsia="等线w." w:cs="Times New Roman"/>
          <w:b/>
          <w:bCs/>
          <w:color w:val="006EC0"/>
          <w:kern w:val="0"/>
          <w:sz w:val="36"/>
          <w:szCs w:val="36"/>
        </w:rPr>
      </w:pPr>
      <w:r>
        <w:rPr>
          <w:rFonts w:ascii="Times New Roman" w:hAnsi="Times New Roman" w:eastAsia="等线w." w:cs="Times New Roman"/>
          <w:b/>
          <w:bCs/>
          <w:color w:val="006EC0"/>
          <w:kern w:val="0"/>
          <w:sz w:val="36"/>
          <w:szCs w:val="36"/>
        </w:rPr>
        <w:t xml:space="preserve">Building your language </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widowControl/>
        <w:jc w:val="left"/>
        <w:rPr>
          <w:rFonts w:ascii="Times New Roman" w:hAnsi="Times New Roman" w:eastAsia="等线w." w:cs="Times New Roman"/>
          <w:b/>
          <w:bCs/>
          <w:color w:val="006EC0"/>
          <w:kern w:val="0"/>
          <w:sz w:val="36"/>
          <w:szCs w:val="36"/>
          <w:highlight w:val="lightGray"/>
        </w:rPr>
      </w:pPr>
      <w:r>
        <w:rPr>
          <w:rFonts w:ascii="Times New Roman" w:hAnsi="Times New Roman" w:eastAsia="宋体" w:cs="Times New Roman"/>
          <w:b/>
          <w:color w:val="000000"/>
          <w:kern w:val="0"/>
          <w:szCs w:val="24"/>
          <w:highlight w:val="lightGray"/>
        </w:rPr>
        <w:t>1 Complete the paragraph with words from the box.</w:t>
      </w:r>
    </w:p>
    <w:p>
      <w:pPr>
        <w:jc w:val="left"/>
        <w:rPr>
          <w:rFonts w:ascii="Times New Roman" w:hAnsi="Times New Roman" w:eastAsia="宋体" w:cs="Times New Roman"/>
          <w:color w:val="000000"/>
          <w:kern w:val="0"/>
          <w:szCs w:val="24"/>
          <w:highlight w:val="lightGray"/>
        </w:rPr>
      </w:pPr>
      <w:r>
        <w:rPr>
          <w:rFonts w:ascii="Times New Roman" w:hAnsi="Times New Roman" w:eastAsia="宋体" w:cs="Times New Roman"/>
          <w:color w:val="000000"/>
          <w:kern w:val="0"/>
          <w:szCs w:val="24"/>
          <w:highlight w:val="lightGray"/>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72390</wp:posOffset>
                </wp:positionV>
                <wp:extent cx="4850130" cy="497205"/>
                <wp:effectExtent l="0" t="0" r="26670" b="17780"/>
                <wp:wrapNone/>
                <wp:docPr id="5" name="文本框 3"/>
                <wp:cNvGraphicFramePr/>
                <a:graphic xmlns:a="http://schemas.openxmlformats.org/drawingml/2006/main">
                  <a:graphicData uri="http://schemas.microsoft.com/office/word/2010/wordprocessingShape">
                    <wps:wsp>
                      <wps:cNvSpPr txBox="1">
                        <a:spLocks noChangeArrowheads="1"/>
                      </wps:cNvSpPr>
                      <wps:spPr bwMode="auto">
                        <a:xfrm>
                          <a:off x="0" y="0"/>
                          <a:ext cx="4850130" cy="497205"/>
                        </a:xfrm>
                        <a:prstGeom prst="rect">
                          <a:avLst/>
                        </a:prstGeom>
                        <a:solidFill>
                          <a:srgbClr val="FFFFFF"/>
                        </a:solidFill>
                        <a:ln w="9525">
                          <a:solidFill>
                            <a:srgbClr val="000000"/>
                          </a:solidFill>
                          <a:miter lim="800000"/>
                        </a:ln>
                      </wps:spPr>
                      <wps:txbx>
                        <w:txbxContent>
                          <w:p>
                            <w:pPr>
                              <w:rPr>
                                <w:rFonts w:ascii="Times New Roman" w:hAnsi="Times New Roman" w:eastAsia="宋体" w:cs="Times New Roman"/>
                                <w:color w:val="000000"/>
                                <w:kern w:val="0"/>
                                <w:szCs w:val="24"/>
                              </w:rPr>
                            </w:pPr>
                            <w:r>
                              <w:rPr>
                                <w:rFonts w:hint="eastAsia" w:ascii="Times New Roman" w:hAnsi="Times New Roman" w:eastAsia="宋体" w:cs="Times New Roman"/>
                                <w:color w:val="000000"/>
                                <w:kern w:val="0"/>
                                <w:szCs w:val="24"/>
                              </w:rPr>
                              <w:t xml:space="preserve">self-service      tutor         lecture         undergraduate </w:t>
                            </w:r>
                          </w:p>
                          <w:p>
                            <w:r>
                              <w:rPr>
                                <w:rFonts w:hint="eastAsia" w:ascii="Times New Roman" w:hAnsi="Times New Roman" w:eastAsia="宋体" w:cs="Times New Roman"/>
                                <w:color w:val="000000"/>
                                <w:kern w:val="0"/>
                                <w:szCs w:val="24"/>
                              </w:rPr>
                              <w:t>student</w:t>
                            </w:r>
                            <w:r>
                              <w:rPr>
                                <w:rFonts w:ascii="Times New Roman" w:hAnsi="Times New Roman" w:eastAsia="宋体" w:cs="Times New Roman"/>
                                <w:color w:val="000000"/>
                                <w:kern w:val="0"/>
                                <w:szCs w:val="24"/>
                              </w:rPr>
                              <w:t xml:space="preserve"> </w:t>
                            </w:r>
                            <w:r>
                              <w:rPr>
                                <w:rFonts w:hint="eastAsia" w:ascii="Times New Roman" w:hAnsi="Times New Roman" w:eastAsia="宋体" w:cs="Times New Roman"/>
                                <w:color w:val="000000"/>
                                <w:kern w:val="0"/>
                                <w:szCs w:val="24"/>
                              </w:rPr>
                              <w:t>card         canteen       fresher         residence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3" o:spid="_x0000_s1026" o:spt="202" type="#_x0000_t202" style="position:absolute;left:0pt;margin-left:0pt;margin-top:5.7pt;height:39.15pt;width:381.9pt;mso-position-horizontal-relative:margin;z-index:251660288;mso-width-relative:page;mso-height-relative:margin;mso-height-percent:200;" fillcolor="#FFFFFF" filled="t" stroked="t" coordsize="21600,21600" o:gfxdata="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O0RINUAAAAGAQAADwAAAAAAAAABACAAAAAiAAAAZHJz&#10;L2Rvd25yZXYueG1sUEsBAhQAFAAAAAgAh07iQG21yvBAAgAAhwQAAA4AAAAAAAAAAQAgAAAAJAEA&#10;AGRycy9lMm9Eb2MueG1sUEsFBgAAAAAGAAYAWQEAANYFAAAAAA==&#10;">
                <v:fill on="t" focussize="0,0"/>
                <v:stroke color="#000000" miterlimit="8" joinstyle="miter"/>
                <v:imagedata o:title=""/>
                <o:lock v:ext="edit" aspectratio="f"/>
                <v:textbox style="mso-fit-shape-to-text:t;">
                  <w:txbxContent>
                    <w:p>
                      <w:pPr>
                        <w:rPr>
                          <w:rFonts w:ascii="Times New Roman" w:hAnsi="Times New Roman" w:eastAsia="宋体" w:cs="Times New Roman"/>
                          <w:color w:val="000000"/>
                          <w:kern w:val="0"/>
                          <w:szCs w:val="24"/>
                        </w:rPr>
                      </w:pPr>
                      <w:r>
                        <w:rPr>
                          <w:rFonts w:hint="eastAsia" w:ascii="Times New Roman" w:hAnsi="Times New Roman" w:eastAsia="宋体" w:cs="Times New Roman"/>
                          <w:color w:val="000000"/>
                          <w:kern w:val="0"/>
                          <w:szCs w:val="24"/>
                        </w:rPr>
                        <w:t xml:space="preserve">self-service      tutor         lecture         undergraduate </w:t>
                      </w:r>
                    </w:p>
                    <w:p>
                      <w:r>
                        <w:rPr>
                          <w:rFonts w:hint="eastAsia" w:ascii="Times New Roman" w:hAnsi="Times New Roman" w:eastAsia="宋体" w:cs="Times New Roman"/>
                          <w:color w:val="000000"/>
                          <w:kern w:val="0"/>
                          <w:szCs w:val="24"/>
                        </w:rPr>
                        <w:t>student</w:t>
                      </w:r>
                      <w:r>
                        <w:rPr>
                          <w:rFonts w:ascii="Times New Roman" w:hAnsi="Times New Roman" w:eastAsia="宋体" w:cs="Times New Roman"/>
                          <w:color w:val="000000"/>
                          <w:kern w:val="0"/>
                          <w:szCs w:val="24"/>
                        </w:rPr>
                        <w:t xml:space="preserve"> </w:t>
                      </w:r>
                      <w:r>
                        <w:rPr>
                          <w:rFonts w:hint="eastAsia" w:ascii="Times New Roman" w:hAnsi="Times New Roman" w:eastAsia="宋体" w:cs="Times New Roman"/>
                          <w:color w:val="000000"/>
                          <w:kern w:val="0"/>
                          <w:szCs w:val="24"/>
                        </w:rPr>
                        <w:t>card         canteen       fresher         residence</w:t>
                      </w:r>
                    </w:p>
                  </w:txbxContent>
                </v:textbox>
              </v:shape>
            </w:pict>
          </mc:Fallback>
        </mc:AlternateConten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w:t>
      </w:r>
    </w:p>
    <w:p>
      <w:pPr>
        <w:jc w:val="left"/>
        <w:rPr>
          <w:rFonts w:ascii="Times New Roman" w:hAnsi="Times New Roman" w:eastAsia="宋体" w:cs="Times New Roman"/>
          <w:color w:val="000000"/>
          <w:kern w:val="0"/>
          <w:szCs w:val="24"/>
          <w:highlight w:val="lightGray"/>
        </w:rPr>
      </w:pPr>
    </w:p>
    <w:p>
      <w:pPr>
        <w:jc w:val="left"/>
        <w:rPr>
          <w:rFonts w:ascii="Times New Roman" w:hAnsi="Times New Roman" w:eastAsia="宋体" w:cs="Times New Roman"/>
          <w:color w:val="000000"/>
          <w:kern w:val="0"/>
          <w:szCs w:val="24"/>
          <w:highlight w:val="lightGray"/>
        </w:rPr>
      </w:pPr>
    </w:p>
    <w:p>
      <w:pPr>
        <w:jc w:val="left"/>
        <w:rPr>
          <w:rFonts w:ascii="Times New Roman" w:hAnsi="Times New Roman" w:eastAsia="宋体" w:cs="Times New Roman"/>
          <w:color w:val="000000"/>
          <w:kern w:val="0"/>
          <w:szCs w:val="24"/>
          <w:highlight w:val="lightGray"/>
        </w:rPr>
      </w:pPr>
      <w:r>
        <w:rPr>
          <w:rFonts w:ascii="Times New Roman" w:hAnsi="Times New Roman" w:eastAsia="宋体" w:cs="Times New Roman"/>
          <w:color w:val="000000"/>
          <w:kern w:val="0"/>
          <w:szCs w:val="24"/>
          <w:highlight w:val="lightGray"/>
        </w:rPr>
        <w:t xml:space="preserve">Many years have passed, </w:t>
      </w:r>
      <w:r>
        <w:rPr>
          <w:rFonts w:hint="eastAsia" w:ascii="Times New Roman" w:hAnsi="Times New Roman" w:eastAsia="宋体" w:cs="Times New Roman"/>
          <w:color w:val="000000"/>
          <w:kern w:val="0"/>
          <w:szCs w:val="24"/>
          <w:highlight w:val="lightGray"/>
        </w:rPr>
        <w:t xml:space="preserve">but </w:t>
      </w:r>
      <w:r>
        <w:rPr>
          <w:rFonts w:ascii="Times New Roman" w:hAnsi="Times New Roman" w:eastAsia="宋体" w:cs="Times New Roman"/>
          <w:color w:val="000000"/>
          <w:kern w:val="0"/>
          <w:szCs w:val="24"/>
          <w:highlight w:val="lightGray"/>
        </w:rPr>
        <w:t xml:space="preserve">I still remember how I spent </w:t>
      </w:r>
      <w:r>
        <w:rPr>
          <w:rFonts w:hint="eastAsia" w:ascii="Times New Roman" w:hAnsi="Times New Roman" w:eastAsia="宋体" w:cs="Times New Roman"/>
          <w:color w:val="000000"/>
          <w:kern w:val="0"/>
          <w:szCs w:val="24"/>
          <w:highlight w:val="lightGray"/>
        </w:rPr>
        <w:t>my</w:t>
      </w:r>
      <w:r>
        <w:rPr>
          <w:rFonts w:ascii="Times New Roman" w:hAnsi="Times New Roman" w:eastAsia="宋体" w:cs="Times New Roman"/>
          <w:color w:val="000000"/>
          <w:kern w:val="0"/>
          <w:szCs w:val="24"/>
          <w:highlight w:val="lightGray"/>
        </w:rPr>
        <w:t xml:space="preserve"> first week as a</w:t>
      </w:r>
      <w:r>
        <w:rPr>
          <w:rFonts w:hint="eastAsia" w:ascii="Times New Roman" w:hAnsi="Times New Roman" w:eastAsia="宋体" w:cs="Times New Roman"/>
          <w:color w:val="000000"/>
          <w:kern w:val="0"/>
          <w:szCs w:val="24"/>
          <w:highlight w:val="lightGray"/>
        </w:rPr>
        <w:t xml:space="preserve"> (1)</w:t>
      </w:r>
      <w:r>
        <w:rPr>
          <w:rFonts w:ascii="Times New Roman" w:hAnsi="Times New Roman" w:eastAsia="宋体" w:cs="Times New Roman"/>
          <w:color w:val="000000"/>
          <w:kern w:val="0"/>
          <w:szCs w:val="24"/>
          <w:highlight w:val="lightGray"/>
        </w:rPr>
        <w:t xml:space="preserve"> </w:t>
      </w:r>
      <w:r>
        <w:rPr>
          <w:rFonts w:hint="eastAsia" w:ascii="Times New Roman" w:hAnsi="Times New Roman" w:eastAsia="宋体" w:cs="Times New Roman"/>
          <w:color w:val="000000"/>
          <w:kern w:val="0"/>
          <w:szCs w:val="24"/>
          <w:highlight w:val="lightGray"/>
        </w:rPr>
        <w:t>______________</w:t>
      </w:r>
      <w:r>
        <w:rPr>
          <w:rFonts w:ascii="Times New Roman" w:hAnsi="Times New Roman" w:eastAsia="宋体" w:cs="Times New Roman"/>
          <w:color w:val="000000"/>
          <w:kern w:val="0"/>
          <w:szCs w:val="24"/>
          <w:highlight w:val="lightGray"/>
        </w:rPr>
        <w:t xml:space="preserve"> at college</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 xml:space="preserve">For the first time, I had to leave home and live in a student </w:t>
      </w:r>
      <w:r>
        <w:rPr>
          <w:rFonts w:hint="eastAsia" w:ascii="Times New Roman" w:hAnsi="Times New Roman" w:eastAsia="宋体" w:cs="Times New Roman"/>
          <w:color w:val="000000"/>
          <w:kern w:val="0"/>
          <w:szCs w:val="24"/>
          <w:highlight w:val="lightGray"/>
        </w:rPr>
        <w:t>(2) ______________</w:t>
      </w:r>
      <w:r>
        <w:rPr>
          <w:rFonts w:ascii="Times New Roman" w:hAnsi="Times New Roman" w:eastAsia="宋体" w:cs="Times New Roman"/>
          <w:color w:val="000000"/>
          <w:kern w:val="0"/>
          <w:szCs w:val="24"/>
          <w:highlight w:val="lightGray"/>
        </w:rPr>
        <w:t xml:space="preserve">. The room was so small that I couldn’t even stretch out in bed. Each student </w:t>
      </w:r>
      <w:r>
        <w:rPr>
          <w:rFonts w:hint="eastAsia" w:ascii="Times New Roman" w:hAnsi="Times New Roman" w:eastAsia="宋体" w:cs="Times New Roman"/>
          <w:color w:val="000000"/>
          <w:kern w:val="0"/>
          <w:szCs w:val="24"/>
          <w:highlight w:val="lightGray"/>
        </w:rPr>
        <w:t xml:space="preserve">was assigned </w:t>
      </w:r>
      <w:r>
        <w:rPr>
          <w:rFonts w:ascii="Times New Roman" w:hAnsi="Times New Roman" w:eastAsia="宋体" w:cs="Times New Roman"/>
          <w:color w:val="000000"/>
          <w:kern w:val="0"/>
          <w:szCs w:val="24"/>
          <w:highlight w:val="lightGray"/>
        </w:rPr>
        <w:t xml:space="preserve">a </w:t>
      </w:r>
      <w:r>
        <w:rPr>
          <w:rFonts w:hint="eastAsia" w:ascii="Times New Roman" w:hAnsi="Times New Roman" w:eastAsia="宋体" w:cs="Times New Roman"/>
          <w:color w:val="000000"/>
          <w:kern w:val="0"/>
          <w:szCs w:val="24"/>
          <w:highlight w:val="lightGray"/>
        </w:rPr>
        <w:t>(3) ______________</w:t>
      </w:r>
      <w:r>
        <w:rPr>
          <w:rFonts w:ascii="Times New Roman" w:hAnsi="Times New Roman" w:eastAsia="宋体" w:cs="Times New Roman"/>
          <w:color w:val="000000"/>
          <w:kern w:val="0"/>
          <w:szCs w:val="24"/>
          <w:highlight w:val="lightGray"/>
        </w:rPr>
        <w:t>,</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and at</w:t>
      </w:r>
      <w:r>
        <w:rPr>
          <w:rFonts w:hint="eastAsia" w:ascii="Times New Roman" w:hAnsi="Times New Roman" w:eastAsia="宋体" w:cs="Times New Roman"/>
          <w:color w:val="000000"/>
          <w:kern w:val="0"/>
          <w:szCs w:val="24"/>
          <w:highlight w:val="lightGray"/>
        </w:rPr>
        <w:t xml:space="preserve"> the coffee morning </w:t>
      </w:r>
      <w:r>
        <w:rPr>
          <w:rFonts w:ascii="Times New Roman" w:hAnsi="Times New Roman" w:eastAsia="宋体" w:cs="Times New Roman"/>
          <w:color w:val="000000"/>
          <w:kern w:val="0"/>
          <w:szCs w:val="24"/>
          <w:highlight w:val="lightGray"/>
        </w:rPr>
        <w:t>I</w:t>
      </w:r>
      <w:r>
        <w:rPr>
          <w:rFonts w:hint="eastAsia" w:ascii="Times New Roman" w:hAnsi="Times New Roman" w:eastAsia="宋体" w:cs="Times New Roman"/>
          <w:color w:val="000000"/>
          <w:kern w:val="0"/>
          <w:szCs w:val="24"/>
          <w:highlight w:val="lightGray"/>
        </w:rPr>
        <w:t xml:space="preserve"> met </w:t>
      </w:r>
      <w:r>
        <w:rPr>
          <w:rFonts w:ascii="Times New Roman" w:hAnsi="Times New Roman" w:eastAsia="宋体" w:cs="Times New Roman"/>
          <w:color w:val="000000"/>
          <w:kern w:val="0"/>
          <w:szCs w:val="24"/>
          <w:highlight w:val="lightGray"/>
        </w:rPr>
        <w:t>mine.</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 xml:space="preserve">He seemed nervous and a little strange, though he turned out to be very nice. When I went to the college </w:t>
      </w:r>
      <w:r>
        <w:rPr>
          <w:rFonts w:hint="eastAsia" w:ascii="Times New Roman" w:hAnsi="Times New Roman" w:eastAsia="宋体" w:cs="Times New Roman"/>
          <w:color w:val="000000"/>
          <w:kern w:val="0"/>
          <w:szCs w:val="24"/>
          <w:highlight w:val="lightGray"/>
        </w:rPr>
        <w:t>(4) ______________</w:t>
      </w:r>
      <w:r>
        <w:rPr>
          <w:rFonts w:ascii="Times New Roman" w:hAnsi="Times New Roman" w:eastAsia="宋体" w:cs="Times New Roman"/>
          <w:color w:val="000000"/>
          <w:kern w:val="0"/>
          <w:szCs w:val="24"/>
          <w:highlight w:val="lightGray"/>
        </w:rPr>
        <w:t xml:space="preserve">, I suddenly lost my appetite after seeing someone piling too much food on his plate at the </w:t>
      </w:r>
      <w:r>
        <w:rPr>
          <w:rFonts w:hint="eastAsia" w:ascii="Times New Roman" w:hAnsi="Times New Roman" w:eastAsia="宋体" w:cs="Times New Roman"/>
          <w:color w:val="000000"/>
          <w:kern w:val="0"/>
          <w:szCs w:val="24"/>
          <w:highlight w:val="lightGray"/>
        </w:rPr>
        <w:t>(5) ______________</w:t>
      </w:r>
      <w:r>
        <w:rPr>
          <w:rFonts w:ascii="Times New Roman" w:hAnsi="Times New Roman" w:eastAsia="宋体" w:cs="Times New Roman"/>
          <w:color w:val="000000"/>
          <w:kern w:val="0"/>
          <w:szCs w:val="24"/>
          <w:highlight w:val="lightGray"/>
        </w:rPr>
        <w:t xml:space="preserve"> counter. Mom wasn’t there to wake me up in the morning and I was late for my first </w:t>
      </w:r>
      <w:r>
        <w:rPr>
          <w:rFonts w:hint="eastAsia" w:ascii="Times New Roman" w:hAnsi="Times New Roman" w:eastAsia="宋体" w:cs="Times New Roman"/>
          <w:color w:val="000000"/>
          <w:kern w:val="0"/>
          <w:szCs w:val="24"/>
          <w:highlight w:val="lightGray"/>
        </w:rPr>
        <w:t>(6) ______________</w:t>
      </w:r>
      <w:r>
        <w:rPr>
          <w:rFonts w:ascii="Times New Roman" w:hAnsi="Times New Roman" w:eastAsia="宋体" w:cs="Times New Roman"/>
          <w:color w:val="000000"/>
          <w:kern w:val="0"/>
          <w:szCs w:val="24"/>
          <w:highlight w:val="lightGray"/>
        </w:rPr>
        <w:t xml:space="preserve">. A girl called Sophie was sitting beside me. She was also an English literature </w:t>
      </w:r>
      <w:r>
        <w:rPr>
          <w:rFonts w:hint="eastAsia" w:ascii="Times New Roman" w:hAnsi="Times New Roman" w:eastAsia="宋体" w:cs="Times New Roman"/>
          <w:color w:val="000000"/>
          <w:kern w:val="0"/>
          <w:szCs w:val="24"/>
          <w:highlight w:val="lightGray"/>
        </w:rPr>
        <w:t>(7) ______________</w:t>
      </w:r>
      <w:r>
        <w:rPr>
          <w:rFonts w:ascii="Times New Roman" w:hAnsi="Times New Roman" w:eastAsia="宋体" w:cs="Times New Roman"/>
          <w:color w:val="000000"/>
          <w:kern w:val="0"/>
          <w:szCs w:val="24"/>
          <w:highlight w:val="lightGray"/>
        </w:rPr>
        <w:t>. We ended up joining the same clubs. Later, I went to take a look at the college library,</w:t>
      </w:r>
      <w:r>
        <w:rPr>
          <w:rFonts w:hint="eastAsia" w:ascii="Times New Roman" w:hAnsi="Times New Roman" w:eastAsia="宋体" w:cs="Times New Roman"/>
          <w:color w:val="000000"/>
          <w:kern w:val="0"/>
          <w:szCs w:val="24"/>
          <w:highlight w:val="lightGray"/>
        </w:rPr>
        <w:t xml:space="preserve"> but </w:t>
      </w:r>
      <w:r>
        <w:rPr>
          <w:rFonts w:ascii="Times New Roman" w:hAnsi="Times New Roman" w:eastAsia="宋体" w:cs="Times New Roman"/>
          <w:color w:val="000000"/>
          <w:kern w:val="0"/>
          <w:szCs w:val="24"/>
          <w:highlight w:val="lightGray"/>
        </w:rPr>
        <w:t xml:space="preserve">I was still waiting for my </w:t>
      </w:r>
      <w:r>
        <w:rPr>
          <w:rFonts w:hint="eastAsia" w:ascii="Times New Roman" w:hAnsi="Times New Roman" w:eastAsia="宋体" w:cs="Times New Roman"/>
          <w:color w:val="000000"/>
          <w:kern w:val="0"/>
          <w:szCs w:val="24"/>
          <w:highlight w:val="lightGray"/>
        </w:rPr>
        <w:t>(8) ______________</w:t>
      </w:r>
      <w:r>
        <w:rPr>
          <w:rFonts w:ascii="Times New Roman" w:hAnsi="Times New Roman" w:eastAsia="宋体" w:cs="Times New Roman"/>
          <w:color w:val="000000"/>
          <w:kern w:val="0"/>
          <w:szCs w:val="24"/>
          <w:highlight w:val="lightGray"/>
        </w:rPr>
        <w:t xml:space="preserve"> to be issued, and they wouldn’t let me in without it! </w:t>
      </w:r>
    </w:p>
    <w:p>
      <w:pPr>
        <w:jc w:val="left"/>
        <w:rPr>
          <w:rFonts w:ascii="Times New Roman" w:hAnsi="Times New Roman" w:eastAsia="宋体" w:cs="Times New Roman"/>
          <w:color w:val="000000"/>
          <w:kern w:val="0"/>
          <w:szCs w:val="24"/>
          <w:highlight w:val="lightGray"/>
        </w:rPr>
      </w:pPr>
      <w:r>
        <w:rPr>
          <w:rFonts w:ascii="Times New Roman" w:hAnsi="Times New Roman" w:eastAsia="宋体" w:cs="Times New Roman"/>
          <w:color w:val="000000"/>
          <w:kern w:val="0"/>
          <w:szCs w:val="24"/>
          <w:highlight w:val="lightGray"/>
        </w:rPr>
        <w:t xml:space="preserve">                   </w:t>
      </w:r>
    </w:p>
    <w:p>
      <w:pPr>
        <w:jc w:val="left"/>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Keys:</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 xml:space="preserve">(1) fresher, (2) residence, (3) tutor, (4) canteen, (5) self-service, (6) lecture, </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(7) undergraduate, (8) student card</w:t>
      </w:r>
    </w:p>
    <w:p>
      <w:pPr>
        <w:jc w:val="left"/>
        <w:rPr>
          <w:rFonts w:ascii="Times New Roman" w:hAnsi="Times New Roman" w:eastAsia="宋体" w:cs="Times New Roman"/>
          <w:color w:val="000000"/>
          <w:kern w:val="0"/>
          <w:szCs w:val="24"/>
          <w:highlight w:val="lightGray"/>
        </w:rPr>
      </w:pP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b/>
          <w:color w:val="000000"/>
          <w:kern w:val="0"/>
          <w:szCs w:val="24"/>
          <w:highlight w:val="lightGray"/>
        </w:rPr>
        <w:t>2 Replace the underlined words with the correct form of the words below.</w:t>
      </w:r>
    </w:p>
    <w:p>
      <w:pPr>
        <w:jc w:val="left"/>
        <w:rPr>
          <w:rFonts w:ascii="Times New Roman" w:hAnsi="Times New Roman" w:eastAsia="宋体" w:cs="Times New Roman"/>
          <w:color w:val="000000"/>
          <w:kern w:val="0"/>
          <w:szCs w:val="24"/>
          <w:highlight w:val="lightGray"/>
        </w:rPr>
      </w:pPr>
      <w:r>
        <w:rPr>
          <w:szCs w:val="24"/>
          <w:highlight w:val="lightGray"/>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45085</wp:posOffset>
                </wp:positionV>
                <wp:extent cx="4638675" cy="497205"/>
                <wp:effectExtent l="0" t="0" r="28575" b="1778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38675" cy="497205"/>
                        </a:xfrm>
                        <a:prstGeom prst="rect">
                          <a:avLst/>
                        </a:prstGeom>
                        <a:solidFill>
                          <a:srgbClr val="FFFFFF"/>
                        </a:solidFill>
                        <a:ln w="9525">
                          <a:solidFill>
                            <a:srgbClr val="000000"/>
                          </a:solidFill>
                          <a:miter lim="800000"/>
                        </a:ln>
                      </wps:spPr>
                      <wps:txbx>
                        <w:txbxContent>
                          <w:p>
                            <w:pPr>
                              <w:widowControl/>
                              <w:jc w:val="left"/>
                            </w:pPr>
                            <w:r>
                              <w:rPr>
                                <w:rFonts w:ascii="Times New Roman" w:hAnsi="Times New Roman" w:eastAsia="宋体" w:cs="Times New Roman"/>
                                <w:color w:val="000000"/>
                                <w:kern w:val="0"/>
                                <w:szCs w:val="24"/>
                              </w:rPr>
                              <w:t xml:space="preserve">settle in               </w:t>
                            </w:r>
                            <w:r>
                              <w:rPr>
                                <w:rFonts w:hint="eastAsia" w:ascii="Times New Roman" w:hAnsi="Times New Roman" w:eastAsia="宋体" w:cs="Times New Roman"/>
                                <w:color w:val="000000"/>
                                <w:kern w:val="0"/>
                                <w:szCs w:val="24"/>
                              </w:rPr>
                              <w:t>be worthy of</w:t>
                            </w:r>
                            <w:r>
                              <w:rPr>
                                <w:rFonts w:ascii="Times New Roman" w:hAnsi="Times New Roman" w:eastAsia="宋体" w:cs="Times New Roman"/>
                                <w:color w:val="000000"/>
                                <w:kern w:val="0"/>
                                <w:szCs w:val="24"/>
                              </w:rPr>
                              <w:t xml:space="preserve">               run</w:t>
                            </w:r>
                            <w:r>
                              <w:t xml:space="preserve"> </w:t>
                            </w:r>
                            <w:r>
                              <w:rPr>
                                <w:rFonts w:ascii="Times New Roman" w:hAnsi="Times New Roman" w:eastAsia="宋体" w:cs="Times New Roman"/>
                                <w:color w:val="000000"/>
                                <w:kern w:val="0"/>
                                <w:szCs w:val="24"/>
                              </w:rPr>
                              <w:t>out</w:t>
                            </w:r>
                            <w:r>
                              <w:t xml:space="preserve"> </w:t>
                            </w:r>
                            <w:r>
                              <w:rPr>
                                <w:rFonts w:ascii="Times New Roman" w:hAnsi="Times New Roman" w:eastAsia="宋体" w:cs="Times New Roman"/>
                                <w:color w:val="000000"/>
                                <w:kern w:val="0"/>
                                <w:szCs w:val="24"/>
                              </w:rPr>
                              <w:t>of</w:t>
                            </w:r>
                            <w:r>
                              <w:t xml:space="preserve"> </w:t>
                            </w:r>
                          </w:p>
                          <w:p>
                            <w:pPr>
                              <w:widowControl/>
                              <w:jc w:val="left"/>
                              <w:rPr>
                                <w:rFonts w:ascii="Times New Roman" w:hAnsi="Times New Roman" w:eastAsia="宋体" w:cs="Times New Roman"/>
                                <w:color w:val="000000"/>
                                <w:kern w:val="0"/>
                                <w:szCs w:val="24"/>
                              </w:rPr>
                            </w:pPr>
                            <w:r>
                              <w:rPr>
                                <w:rFonts w:ascii="Times New Roman" w:hAnsi="Times New Roman" w:eastAsia="宋体" w:cs="Times New Roman"/>
                                <w:color w:val="000000"/>
                                <w:kern w:val="0"/>
                                <w:szCs w:val="24"/>
                              </w:rPr>
                              <w:t>sign</w:t>
                            </w:r>
                            <w:r>
                              <w:t xml:space="preserve"> </w:t>
                            </w:r>
                            <w:r>
                              <w:rPr>
                                <w:rFonts w:ascii="Times New Roman" w:hAnsi="Times New Roman" w:eastAsia="宋体" w:cs="Times New Roman"/>
                                <w:color w:val="000000"/>
                                <w:kern w:val="0"/>
                                <w:szCs w:val="24"/>
                              </w:rPr>
                              <w:t>up</w:t>
                            </w:r>
                            <w:r>
                              <w:t xml:space="preserve"> </w:t>
                            </w:r>
                            <w:r>
                              <w:rPr>
                                <w:rFonts w:ascii="Times New Roman" w:hAnsi="Times New Roman" w:eastAsia="宋体" w:cs="Times New Roman"/>
                                <w:color w:val="000000"/>
                                <w:kern w:val="0"/>
                                <w:szCs w:val="24"/>
                              </w:rPr>
                              <w:t xml:space="preserve">for             </w:t>
                            </w:r>
                            <w:r>
                              <w:rPr>
                                <w:rFonts w:hint="eastAsia" w:ascii="Times New Roman" w:hAnsi="Times New Roman" w:eastAsia="宋体" w:cs="Times New Roman"/>
                                <w:color w:val="000000"/>
                                <w:kern w:val="0"/>
                                <w:szCs w:val="24"/>
                              </w:rPr>
                              <w:t xml:space="preserve">burst into tears            </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4.55pt;margin-top:3.55pt;height:39.15pt;width:365.25pt;z-index:251659264;mso-width-relative:page;mso-height-relative:margin;mso-height-percent:200;" fillcolor="#FFFFFF" filled="t" stroked="t" coordsize="21600,21600" o:gfxdata="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&#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tCtjS1gAAAAcBAAAPAAAAAAAAAAEAIAAAACIAAABk&#10;cnMvZG93bnJldi54bWxQSwECFAAUAAAACACHTuJAjcvmVEECAACHBAAADgAAAAAAAAABACAAAAAl&#10;AQAAZHJzL2Uyb0RvYy54bWxQSwUGAAAAAAYABgBZAQAA2AUAAAAA&#10;">
                <v:fill on="t" focussize="0,0"/>
                <v:stroke color="#000000" miterlimit="8" joinstyle="miter"/>
                <v:imagedata o:title=""/>
                <o:lock v:ext="edit" aspectratio="f"/>
                <v:textbox style="mso-fit-shape-to-text:t;">
                  <w:txbxContent>
                    <w:p>
                      <w:pPr>
                        <w:widowControl/>
                        <w:jc w:val="left"/>
                      </w:pPr>
                      <w:r>
                        <w:rPr>
                          <w:rFonts w:ascii="Times New Roman" w:hAnsi="Times New Roman" w:eastAsia="宋体" w:cs="Times New Roman"/>
                          <w:color w:val="000000"/>
                          <w:kern w:val="0"/>
                          <w:szCs w:val="24"/>
                        </w:rPr>
                        <w:t xml:space="preserve">settle in               </w:t>
                      </w:r>
                      <w:r>
                        <w:rPr>
                          <w:rFonts w:hint="eastAsia" w:ascii="Times New Roman" w:hAnsi="Times New Roman" w:eastAsia="宋体" w:cs="Times New Roman"/>
                          <w:color w:val="000000"/>
                          <w:kern w:val="0"/>
                          <w:szCs w:val="24"/>
                        </w:rPr>
                        <w:t>be worthy of</w:t>
                      </w:r>
                      <w:r>
                        <w:rPr>
                          <w:rFonts w:ascii="Times New Roman" w:hAnsi="Times New Roman" w:eastAsia="宋体" w:cs="Times New Roman"/>
                          <w:color w:val="000000"/>
                          <w:kern w:val="0"/>
                          <w:szCs w:val="24"/>
                        </w:rPr>
                        <w:t xml:space="preserve">               run</w:t>
                      </w:r>
                      <w:r>
                        <w:t xml:space="preserve"> </w:t>
                      </w:r>
                      <w:r>
                        <w:rPr>
                          <w:rFonts w:ascii="Times New Roman" w:hAnsi="Times New Roman" w:eastAsia="宋体" w:cs="Times New Roman"/>
                          <w:color w:val="000000"/>
                          <w:kern w:val="0"/>
                          <w:szCs w:val="24"/>
                        </w:rPr>
                        <w:t>out</w:t>
                      </w:r>
                      <w:r>
                        <w:t xml:space="preserve"> </w:t>
                      </w:r>
                      <w:r>
                        <w:rPr>
                          <w:rFonts w:ascii="Times New Roman" w:hAnsi="Times New Roman" w:eastAsia="宋体" w:cs="Times New Roman"/>
                          <w:color w:val="000000"/>
                          <w:kern w:val="0"/>
                          <w:szCs w:val="24"/>
                        </w:rPr>
                        <w:t>of</w:t>
                      </w:r>
                      <w:r>
                        <w:t xml:space="preserve"> </w:t>
                      </w:r>
                    </w:p>
                    <w:p>
                      <w:pPr>
                        <w:widowControl/>
                        <w:jc w:val="left"/>
                        <w:rPr>
                          <w:rFonts w:ascii="Times New Roman" w:hAnsi="Times New Roman" w:eastAsia="宋体" w:cs="Times New Roman"/>
                          <w:color w:val="000000"/>
                          <w:kern w:val="0"/>
                          <w:szCs w:val="24"/>
                        </w:rPr>
                      </w:pPr>
                      <w:r>
                        <w:rPr>
                          <w:rFonts w:ascii="Times New Roman" w:hAnsi="Times New Roman" w:eastAsia="宋体" w:cs="Times New Roman"/>
                          <w:color w:val="000000"/>
                          <w:kern w:val="0"/>
                          <w:szCs w:val="24"/>
                        </w:rPr>
                        <w:t>sign</w:t>
                      </w:r>
                      <w:r>
                        <w:t xml:space="preserve"> </w:t>
                      </w:r>
                      <w:r>
                        <w:rPr>
                          <w:rFonts w:ascii="Times New Roman" w:hAnsi="Times New Roman" w:eastAsia="宋体" w:cs="Times New Roman"/>
                          <w:color w:val="000000"/>
                          <w:kern w:val="0"/>
                          <w:szCs w:val="24"/>
                        </w:rPr>
                        <w:t>up</w:t>
                      </w:r>
                      <w:r>
                        <w:t xml:space="preserve"> </w:t>
                      </w:r>
                      <w:r>
                        <w:rPr>
                          <w:rFonts w:ascii="Times New Roman" w:hAnsi="Times New Roman" w:eastAsia="宋体" w:cs="Times New Roman"/>
                          <w:color w:val="000000"/>
                          <w:kern w:val="0"/>
                          <w:szCs w:val="24"/>
                        </w:rPr>
                        <w:t xml:space="preserve">for             </w:t>
                      </w:r>
                      <w:r>
                        <w:rPr>
                          <w:rFonts w:hint="eastAsia" w:ascii="Times New Roman" w:hAnsi="Times New Roman" w:eastAsia="宋体" w:cs="Times New Roman"/>
                          <w:color w:val="000000"/>
                          <w:kern w:val="0"/>
                          <w:szCs w:val="24"/>
                        </w:rPr>
                        <w:t xml:space="preserve">burst into tears            </w:t>
                      </w:r>
                    </w:p>
                  </w:txbxContent>
                </v:textbox>
              </v:shape>
            </w:pict>
          </mc:Fallback>
        </mc:AlternateContent>
      </w:r>
    </w:p>
    <w:p>
      <w:pPr>
        <w:jc w:val="left"/>
        <w:rPr>
          <w:rFonts w:ascii="Times New Roman" w:hAnsi="Times New Roman" w:eastAsia="宋体" w:cs="Times New Roman"/>
          <w:color w:val="000000"/>
          <w:kern w:val="0"/>
          <w:szCs w:val="24"/>
          <w:highlight w:val="lightGray"/>
        </w:rPr>
      </w:pPr>
    </w:p>
    <w:p>
      <w:pPr>
        <w:jc w:val="left"/>
        <w:rPr>
          <w:rFonts w:ascii="Times New Roman" w:hAnsi="Times New Roman" w:eastAsia="宋体" w:cs="Times New Roman"/>
          <w:color w:val="000000"/>
          <w:kern w:val="0"/>
          <w:szCs w:val="24"/>
          <w:highlight w:val="lightGray"/>
        </w:rPr>
      </w:pPr>
    </w:p>
    <w:p>
      <w:pPr>
        <w:pStyle w:val="21"/>
        <w:numPr>
          <w:ilvl w:val="0"/>
          <w:numId w:val="3"/>
        </w:numPr>
        <w:ind w:firstLineChars="0"/>
        <w:jc w:val="left"/>
        <w:rPr>
          <w:rFonts w:ascii="Times New Roman" w:hAnsi="Times New Roman" w:eastAsia="宋体" w:cs="Times New Roman"/>
          <w:color w:val="000000" w:themeColor="text1"/>
          <w:kern w:val="0"/>
          <w:szCs w:val="24"/>
          <w:highlight w:val="lightGray"/>
          <w14:textFill>
            <w14:solidFill>
              <w14:schemeClr w14:val="tx1"/>
            </w14:solidFill>
          </w14:textFill>
        </w:rPr>
      </w:pPr>
      <w:r>
        <w:rPr>
          <w:rFonts w:ascii="Times New Roman" w:hAnsi="Times New Roman" w:cs="Times New Roman"/>
          <w:color w:val="000000" w:themeColor="text1"/>
          <w:szCs w:val="24"/>
          <w:highlight w:val="lightGray"/>
          <w:shd w:val="clear" w:color="auto" w:fill="F9F9F9"/>
          <w14:textFill>
            <w14:solidFill>
              <w14:schemeClr w14:val="tx1"/>
            </w14:solidFill>
          </w14:textFill>
        </w:rPr>
        <w:t xml:space="preserve">I enjoyed </w:t>
      </w:r>
      <w:r>
        <w:rPr>
          <w:rFonts w:hint="eastAsia" w:ascii="Times New Roman" w:hAnsi="Times New Roman" w:cs="Times New Roman"/>
          <w:color w:val="000000" w:themeColor="text1"/>
          <w:szCs w:val="24"/>
          <w:highlight w:val="lightGray"/>
          <w:shd w:val="clear" w:color="auto" w:fill="F9F9F9"/>
          <w14:textFill>
            <w14:solidFill>
              <w14:schemeClr w14:val="tx1"/>
            </w14:solidFill>
          </w14:textFill>
        </w:rPr>
        <w:t xml:space="preserve">the surroundings of </w:t>
      </w:r>
      <w:r>
        <w:rPr>
          <w:rFonts w:ascii="Times New Roman" w:hAnsi="Times New Roman" w:cs="Times New Roman"/>
          <w:color w:val="000000" w:themeColor="text1"/>
          <w:szCs w:val="24"/>
          <w:highlight w:val="lightGray"/>
          <w:shd w:val="clear" w:color="auto" w:fill="F9F9F9"/>
          <w14:textFill>
            <w14:solidFill>
              <w14:schemeClr w14:val="tx1"/>
            </w14:solidFill>
          </w14:textFill>
        </w:rPr>
        <w:t xml:space="preserve">King Edward's School enormously once I'd </w:t>
      </w:r>
      <w:r>
        <w:rPr>
          <w:rFonts w:ascii="Times New Roman" w:hAnsi="Times New Roman" w:cs="Times New Roman"/>
          <w:color w:val="000000" w:themeColor="text1"/>
          <w:szCs w:val="24"/>
          <w:highlight w:val="lightGray"/>
          <w:u w:val="single"/>
          <w:shd w:val="clear" w:color="auto" w:fill="F9F9F9"/>
          <w14:textFill>
            <w14:solidFill>
              <w14:schemeClr w14:val="tx1"/>
            </w14:solidFill>
          </w14:textFill>
        </w:rPr>
        <w:t>lived there</w:t>
      </w:r>
      <w:r>
        <w:rPr>
          <w:rFonts w:hint="eastAsia" w:ascii="Times New Roman" w:hAnsi="Times New Roman" w:cs="Times New Roman"/>
          <w:color w:val="000000" w:themeColor="text1"/>
          <w:szCs w:val="24"/>
          <w:highlight w:val="lightGray"/>
          <w:u w:val="single"/>
          <w:shd w:val="clear" w:color="auto" w:fill="F9F9F9"/>
          <w14:textFill>
            <w14:solidFill>
              <w14:schemeClr w14:val="tx1"/>
            </w14:solidFill>
          </w14:textFill>
        </w:rPr>
        <w:t xml:space="preserve"> several years ago</w:t>
      </w:r>
      <w:r>
        <w:rPr>
          <w:rFonts w:ascii="Times New Roman" w:hAnsi="Times New Roman" w:eastAsia="宋体" w:cs="Times New Roman"/>
          <w:color w:val="000000" w:themeColor="text1"/>
          <w:kern w:val="0"/>
          <w:szCs w:val="24"/>
          <w:highlight w:val="lightGray"/>
          <w14:textFill>
            <w14:solidFill>
              <w14:schemeClr w14:val="tx1"/>
            </w14:solidFill>
          </w14:textFill>
        </w:rPr>
        <w:t>.</w:t>
      </w:r>
    </w:p>
    <w:p>
      <w:pPr>
        <w:pStyle w:val="21"/>
        <w:numPr>
          <w:ilvl w:val="0"/>
          <w:numId w:val="3"/>
        </w:numPr>
        <w:ind w:firstLineChars="0"/>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 xml:space="preserve">The day </w:t>
      </w:r>
      <w:r>
        <w:rPr>
          <w:rFonts w:ascii="Times New Roman" w:hAnsi="Times New Roman" w:eastAsia="宋体" w:cs="Times New Roman"/>
          <w:color w:val="000000"/>
          <w:kern w:val="0"/>
          <w:szCs w:val="24"/>
          <w:highlight w:val="lightGray"/>
        </w:rPr>
        <w:t>I</w:t>
      </w:r>
      <w:r>
        <w:rPr>
          <w:rFonts w:hint="eastAsia" w:ascii="Times New Roman" w:hAnsi="Times New Roman" w:eastAsia="宋体" w:cs="Times New Roman"/>
          <w:color w:val="000000"/>
          <w:kern w:val="0"/>
          <w:szCs w:val="24"/>
          <w:highlight w:val="lightGray"/>
        </w:rPr>
        <w:t xml:space="preserve"> left my home for </w:t>
      </w:r>
      <w:r>
        <w:rPr>
          <w:rFonts w:ascii="Times New Roman" w:hAnsi="Times New Roman" w:eastAsia="宋体" w:cs="Times New Roman"/>
          <w:color w:val="000000"/>
          <w:kern w:val="0"/>
          <w:szCs w:val="24"/>
          <w:highlight w:val="lightGray"/>
        </w:rPr>
        <w:t>college</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I</w:t>
      </w:r>
      <w:r>
        <w:rPr>
          <w:rFonts w:hint="eastAsia" w:ascii="Times New Roman" w:hAnsi="Times New Roman" w:eastAsia="宋体" w:cs="Times New Roman"/>
          <w:color w:val="000000"/>
          <w:kern w:val="0"/>
          <w:szCs w:val="24"/>
          <w:highlight w:val="lightGray"/>
        </w:rPr>
        <w:t xml:space="preserve"> couldn</w:t>
      </w:r>
      <w:r>
        <w:rPr>
          <w:rFonts w:ascii="Times New Roman" w:hAnsi="Times New Roman" w:eastAsia="宋体" w:cs="Times New Roman"/>
          <w:color w:val="000000"/>
          <w:kern w:val="0"/>
          <w:szCs w:val="24"/>
          <w:highlight w:val="lightGray"/>
        </w:rPr>
        <w:t>’</w:t>
      </w:r>
      <w:r>
        <w:rPr>
          <w:rFonts w:hint="eastAsia" w:ascii="Times New Roman" w:hAnsi="Times New Roman" w:eastAsia="宋体" w:cs="Times New Roman"/>
          <w:color w:val="000000"/>
          <w:kern w:val="0"/>
          <w:szCs w:val="24"/>
          <w:highlight w:val="lightGray"/>
        </w:rPr>
        <w:t xml:space="preserve">t control myself and </w:t>
      </w:r>
      <w:r>
        <w:rPr>
          <w:rFonts w:ascii="Times New Roman" w:hAnsi="Times New Roman" w:eastAsia="宋体" w:cs="Times New Roman"/>
          <w:color w:val="000000"/>
          <w:kern w:val="0"/>
          <w:szCs w:val="24"/>
          <w:highlight w:val="lightGray"/>
          <w:u w:val="single"/>
        </w:rPr>
        <w:t>cried suddenly</w:t>
      </w:r>
      <w:r>
        <w:rPr>
          <w:rFonts w:hint="eastAsia" w:ascii="Times New Roman" w:hAnsi="Times New Roman" w:eastAsia="宋体" w:cs="Times New Roman"/>
          <w:color w:val="000000"/>
          <w:kern w:val="0"/>
          <w:szCs w:val="24"/>
          <w:highlight w:val="lightGray"/>
          <w:u w:val="single"/>
        </w:rPr>
        <w:t xml:space="preserve"> like a child</w:t>
      </w:r>
      <w:r>
        <w:rPr>
          <w:rFonts w:hint="eastAsia" w:ascii="Times New Roman" w:hAnsi="Times New Roman" w:eastAsia="宋体" w:cs="Times New Roman"/>
          <w:color w:val="000000"/>
          <w:kern w:val="0"/>
          <w:szCs w:val="24"/>
          <w:highlight w:val="lightGray"/>
        </w:rPr>
        <w:t xml:space="preserve">. </w:t>
      </w:r>
    </w:p>
    <w:p>
      <w:pPr>
        <w:pStyle w:val="21"/>
        <w:numPr>
          <w:ilvl w:val="0"/>
          <w:numId w:val="3"/>
        </w:numPr>
        <w:ind w:firstLineChars="0"/>
        <w:jc w:val="left"/>
        <w:rPr>
          <w:rFonts w:ascii="Times New Roman" w:hAnsi="Times New Roman" w:eastAsia="宋体" w:cs="Times New Roman"/>
          <w:color w:val="000000"/>
          <w:kern w:val="0"/>
          <w:szCs w:val="24"/>
          <w:highlight w:val="lightGray"/>
        </w:rPr>
      </w:pPr>
      <w:r>
        <w:rPr>
          <w:rFonts w:ascii="Times New Roman" w:hAnsi="Times New Roman" w:eastAsia="宋体" w:cs="Times New Roman"/>
          <w:color w:val="000000"/>
          <w:kern w:val="0"/>
          <w:szCs w:val="24"/>
          <w:highlight w:val="lightGray"/>
        </w:rPr>
        <w:t xml:space="preserve">If you have interest in </w:t>
      </w:r>
      <w:r>
        <w:rPr>
          <w:rFonts w:hint="eastAsia" w:ascii="Times New Roman" w:hAnsi="Times New Roman" w:eastAsia="宋体" w:cs="Times New Roman"/>
          <w:color w:val="000000"/>
          <w:kern w:val="0"/>
          <w:szCs w:val="24"/>
          <w:highlight w:val="lightGray"/>
        </w:rPr>
        <w:t xml:space="preserve">traditional </w:t>
      </w:r>
      <w:r>
        <w:rPr>
          <w:rFonts w:ascii="Times New Roman" w:hAnsi="Times New Roman" w:eastAsia="宋体" w:cs="Times New Roman"/>
          <w:color w:val="000000"/>
          <w:kern w:val="0"/>
          <w:szCs w:val="24"/>
          <w:highlight w:val="lightGray"/>
        </w:rPr>
        <w:t>Chinese</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hand</w:t>
      </w:r>
      <w:r>
        <w:rPr>
          <w:rFonts w:hint="eastAsia" w:ascii="Times New Roman" w:hAnsi="Times New Roman" w:eastAsia="宋体" w:cs="Times New Roman"/>
          <w:color w:val="000000"/>
          <w:kern w:val="0"/>
          <w:szCs w:val="24"/>
          <w:highlight w:val="lightGray"/>
        </w:rPr>
        <w:t>writing</w:t>
      </w:r>
      <w:r>
        <w:rPr>
          <w:rFonts w:ascii="Times New Roman" w:hAnsi="Times New Roman" w:eastAsia="宋体" w:cs="Times New Roman"/>
          <w:color w:val="000000"/>
          <w:kern w:val="0"/>
          <w:szCs w:val="24"/>
          <w:highlight w:val="lightGray"/>
        </w:rPr>
        <w:t xml:space="preserve">, you can </w:t>
      </w:r>
      <w:r>
        <w:rPr>
          <w:rFonts w:hint="eastAsia" w:ascii="Times New Roman" w:hAnsi="Times New Roman" w:eastAsia="宋体" w:cs="Times New Roman"/>
          <w:color w:val="000000"/>
          <w:kern w:val="0"/>
          <w:szCs w:val="24"/>
          <w:highlight w:val="lightGray"/>
          <w:u w:val="single"/>
        </w:rPr>
        <w:t>join</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the Calligraphy Club</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 xml:space="preserve">at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freshers'</w:t>
      </w:r>
      <w:r>
        <w:rPr>
          <w:rFonts w:ascii="Times New Roman" w:hAnsi="Times New Roman"/>
          <w:highlight w:val="lightGray"/>
        </w:rPr>
        <w:t xml:space="preserve"> </w:t>
      </w:r>
      <w:r>
        <w:rPr>
          <w:rFonts w:ascii="Times New Roman" w:hAnsi="Times New Roman" w:eastAsia="宋体" w:cs="Times New Roman"/>
          <w:kern w:val="0"/>
          <w:szCs w:val="24"/>
          <w:highlight w:val="lightGray"/>
        </w:rPr>
        <w:t>fair</w:t>
      </w:r>
      <w:r>
        <w:rPr>
          <w:rFonts w:hint="eastAsia" w:ascii="Times New Roman" w:hAnsi="Times New Roman" w:eastAsia="宋体" w:cs="Times New Roman"/>
          <w:kern w:val="0"/>
          <w:szCs w:val="24"/>
          <w:highlight w:val="lightGray"/>
        </w:rPr>
        <w:t>.</w:t>
      </w:r>
    </w:p>
    <w:p>
      <w:pPr>
        <w:pStyle w:val="21"/>
        <w:numPr>
          <w:ilvl w:val="0"/>
          <w:numId w:val="3"/>
        </w:numPr>
        <w:ind w:firstLineChars="0"/>
        <w:jc w:val="left"/>
        <w:rPr>
          <w:rFonts w:ascii="Times New Roman" w:hAnsi="Times New Roman" w:eastAsia="宋体" w:cs="Times New Roman"/>
          <w:color w:val="000000"/>
          <w:kern w:val="0"/>
          <w:szCs w:val="24"/>
          <w:highlight w:val="lightGray"/>
        </w:rPr>
      </w:pPr>
      <w:r>
        <w:rPr>
          <w:rFonts w:ascii="Times New Roman" w:hAnsi="Times New Roman" w:eastAsia="宋体" w:cs="Times New Roman"/>
          <w:color w:val="000000"/>
          <w:kern w:val="0"/>
          <w:szCs w:val="24"/>
          <w:highlight w:val="lightGray"/>
        </w:rPr>
        <w:t xml:space="preserve">Mary </w:t>
      </w:r>
      <w:r>
        <w:rPr>
          <w:rFonts w:hint="eastAsia" w:ascii="Times New Roman" w:hAnsi="Times New Roman" w:eastAsia="宋体" w:cs="Times New Roman"/>
          <w:color w:val="000000"/>
          <w:kern w:val="0"/>
          <w:szCs w:val="24"/>
          <w:highlight w:val="lightGray"/>
        </w:rPr>
        <w:t xml:space="preserve">made a phone </w:t>
      </w:r>
      <w:r>
        <w:rPr>
          <w:rFonts w:ascii="Times New Roman" w:hAnsi="Times New Roman" w:eastAsia="宋体" w:cs="Times New Roman"/>
          <w:color w:val="000000"/>
          <w:kern w:val="0"/>
          <w:szCs w:val="24"/>
          <w:highlight w:val="lightGray"/>
        </w:rPr>
        <w:t>call</w:t>
      </w:r>
      <w:r>
        <w:rPr>
          <w:rFonts w:hint="eastAsia" w:ascii="Times New Roman" w:hAnsi="Times New Roman" w:eastAsia="宋体" w:cs="Times New Roman"/>
          <w:color w:val="000000"/>
          <w:kern w:val="0"/>
          <w:szCs w:val="24"/>
          <w:highlight w:val="lightGray"/>
        </w:rPr>
        <w:t xml:space="preserve"> to </w:t>
      </w:r>
      <w:r>
        <w:rPr>
          <w:rFonts w:ascii="Times New Roman" w:hAnsi="Times New Roman" w:eastAsia="宋体" w:cs="Times New Roman"/>
          <w:color w:val="000000"/>
          <w:kern w:val="0"/>
          <w:szCs w:val="24"/>
          <w:highlight w:val="lightGray"/>
        </w:rPr>
        <w:t xml:space="preserve">her Mom yesterday and said she </w:t>
      </w:r>
      <w:r>
        <w:rPr>
          <w:rFonts w:hint="eastAsia" w:ascii="Times New Roman" w:hAnsi="Times New Roman" w:eastAsia="宋体" w:cs="Times New Roman"/>
          <w:color w:val="000000"/>
          <w:kern w:val="0"/>
          <w:szCs w:val="24"/>
          <w:highlight w:val="lightGray"/>
          <w:u w:val="single"/>
        </w:rPr>
        <w:t>had used up</w:t>
      </w:r>
      <w:r>
        <w:rPr>
          <w:rFonts w:ascii="Times New Roman" w:hAnsi="Times New Roman" w:eastAsia="宋体" w:cs="Times New Roman"/>
          <w:color w:val="000000"/>
          <w:kern w:val="0"/>
          <w:szCs w:val="24"/>
          <w:highlight w:val="lightGray"/>
        </w:rPr>
        <w:t xml:space="preserve"> her money</w:t>
      </w:r>
      <w:r>
        <w:rPr>
          <w:rFonts w:hint="eastAsia" w:ascii="Times New Roman" w:hAnsi="Times New Roman" w:eastAsia="宋体" w:cs="Times New Roman"/>
          <w:color w:val="000000"/>
          <w:kern w:val="0"/>
          <w:szCs w:val="24"/>
          <w:highlight w:val="lightGray"/>
        </w:rPr>
        <w:t xml:space="preserve"> for the month</w:t>
      </w:r>
      <w:r>
        <w:rPr>
          <w:rFonts w:ascii="Times New Roman" w:hAnsi="Times New Roman" w:eastAsia="宋体" w:cs="Times New Roman"/>
          <w:color w:val="000000"/>
          <w:kern w:val="0"/>
          <w:szCs w:val="24"/>
          <w:highlight w:val="lightGray"/>
        </w:rPr>
        <w:t xml:space="preserve">. </w:t>
      </w:r>
    </w:p>
    <w:p>
      <w:pPr>
        <w:pStyle w:val="21"/>
        <w:numPr>
          <w:ilvl w:val="0"/>
          <w:numId w:val="3"/>
        </w:numPr>
        <w:ind w:firstLineChars="0"/>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You have made great effort in your academic work</w:t>
      </w:r>
      <w:r>
        <w:rPr>
          <w:rFonts w:ascii="Times New Roman" w:hAnsi="Times New Roman" w:eastAsia="宋体" w:cs="Times New Roman"/>
          <w:color w:val="000000"/>
          <w:kern w:val="0"/>
          <w:szCs w:val="24"/>
          <w:highlight w:val="lightGray"/>
        </w:rPr>
        <w:t>,</w:t>
      </w:r>
      <w:r>
        <w:rPr>
          <w:rFonts w:hint="eastAsia" w:ascii="Times New Roman" w:hAnsi="Times New Roman" w:eastAsia="宋体" w:cs="Times New Roman"/>
          <w:color w:val="000000"/>
          <w:kern w:val="0"/>
          <w:szCs w:val="24"/>
          <w:highlight w:val="lightGray"/>
        </w:rPr>
        <w:t xml:space="preserve"> and you </w:t>
      </w:r>
      <w:r>
        <w:rPr>
          <w:rFonts w:ascii="Times New Roman" w:hAnsi="Times New Roman" w:eastAsia="宋体" w:cs="Times New Roman"/>
          <w:color w:val="000000"/>
          <w:kern w:val="0"/>
          <w:szCs w:val="24"/>
          <w:highlight w:val="lightGray"/>
          <w:u w:val="single"/>
        </w:rPr>
        <w:t>deserve</w:t>
      </w:r>
      <w:r>
        <w:rPr>
          <w:rFonts w:hint="eastAsia" w:ascii="Times New Roman" w:hAnsi="Times New Roman" w:eastAsia="宋体" w:cs="Times New Roman"/>
          <w:color w:val="000000"/>
          <w:kern w:val="0"/>
          <w:szCs w:val="24"/>
          <w:highlight w:val="lightGray"/>
        </w:rPr>
        <w:t xml:space="preserve"> the first prize scholarship.</w:t>
      </w:r>
    </w:p>
    <w:p>
      <w:pPr>
        <w:jc w:val="left"/>
        <w:rPr>
          <w:rFonts w:ascii="Times New Roman" w:hAnsi="Times New Roman" w:eastAsia="等线" w:cs="Times New Roman"/>
          <w:b/>
          <w:szCs w:val="24"/>
          <w:highlight w:val="lightGray"/>
        </w:rPr>
      </w:pPr>
    </w:p>
    <w:p>
      <w:pPr>
        <w:jc w:val="left"/>
        <w:rPr>
          <w:rFonts w:ascii="Times New Roman" w:hAnsi="Times New Roman" w:eastAsia="宋体" w:cs="Times New Roman"/>
          <w:color w:val="000000"/>
          <w:kern w:val="0"/>
          <w:szCs w:val="24"/>
          <w:highlight w:val="lightGray"/>
        </w:rPr>
      </w:pPr>
      <w:r>
        <w:rPr>
          <w:rFonts w:ascii="Times New Roman" w:hAnsi="Times New Roman" w:eastAsia="等线" w:cs="Times New Roman"/>
          <w:b/>
          <w:szCs w:val="24"/>
          <w:highlight w:val="lightGray"/>
        </w:rPr>
        <w:t>Keys</w:t>
      </w:r>
      <w:r>
        <w:rPr>
          <w:rFonts w:ascii="Times New Roman" w:hAnsi="Times New Roman" w:eastAsia="等线" w:cs="Times New Roman"/>
          <w:szCs w:val="24"/>
          <w:highlight w:val="lightGray"/>
        </w:rPr>
        <w:t>: (1) settle</w:t>
      </w:r>
      <w:r>
        <w:rPr>
          <w:rFonts w:hint="eastAsia" w:ascii="Times New Roman" w:hAnsi="Times New Roman" w:eastAsia="等线" w:cs="Times New Roman"/>
          <w:szCs w:val="24"/>
          <w:highlight w:val="lightGray"/>
        </w:rPr>
        <w:t>d</w:t>
      </w:r>
      <w:r>
        <w:rPr>
          <w:rFonts w:ascii="Times New Roman" w:hAnsi="Times New Roman" w:eastAsia="等线" w:cs="Times New Roman"/>
          <w:szCs w:val="24"/>
          <w:highlight w:val="lightGray"/>
        </w:rPr>
        <w:t xml:space="preserve"> in; (2) </w:t>
      </w:r>
      <w:r>
        <w:rPr>
          <w:rFonts w:hint="eastAsia" w:ascii="Times New Roman" w:hAnsi="Times New Roman" w:eastAsia="等线" w:cs="Times New Roman"/>
          <w:szCs w:val="24"/>
          <w:highlight w:val="lightGray"/>
        </w:rPr>
        <w:t>burst into tears</w:t>
      </w:r>
      <w:r>
        <w:rPr>
          <w:rFonts w:ascii="Times New Roman" w:hAnsi="Times New Roman" w:eastAsia="等线" w:cs="Times New Roman"/>
          <w:szCs w:val="24"/>
          <w:highlight w:val="lightGray"/>
        </w:rPr>
        <w:t xml:space="preserve">; (3) sign up for; (4) had run out of; (5) </w:t>
      </w:r>
      <w:r>
        <w:rPr>
          <w:rFonts w:hint="eastAsia" w:ascii="Times New Roman" w:hAnsi="Times New Roman" w:eastAsia="等线" w:cs="Times New Roman"/>
          <w:szCs w:val="24"/>
          <w:highlight w:val="lightGray"/>
        </w:rPr>
        <w:t>are worthy of</w:t>
      </w:r>
    </w:p>
    <w:p>
      <w:pPr>
        <w:jc w:val="left"/>
        <w:rPr>
          <w:rFonts w:ascii="Times New Roman" w:hAnsi="Times New Roman" w:cs="Times New Roman"/>
          <w:szCs w:val="24"/>
          <w:highlight w:val="lightGray"/>
        </w:rPr>
      </w:pPr>
      <w:r>
        <w:rPr>
          <w:rFonts w:ascii="Times New Roman" w:hAnsi="Times New Roman" w:cs="Times New Roman"/>
          <w:szCs w:val="24"/>
          <w:highlight w:val="lightGray"/>
        </w:rPr>
        <w:t xml:space="preserve">          </w:t>
      </w:r>
    </w:p>
    <w:p>
      <w:pPr>
        <w:jc w:val="left"/>
        <w:rPr>
          <w:rFonts w:ascii="Times New Roman" w:hAnsi="Times New Roman" w:eastAsia="宋体" w:cs="Times New Roman"/>
          <w:b/>
          <w:color w:val="000000"/>
          <w:kern w:val="0"/>
          <w:szCs w:val="24"/>
          <w:highlight w:val="lightGray"/>
        </w:rPr>
      </w:pPr>
      <w:r>
        <w:rPr>
          <w:rFonts w:hint="eastAsia" w:ascii="Times New Roman" w:hAnsi="Times New Roman" w:eastAsia="宋体" w:cs="Times New Roman"/>
          <w:b/>
          <w:color w:val="000000"/>
          <w:kern w:val="0"/>
          <w:szCs w:val="24"/>
          <w:highlight w:val="lightGray"/>
        </w:rPr>
        <w:t xml:space="preserve">3. Translate the following sentences by using the expressions in </w:t>
      </w:r>
      <w:r>
        <w:rPr>
          <w:rFonts w:ascii="Times New Roman" w:hAnsi="Times New Roman" w:eastAsia="宋体" w:cs="Times New Roman"/>
          <w:b/>
          <w:color w:val="000000"/>
          <w:kern w:val="0"/>
          <w:szCs w:val="24"/>
          <w:highlight w:val="lightGray"/>
        </w:rPr>
        <w:t>the bracket</w:t>
      </w:r>
      <w:r>
        <w:rPr>
          <w:rFonts w:hint="eastAsia" w:ascii="Times New Roman" w:hAnsi="Times New Roman" w:eastAsia="宋体" w:cs="Times New Roman"/>
          <w:b/>
          <w:color w:val="000000"/>
          <w:kern w:val="0"/>
          <w:szCs w:val="24"/>
          <w:highlight w:val="lightGray"/>
        </w:rPr>
        <w:t>s.</w:t>
      </w:r>
    </w:p>
    <w:p>
      <w:pPr>
        <w:pStyle w:val="21"/>
        <w:numPr>
          <w:ilvl w:val="0"/>
          <w:numId w:val="4"/>
        </w:numPr>
        <w:ind w:firstLineChars="0"/>
        <w:jc w:val="left"/>
        <w:rPr>
          <w:rFonts w:ascii="Times New Roman" w:hAnsi="Times New Roman" w:eastAsia="宋体" w:cs="Times New Roman"/>
          <w:color w:val="000000"/>
          <w:kern w:val="0"/>
          <w:szCs w:val="24"/>
          <w:highlight w:val="lightGray"/>
        </w:rPr>
      </w:pPr>
      <w:r>
        <w:rPr>
          <w:szCs w:val="24"/>
          <w:highlight w:val="lightGray"/>
        </w:rPr>
        <w:t>该大学校史馆展示了学校在中国百年发展历程中的重要贡献，让人印象深刻。</w:t>
      </w:r>
      <w:r>
        <w:rPr>
          <w:rFonts w:ascii="Times New Roman" w:cs="Times New Roman"/>
          <w:szCs w:val="24"/>
          <w:highlight w:val="lightGray"/>
        </w:rPr>
        <w:t>（</w:t>
      </w:r>
      <w:r>
        <w:rPr>
          <w:rFonts w:ascii="Times New Roman" w:hAnsi="Times New Roman" w:cs="Times New Roman"/>
          <w:szCs w:val="24"/>
          <w:highlight w:val="lightGray"/>
        </w:rPr>
        <w:t>impressive</w:t>
      </w:r>
      <w:r>
        <w:rPr>
          <w:rFonts w:ascii="Times New Roman" w:cs="Times New Roman"/>
          <w:szCs w:val="24"/>
          <w:highlight w:val="lightGray"/>
        </w:rPr>
        <w:t>）</w:t>
      </w:r>
    </w:p>
    <w:p>
      <w:pPr>
        <w:pStyle w:val="21"/>
        <w:numPr>
          <w:ilvl w:val="0"/>
          <w:numId w:val="4"/>
        </w:numPr>
        <w:ind w:firstLineChars="0"/>
        <w:jc w:val="left"/>
        <w:rPr>
          <w:rFonts w:ascii="Times New Roman" w:hAnsi="Times New Roman" w:eastAsia="宋体" w:cs="Times New Roman"/>
          <w:color w:val="000000"/>
          <w:kern w:val="0"/>
          <w:szCs w:val="24"/>
          <w:highlight w:val="lightGray"/>
        </w:rPr>
      </w:pPr>
      <w:r>
        <w:rPr>
          <w:rFonts w:hint="eastAsia"/>
          <w:szCs w:val="24"/>
          <w:highlight w:val="lightGray"/>
        </w:rPr>
        <w:t>学生食堂汇集了中国各地的美食。每当我食欲不佳的时候，我就换着菜肴吃。</w:t>
      </w:r>
      <w:r>
        <w:rPr>
          <w:rFonts w:ascii="Times New Roman" w:cs="Times New Roman"/>
          <w:szCs w:val="24"/>
          <w:highlight w:val="lightGray"/>
        </w:rPr>
        <w:t>（</w:t>
      </w:r>
      <w:r>
        <w:rPr>
          <w:rFonts w:ascii="Times New Roman" w:hAnsi="Times New Roman" w:cs="Times New Roman"/>
          <w:szCs w:val="24"/>
          <w:highlight w:val="lightGray"/>
        </w:rPr>
        <w:t>lose one’s appetite</w:t>
      </w:r>
      <w:r>
        <w:rPr>
          <w:rFonts w:ascii="Times New Roman" w:cs="Times New Roman"/>
          <w:szCs w:val="24"/>
          <w:highlight w:val="lightGray"/>
        </w:rPr>
        <w:t>）</w:t>
      </w:r>
    </w:p>
    <w:p>
      <w:pPr>
        <w:pStyle w:val="21"/>
        <w:numPr>
          <w:ilvl w:val="0"/>
          <w:numId w:val="4"/>
        </w:numPr>
        <w:ind w:firstLineChars="0"/>
        <w:jc w:val="left"/>
        <w:rPr>
          <w:rFonts w:ascii="Times New Roman" w:hAnsi="Times New Roman" w:eastAsia="宋体" w:cs="Times New Roman"/>
          <w:color w:val="000000"/>
          <w:kern w:val="0"/>
          <w:szCs w:val="24"/>
          <w:highlight w:val="lightGray"/>
        </w:rPr>
      </w:pPr>
      <w:r>
        <w:rPr>
          <w:rFonts w:ascii="Times New Roman" w:hAnsi="Times New Roman" w:eastAsia="宋体" w:cs="Times New Roman"/>
          <w:color w:val="000000"/>
          <w:kern w:val="0"/>
          <w:szCs w:val="24"/>
          <w:highlight w:val="lightGray"/>
        </w:rPr>
        <w:t>学校今年新增了诸如唐代诗歌、明清小说等校选课，吸引了不少文学爱好者。（literature）</w:t>
      </w:r>
    </w:p>
    <w:p>
      <w:pPr>
        <w:pStyle w:val="21"/>
        <w:numPr>
          <w:ilvl w:val="0"/>
          <w:numId w:val="4"/>
        </w:numPr>
        <w:ind w:firstLineChars="0"/>
        <w:jc w:val="left"/>
        <w:rPr>
          <w:rFonts w:ascii="Times New Roman" w:hAnsi="Times New Roman" w:eastAsia="宋体" w:cs="Times New Roman"/>
          <w:color w:val="000000"/>
          <w:kern w:val="0"/>
          <w:szCs w:val="24"/>
          <w:highlight w:val="lightGray"/>
        </w:rPr>
      </w:pPr>
      <w:r>
        <w:rPr>
          <w:rFonts w:hint="eastAsia"/>
          <w:szCs w:val="24"/>
          <w:highlight w:val="lightGray"/>
        </w:rPr>
        <w:t>很多高校本科生担任2022年北京冬奥会志愿者，他/她们用行动表达对祖国的热爱。</w:t>
      </w:r>
      <w:r>
        <w:rPr>
          <w:rFonts w:hint="eastAsia" w:ascii="Times New Roman" w:hAnsi="Times New Roman" w:eastAsia="宋体" w:cs="Times New Roman"/>
          <w:color w:val="000000"/>
          <w:kern w:val="0"/>
          <w:szCs w:val="24"/>
          <w:highlight w:val="lightGray"/>
        </w:rPr>
        <w:t>（undergraduate）</w:t>
      </w:r>
    </w:p>
    <w:p>
      <w:pPr>
        <w:pStyle w:val="21"/>
        <w:numPr>
          <w:ilvl w:val="0"/>
          <w:numId w:val="4"/>
        </w:numPr>
        <w:ind w:firstLineChars="0"/>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中国大学生一般入住集体宿舍。如果不遵守宿舍规定，就会受到相应的处罚。（break the rule）</w:t>
      </w:r>
    </w:p>
    <w:p>
      <w:pPr>
        <w:jc w:val="left"/>
        <w:rPr>
          <w:b/>
          <w:szCs w:val="24"/>
          <w:highlight w:val="lightGray"/>
        </w:rPr>
      </w:pPr>
    </w:p>
    <w:p>
      <w:pPr>
        <w:jc w:val="left"/>
        <w:rPr>
          <w:rFonts w:ascii="Times New Roman" w:hAnsi="Times New Roman" w:cs="Times New Roman"/>
          <w:szCs w:val="24"/>
          <w:highlight w:val="lightGray"/>
        </w:rPr>
      </w:pPr>
      <w:r>
        <w:rPr>
          <w:rFonts w:ascii="Times New Roman" w:hAnsi="Times New Roman" w:cs="Times New Roman"/>
          <w:b/>
          <w:szCs w:val="24"/>
          <w:highlight w:val="lightGray"/>
        </w:rPr>
        <w:t>Keys</w:t>
      </w:r>
      <w:r>
        <w:rPr>
          <w:rFonts w:ascii="Times New Roman" w:hAnsi="Times New Roman" w:cs="Times New Roman"/>
          <w:szCs w:val="24"/>
          <w:highlight w:val="lightGray"/>
        </w:rPr>
        <w:t>:</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 xml:space="preserve">(1) The university history museum has </w:t>
      </w:r>
      <w:r>
        <w:rPr>
          <w:rFonts w:ascii="Times New Roman" w:hAnsi="Times New Roman" w:eastAsia="宋体" w:cs="Times New Roman"/>
          <w:color w:val="000000"/>
          <w:kern w:val="0"/>
          <w:szCs w:val="24"/>
          <w:highlight w:val="lightGray"/>
        </w:rPr>
        <w:t>exhibit</w:t>
      </w:r>
      <w:r>
        <w:rPr>
          <w:rFonts w:hint="eastAsia" w:ascii="Times New Roman" w:hAnsi="Times New Roman" w:eastAsia="宋体" w:cs="Times New Roman"/>
          <w:color w:val="000000"/>
          <w:kern w:val="0"/>
          <w:szCs w:val="24"/>
          <w:highlight w:val="lightGray"/>
        </w:rPr>
        <w:t xml:space="preserve">ed its great contribution to the development of China in the last century, which is quite impressive. </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 xml:space="preserve">(2) </w:t>
      </w:r>
      <w:r>
        <w:rPr>
          <w:rFonts w:ascii="Times New Roman" w:hAnsi="Times New Roman" w:eastAsia="宋体" w:cs="Times New Roman"/>
          <w:color w:val="000000"/>
          <w:kern w:val="0"/>
          <w:szCs w:val="24"/>
          <w:highlight w:val="lightGray"/>
        </w:rPr>
        <w:t>The s</w:t>
      </w:r>
      <w:r>
        <w:rPr>
          <w:rFonts w:hint="eastAsia" w:ascii="Times New Roman" w:hAnsi="Times New Roman" w:eastAsia="宋体" w:cs="Times New Roman"/>
          <w:color w:val="000000"/>
          <w:kern w:val="0"/>
          <w:szCs w:val="24"/>
          <w:highlight w:val="lightGray"/>
        </w:rPr>
        <w:t xml:space="preserve">tudent canteen has a collection of different Chinese local food. Whenever </w:t>
      </w:r>
      <w:r>
        <w:rPr>
          <w:rFonts w:ascii="Times New Roman" w:hAnsi="Times New Roman" w:eastAsia="宋体" w:cs="Times New Roman"/>
          <w:color w:val="000000"/>
          <w:kern w:val="0"/>
          <w:szCs w:val="24"/>
          <w:highlight w:val="lightGray"/>
        </w:rPr>
        <w:t>I</w:t>
      </w:r>
      <w:r>
        <w:rPr>
          <w:rFonts w:hint="eastAsia" w:ascii="Times New Roman" w:hAnsi="Times New Roman" w:eastAsia="宋体" w:cs="Times New Roman"/>
          <w:color w:val="000000"/>
          <w:kern w:val="0"/>
          <w:szCs w:val="24"/>
          <w:highlight w:val="lightGray"/>
        </w:rPr>
        <w:t xml:space="preserve"> lose </w:t>
      </w:r>
      <w:r>
        <w:rPr>
          <w:rFonts w:ascii="Times New Roman" w:hAnsi="Times New Roman" w:eastAsia="宋体" w:cs="Times New Roman"/>
          <w:color w:val="000000"/>
          <w:kern w:val="0"/>
          <w:szCs w:val="24"/>
          <w:highlight w:val="lightGray"/>
        </w:rPr>
        <w:t>my appetite</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I</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change</w:t>
      </w:r>
      <w:r>
        <w:rPr>
          <w:rFonts w:hint="eastAsia" w:ascii="Times New Roman" w:hAnsi="Times New Roman" w:eastAsia="宋体" w:cs="Times New Roman"/>
          <w:color w:val="000000"/>
          <w:kern w:val="0"/>
          <w:szCs w:val="24"/>
          <w:highlight w:val="lightGray"/>
        </w:rPr>
        <w:t xml:space="preserve"> from one dish to another.</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 xml:space="preserve">(3) New courses </w:t>
      </w:r>
      <w:r>
        <w:rPr>
          <w:rFonts w:ascii="Times New Roman" w:hAnsi="Times New Roman" w:eastAsia="宋体" w:cs="Times New Roman"/>
          <w:color w:val="000000"/>
          <w:kern w:val="0"/>
          <w:szCs w:val="24"/>
          <w:highlight w:val="lightGray"/>
        </w:rPr>
        <w:t>such as</w:t>
      </w:r>
      <w:r>
        <w:rPr>
          <w:rFonts w:hint="eastAsia" w:ascii="Times New Roman" w:hAnsi="Times New Roman" w:eastAsia="宋体" w:cs="Times New Roman"/>
          <w:color w:val="000000"/>
          <w:kern w:val="0"/>
          <w:szCs w:val="24"/>
          <w:highlight w:val="lightGray"/>
        </w:rPr>
        <w:t xml:space="preserve"> Poems in </w:t>
      </w:r>
      <w:r>
        <w:rPr>
          <w:rFonts w:ascii="Times New Roman" w:hAnsi="Times New Roman" w:eastAsia="宋体" w:cs="Times New Roman"/>
          <w:color w:val="000000"/>
          <w:kern w:val="0"/>
          <w:szCs w:val="24"/>
          <w:highlight w:val="lightGray"/>
        </w:rPr>
        <w:t xml:space="preserve">the </w:t>
      </w:r>
      <w:r>
        <w:rPr>
          <w:rFonts w:hint="eastAsia" w:ascii="Times New Roman" w:hAnsi="Times New Roman" w:eastAsia="宋体" w:cs="Times New Roman"/>
          <w:color w:val="000000"/>
          <w:kern w:val="0"/>
          <w:szCs w:val="24"/>
          <w:highlight w:val="lightGray"/>
        </w:rPr>
        <w:t xml:space="preserve">Tang </w:t>
      </w:r>
      <w:r>
        <w:rPr>
          <w:rFonts w:ascii="Times New Roman" w:hAnsi="Times New Roman" w:eastAsia="宋体" w:cs="Times New Roman"/>
          <w:color w:val="000000"/>
          <w:kern w:val="0"/>
          <w:szCs w:val="24"/>
          <w:highlight w:val="lightGray"/>
        </w:rPr>
        <w:t>Dynasty</w:t>
      </w:r>
      <w:r>
        <w:rPr>
          <w:rFonts w:hint="eastAsia" w:ascii="Times New Roman" w:hAnsi="Times New Roman" w:eastAsia="宋体" w:cs="Times New Roman"/>
          <w:color w:val="000000"/>
          <w:kern w:val="0"/>
          <w:szCs w:val="24"/>
          <w:highlight w:val="lightGray"/>
        </w:rPr>
        <w:t xml:space="preserve"> and Novels in </w:t>
      </w:r>
      <w:r>
        <w:rPr>
          <w:rFonts w:ascii="Times New Roman" w:hAnsi="Times New Roman" w:eastAsia="宋体" w:cs="Times New Roman"/>
          <w:color w:val="000000"/>
          <w:kern w:val="0"/>
          <w:szCs w:val="24"/>
          <w:highlight w:val="lightGray"/>
        </w:rPr>
        <w:t xml:space="preserve">the </w:t>
      </w:r>
      <w:r>
        <w:rPr>
          <w:rFonts w:hint="eastAsia" w:ascii="Times New Roman" w:hAnsi="Times New Roman" w:eastAsia="宋体" w:cs="Times New Roman"/>
          <w:color w:val="000000"/>
          <w:kern w:val="0"/>
          <w:szCs w:val="24"/>
          <w:highlight w:val="lightGray"/>
        </w:rPr>
        <w:t xml:space="preserve">Ming and Qing </w:t>
      </w:r>
      <w:r>
        <w:rPr>
          <w:rFonts w:ascii="Times New Roman" w:hAnsi="Times New Roman" w:eastAsia="宋体" w:cs="Times New Roman"/>
          <w:color w:val="000000"/>
          <w:kern w:val="0"/>
          <w:szCs w:val="24"/>
          <w:highlight w:val="lightGray"/>
        </w:rPr>
        <w:t>D</w:t>
      </w:r>
      <w:r>
        <w:rPr>
          <w:rFonts w:hint="eastAsia" w:ascii="Times New Roman" w:hAnsi="Times New Roman" w:eastAsia="宋体" w:cs="Times New Roman"/>
          <w:color w:val="000000"/>
          <w:kern w:val="0"/>
          <w:szCs w:val="24"/>
          <w:highlight w:val="lightGray"/>
        </w:rPr>
        <w:t>ynasties are offered as elective</w:t>
      </w:r>
      <w:r>
        <w:rPr>
          <w:rFonts w:ascii="Times New Roman" w:hAnsi="Times New Roman" w:eastAsia="宋体" w:cs="Times New Roman"/>
          <w:color w:val="000000"/>
          <w:kern w:val="0"/>
          <w:szCs w:val="24"/>
          <w:highlight w:val="lightGray"/>
        </w:rPr>
        <w:t>s</w:t>
      </w:r>
      <w:r>
        <w:rPr>
          <w:rFonts w:hint="eastAsia" w:ascii="Times New Roman" w:hAnsi="Times New Roman" w:eastAsia="宋体" w:cs="Times New Roman"/>
          <w:color w:val="000000"/>
          <w:kern w:val="0"/>
          <w:szCs w:val="24"/>
          <w:highlight w:val="lightGray"/>
        </w:rPr>
        <w:t xml:space="preserve"> for students, </w:t>
      </w:r>
      <w:r>
        <w:rPr>
          <w:rFonts w:ascii="Times New Roman" w:hAnsi="Times New Roman" w:eastAsia="宋体" w:cs="Times New Roman"/>
          <w:color w:val="000000"/>
          <w:kern w:val="0"/>
          <w:szCs w:val="24"/>
          <w:highlight w:val="lightGray"/>
        </w:rPr>
        <w:t xml:space="preserve">and </w:t>
      </w:r>
      <w:r>
        <w:rPr>
          <w:rFonts w:hint="eastAsia" w:ascii="Times New Roman" w:hAnsi="Times New Roman" w:eastAsia="宋体" w:cs="Times New Roman"/>
          <w:color w:val="000000"/>
          <w:kern w:val="0"/>
          <w:szCs w:val="24"/>
          <w:highlight w:val="lightGray"/>
        </w:rPr>
        <w:t xml:space="preserve">attract </w:t>
      </w:r>
      <w:r>
        <w:rPr>
          <w:rFonts w:ascii="Times New Roman" w:hAnsi="Times New Roman" w:eastAsia="宋体" w:cs="Times New Roman"/>
          <w:color w:val="000000"/>
          <w:kern w:val="0"/>
          <w:szCs w:val="24"/>
          <w:highlight w:val="lightGray"/>
        </w:rPr>
        <w:t>many fans of</w:t>
      </w:r>
      <w:r>
        <w:rPr>
          <w:rFonts w:hint="eastAsia" w:ascii="Times New Roman" w:hAnsi="Times New Roman" w:eastAsia="宋体" w:cs="Times New Roman"/>
          <w:color w:val="000000"/>
          <w:kern w:val="0"/>
          <w:szCs w:val="24"/>
          <w:highlight w:val="lightGray"/>
        </w:rPr>
        <w:t xml:space="preserve"> Chinese literature.</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 xml:space="preserve">(4) Many university undergraduates served </w:t>
      </w:r>
      <w:r>
        <w:rPr>
          <w:rFonts w:ascii="Times New Roman" w:hAnsi="Times New Roman" w:eastAsia="宋体" w:cs="Times New Roman"/>
          <w:color w:val="000000"/>
          <w:kern w:val="0"/>
          <w:szCs w:val="24"/>
          <w:highlight w:val="lightGray"/>
        </w:rPr>
        <w:t xml:space="preserve">at </w:t>
      </w:r>
      <w:r>
        <w:rPr>
          <w:rFonts w:hint="eastAsia" w:ascii="Times New Roman" w:hAnsi="Times New Roman" w:eastAsia="宋体" w:cs="Times New Roman"/>
          <w:color w:val="000000"/>
          <w:kern w:val="0"/>
          <w:szCs w:val="24"/>
          <w:highlight w:val="lightGray"/>
        </w:rPr>
        <w:t xml:space="preserve">the 2022 Beijing Winter Olympics as volunteers. They have shown their love </w:t>
      </w:r>
      <w:r>
        <w:rPr>
          <w:rFonts w:ascii="Times New Roman" w:hAnsi="Times New Roman" w:eastAsia="宋体" w:cs="Times New Roman"/>
          <w:color w:val="000000"/>
          <w:kern w:val="0"/>
          <w:szCs w:val="24"/>
          <w:highlight w:val="lightGray"/>
        </w:rPr>
        <w:t>for</w:t>
      </w:r>
      <w:r>
        <w:rPr>
          <w:rFonts w:hint="eastAsia" w:ascii="Times New Roman" w:hAnsi="Times New Roman" w:eastAsia="宋体" w:cs="Times New Roman"/>
          <w:color w:val="000000"/>
          <w:kern w:val="0"/>
          <w:szCs w:val="24"/>
          <w:highlight w:val="lightGray"/>
        </w:rPr>
        <w:t xml:space="preserve"> their motherland with their actions.  </w:t>
      </w:r>
    </w:p>
    <w:p>
      <w:pPr>
        <w:jc w:val="left"/>
        <w:rPr>
          <w:rFonts w:ascii="Times New Roman" w:hAnsi="Times New Roman" w:eastAsia="宋体" w:cs="Times New Roman"/>
          <w:color w:val="000000"/>
          <w:kern w:val="0"/>
          <w:szCs w:val="24"/>
          <w:highlight w:val="lightGray"/>
        </w:rPr>
      </w:pPr>
      <w:r>
        <w:rPr>
          <w:rFonts w:hint="eastAsia" w:ascii="Times New Roman" w:hAnsi="Times New Roman" w:eastAsia="宋体" w:cs="Times New Roman"/>
          <w:color w:val="000000"/>
          <w:kern w:val="0"/>
          <w:szCs w:val="24"/>
          <w:highlight w:val="lightGray"/>
        </w:rPr>
        <w:t>(</w:t>
      </w:r>
      <w:r>
        <w:rPr>
          <w:rFonts w:ascii="Times New Roman" w:hAnsi="Times New Roman" w:eastAsia="宋体" w:cs="Times New Roman"/>
          <w:color w:val="000000"/>
          <w:kern w:val="0"/>
          <w:szCs w:val="24"/>
          <w:highlight w:val="lightGray"/>
        </w:rPr>
        <w:t>5</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Chinese university students usually live in dormitories. If they break the dormitory rules, they will receive certain punishment.</w:t>
      </w:r>
    </w:p>
    <w:p>
      <w:pPr>
        <w:jc w:val="left"/>
        <w:rPr>
          <w:rFonts w:ascii="Times New Roman" w:hAnsi="Times New Roman" w:eastAsia="宋体" w:cs="Times New Roman"/>
          <w:color w:val="000000"/>
          <w:kern w:val="0"/>
          <w:szCs w:val="24"/>
          <w:highlight w:val="lightGray"/>
        </w:rPr>
      </w:pPr>
    </w:p>
    <w:p>
      <w:pPr>
        <w:jc w:val="left"/>
        <w:rPr>
          <w:b/>
          <w:szCs w:val="24"/>
          <w:highlight w:val="lightGray"/>
        </w:rPr>
      </w:pPr>
    </w:p>
    <w:p>
      <w:pPr>
        <w:jc w:val="left"/>
        <w:outlineLvl w:val="0"/>
        <w:rPr>
          <w:rFonts w:ascii="Times New Roman" w:hAnsi="Times New Roman" w:cs="Times New Roman"/>
          <w:b/>
          <w:szCs w:val="24"/>
          <w:highlight w:val="lightGray"/>
        </w:rPr>
      </w:pPr>
      <w:r>
        <w:rPr>
          <w:rFonts w:ascii="Times New Roman" w:hAnsi="Times New Roman" w:cs="Times New Roman"/>
          <w:b/>
          <w:szCs w:val="24"/>
          <w:highlight w:val="lightGray"/>
        </w:rPr>
        <w:t>Sharing your ideas</w:t>
      </w:r>
    </w:p>
    <w:p>
      <w:pPr>
        <w:jc w:val="left"/>
        <w:rPr>
          <w:szCs w:val="24"/>
          <w:highlight w:val="lightGray"/>
        </w:rPr>
      </w:pPr>
      <w:r>
        <w:rPr>
          <w:rFonts w:hint="eastAsia" w:ascii="Times New Roman" w:hAnsi="Times New Roman" w:cs="Times New Roman"/>
          <w:color w:val="000000"/>
          <w:kern w:val="0"/>
          <w:szCs w:val="24"/>
          <w:highlight w:val="lightGray"/>
        </w:rPr>
        <w:t xml:space="preserve">Have you encountered any problems </w:t>
      </w:r>
      <w:r>
        <w:rPr>
          <w:rFonts w:ascii="Times New Roman" w:hAnsi="Times New Roman" w:cs="Times New Roman"/>
          <w:color w:val="000000"/>
          <w:kern w:val="0"/>
          <w:szCs w:val="24"/>
          <w:highlight w:val="lightGray"/>
        </w:rPr>
        <w:t>similar to those revea</w:t>
      </w:r>
      <w:r>
        <w:rPr>
          <w:rFonts w:hint="eastAsia" w:ascii="Times New Roman" w:hAnsi="Times New Roman" w:cs="Times New Roman"/>
          <w:color w:val="000000"/>
          <w:kern w:val="0"/>
          <w:szCs w:val="24"/>
          <w:highlight w:val="lightGray"/>
        </w:rPr>
        <w:t xml:space="preserve">led in the diaries? </w:t>
      </w:r>
      <w:r>
        <w:rPr>
          <w:rFonts w:ascii="Times New Roman" w:hAnsi="Times New Roman" w:cs="Times New Roman"/>
          <w:color w:val="000000"/>
          <w:kern w:val="0"/>
          <w:szCs w:val="24"/>
          <w:highlight w:val="lightGray"/>
        </w:rPr>
        <w:t>W</w:t>
      </w:r>
      <w:r>
        <w:rPr>
          <w:rFonts w:hint="eastAsia" w:ascii="Times New Roman" w:hAnsi="Times New Roman" w:cs="Times New Roman"/>
          <w:color w:val="000000"/>
          <w:kern w:val="0"/>
          <w:szCs w:val="24"/>
          <w:highlight w:val="lightGray"/>
        </w:rPr>
        <w:t>hat problems are not mentioned by the writer but exist in your life? Write a diary</w:t>
      </w:r>
      <w:r>
        <w:rPr>
          <w:rFonts w:ascii="Times New Roman" w:hAnsi="Times New Roman" w:cs="Times New Roman"/>
          <w:color w:val="000000"/>
          <w:kern w:val="0"/>
          <w:szCs w:val="24"/>
          <w:highlight w:val="lightGray"/>
        </w:rPr>
        <w:t xml:space="preserve"> in no </w:t>
      </w:r>
      <w:r>
        <w:rPr>
          <w:rFonts w:hint="eastAsia" w:ascii="Times New Roman" w:hAnsi="Times New Roman" w:cs="Times New Roman"/>
          <w:color w:val="000000"/>
          <w:kern w:val="0"/>
          <w:szCs w:val="24"/>
          <w:highlight w:val="lightGray"/>
        </w:rPr>
        <w:t>less</w:t>
      </w:r>
      <w:r>
        <w:rPr>
          <w:rFonts w:ascii="Times New Roman" w:hAnsi="Times New Roman" w:cs="Times New Roman"/>
          <w:color w:val="000000"/>
          <w:kern w:val="0"/>
          <w:szCs w:val="24"/>
          <w:highlight w:val="lightGray"/>
        </w:rPr>
        <w:t xml:space="preserve"> than 80 words</w:t>
      </w:r>
      <w:r>
        <w:rPr>
          <w:rFonts w:hint="eastAsia" w:ascii="Times New Roman" w:hAnsi="Times New Roman" w:cs="Times New Roman"/>
          <w:color w:val="000000"/>
          <w:kern w:val="0"/>
          <w:szCs w:val="24"/>
          <w:highlight w:val="lightGray"/>
        </w:rPr>
        <w:t xml:space="preserve"> in which you describe </w:t>
      </w:r>
      <w:r>
        <w:rPr>
          <w:rFonts w:ascii="Times New Roman" w:hAnsi="Times New Roman" w:cs="Times New Roman"/>
          <w:color w:val="000000"/>
          <w:kern w:val="0"/>
          <w:szCs w:val="24"/>
          <w:highlight w:val="lightGray"/>
        </w:rPr>
        <w:t>problems</w:t>
      </w:r>
      <w:r>
        <w:rPr>
          <w:rFonts w:hint="eastAsia" w:ascii="Times New Roman" w:hAnsi="Times New Roman" w:cs="Times New Roman"/>
          <w:color w:val="000000"/>
          <w:kern w:val="0"/>
          <w:szCs w:val="24"/>
          <w:highlight w:val="lightGray"/>
        </w:rPr>
        <w:t xml:space="preserve"> you have encountered in your first week as a </w:t>
      </w:r>
      <w:r>
        <w:rPr>
          <w:rFonts w:ascii="Times New Roman" w:hAnsi="Times New Roman" w:cs="Times New Roman"/>
          <w:color w:val="000000"/>
          <w:kern w:val="0"/>
          <w:szCs w:val="24"/>
          <w:highlight w:val="lightGray"/>
        </w:rPr>
        <w:t>freshman</w:t>
      </w:r>
      <w:r>
        <w:rPr>
          <w:rFonts w:hint="eastAsia" w:ascii="Times New Roman" w:hAnsi="Times New Roman" w:cs="Times New Roman"/>
          <w:color w:val="000000"/>
          <w:kern w:val="0"/>
          <w:szCs w:val="24"/>
          <w:highlight w:val="lightGray"/>
        </w:rPr>
        <w:t xml:space="preserve">. </w:t>
      </w:r>
      <w:r>
        <w:rPr>
          <w:rFonts w:ascii="Times New Roman" w:hAnsi="Times New Roman" w:cs="Times New Roman"/>
          <w:color w:val="000000"/>
          <w:kern w:val="0"/>
          <w:szCs w:val="24"/>
          <w:highlight w:val="lightGray"/>
        </w:rPr>
        <w:t xml:space="preserve">Try to </w:t>
      </w:r>
      <w:r>
        <w:rPr>
          <w:rFonts w:hint="eastAsia" w:ascii="Times New Roman" w:hAnsi="Times New Roman" w:cs="Times New Roman"/>
          <w:color w:val="000000"/>
          <w:kern w:val="0"/>
          <w:szCs w:val="24"/>
          <w:highlight w:val="lightGray"/>
        </w:rPr>
        <w:t>use exaggeration</w:t>
      </w:r>
      <w:r>
        <w:rPr>
          <w:rFonts w:ascii="Times New Roman" w:hAnsi="Times New Roman" w:cs="Times New Roman"/>
          <w:color w:val="000000"/>
          <w:kern w:val="0"/>
          <w:szCs w:val="24"/>
          <w:highlight w:val="lightGray"/>
        </w:rPr>
        <w:t xml:space="preserve"> to humorous effect</w:t>
      </w:r>
      <w:r>
        <w:rPr>
          <w:rFonts w:hint="eastAsia" w:ascii="Times New Roman" w:hAnsi="Times New Roman" w:cs="Times New Roman"/>
          <w:color w:val="000000"/>
          <w:kern w:val="0"/>
          <w:szCs w:val="24"/>
          <w:highlight w:val="lightGray"/>
        </w:rPr>
        <w:t>.</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cs="Times New Roman"/>
          <w:b/>
          <w:szCs w:val="24"/>
          <w:highlight w:val="lightGray"/>
        </w:rPr>
      </w:pPr>
    </w:p>
    <w:p>
      <w:pPr>
        <w:widowControl/>
        <w:jc w:val="left"/>
        <w:rPr>
          <w:rFonts w:ascii="Times New Roman" w:hAnsi="Times New Roman" w:cs="Times New Roman"/>
          <w:b/>
          <w:szCs w:val="24"/>
        </w:rPr>
      </w:pPr>
      <w:r>
        <w:rPr>
          <w:rFonts w:ascii="Times New Roman" w:hAnsi="Times New Roman" w:cs="Times New Roman"/>
          <w:b/>
          <w:szCs w:val="24"/>
        </w:rPr>
        <w:br w:type="page"/>
      </w:r>
    </w:p>
    <w:p>
      <w:pPr>
        <w:jc w:val="left"/>
        <w:outlineLvl w:val="0"/>
        <w:rPr>
          <w:rFonts w:ascii="Times New Roman" w:hAnsi="Times New Roman" w:eastAsia="等线w." w:cs="Times New Roman"/>
          <w:b/>
          <w:bCs/>
          <w:color w:val="006EC0"/>
          <w:kern w:val="0"/>
          <w:sz w:val="44"/>
          <w:szCs w:val="44"/>
        </w:rPr>
      </w:pPr>
      <w:r>
        <w:rPr>
          <w:rFonts w:ascii="Times New Roman" w:hAnsi="Times New Roman" w:eastAsia="等线w." w:cs="Times New Roman"/>
          <w:b/>
          <w:bCs/>
          <w:color w:val="006EC0"/>
          <w:kern w:val="0"/>
          <w:sz w:val="44"/>
          <w:szCs w:val="44"/>
        </w:rPr>
        <w:t>Further exploration</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rPr>
          <w:rFonts w:ascii="Times New Roman" w:hAnsi="Times New Roman" w:cs="Times New Roman"/>
          <w:color w:val="000000"/>
          <w:kern w:val="0"/>
          <w:szCs w:val="24"/>
          <w:highlight w:val="lightGray"/>
        </w:rPr>
      </w:pPr>
      <w:r>
        <w:rPr>
          <w:rFonts w:ascii="Times New Roman" w:hAnsi="Times New Roman" w:cs="Times New Roman"/>
          <w:color w:val="000000"/>
          <w:kern w:val="0"/>
          <w:szCs w:val="24"/>
          <w:highlight w:val="lightGray"/>
        </w:rPr>
        <w:t>Faced with various challenges as you transition to college life, you are probably wondering</w:t>
      </w:r>
      <w:r>
        <w:rPr>
          <w:rFonts w:hint="eastAsia" w:ascii="Times New Roman" w:hAnsi="Times New Roman" w:cs="Times New Roman"/>
          <w:color w:val="000000"/>
          <w:kern w:val="0"/>
          <w:szCs w:val="24"/>
          <w:highlight w:val="lightGray"/>
        </w:rPr>
        <w:t xml:space="preserve"> how to </w:t>
      </w:r>
      <w:r>
        <w:rPr>
          <w:rFonts w:ascii="Times New Roman" w:hAnsi="Times New Roman" w:cs="Times New Roman"/>
          <w:color w:val="000000"/>
          <w:kern w:val="0"/>
          <w:szCs w:val="24"/>
          <w:highlight w:val="lightGray"/>
        </w:rPr>
        <w:t>solve them</w:t>
      </w:r>
      <w:r>
        <w:rPr>
          <w:rFonts w:hint="eastAsia" w:ascii="Times New Roman" w:hAnsi="Times New Roman" w:cs="Times New Roman"/>
          <w:color w:val="000000"/>
          <w:kern w:val="0"/>
          <w:szCs w:val="24"/>
          <w:highlight w:val="lightGray"/>
        </w:rPr>
        <w:t>.</w:t>
      </w:r>
      <w:r>
        <w:rPr>
          <w:rFonts w:ascii="Times New Roman" w:hAnsi="Times New Roman" w:cs="Times New Roman"/>
          <w:color w:val="000000"/>
          <w:kern w:val="0"/>
          <w:szCs w:val="24"/>
          <w:highlight w:val="lightGray"/>
        </w:rPr>
        <w:t xml:space="preserve"> S</w:t>
      </w:r>
      <w:r>
        <w:rPr>
          <w:rFonts w:hint="eastAsia" w:ascii="Times New Roman" w:hAnsi="Times New Roman" w:cs="Times New Roman"/>
          <w:color w:val="000000"/>
          <w:kern w:val="0"/>
          <w:szCs w:val="24"/>
          <w:highlight w:val="lightGray"/>
        </w:rPr>
        <w:t>tudents who have already experienced the transition</w:t>
      </w:r>
      <w:r>
        <w:rPr>
          <w:rFonts w:ascii="Times New Roman" w:hAnsi="Times New Roman" w:cs="Times New Roman"/>
          <w:color w:val="000000"/>
          <w:kern w:val="0"/>
          <w:szCs w:val="24"/>
          <w:highlight w:val="lightGray"/>
        </w:rPr>
        <w:t xml:space="preserve"> </w:t>
      </w:r>
      <w:r>
        <w:rPr>
          <w:rFonts w:hint="eastAsia" w:ascii="Times New Roman" w:hAnsi="Times New Roman" w:cs="Times New Roman"/>
          <w:color w:val="000000"/>
          <w:kern w:val="0"/>
          <w:szCs w:val="24"/>
          <w:highlight w:val="lightGray"/>
        </w:rPr>
        <w:t xml:space="preserve">and </w:t>
      </w:r>
      <w:r>
        <w:rPr>
          <w:rFonts w:ascii="Times New Roman" w:hAnsi="Times New Roman" w:cs="Times New Roman"/>
          <w:color w:val="000000"/>
          <w:kern w:val="0"/>
          <w:szCs w:val="24"/>
          <w:highlight w:val="lightGray"/>
        </w:rPr>
        <w:t xml:space="preserve">the </w:t>
      </w:r>
      <w:r>
        <w:rPr>
          <w:rFonts w:hint="eastAsia" w:ascii="Times New Roman" w:hAnsi="Times New Roman" w:cs="Times New Roman"/>
          <w:color w:val="000000"/>
          <w:kern w:val="0"/>
          <w:szCs w:val="24"/>
          <w:highlight w:val="lightGray"/>
        </w:rPr>
        <w:t>professors who have witnessed the</w:t>
      </w:r>
      <w:r>
        <w:rPr>
          <w:rFonts w:ascii="Times New Roman" w:hAnsi="Times New Roman" w:cs="Times New Roman"/>
          <w:color w:val="000000"/>
          <w:kern w:val="0"/>
          <w:szCs w:val="24"/>
          <w:highlight w:val="lightGray"/>
        </w:rPr>
        <w:t xml:space="preserve">m </w:t>
      </w:r>
      <w:r>
        <w:rPr>
          <w:rFonts w:hint="eastAsia" w:ascii="Times New Roman" w:hAnsi="Times New Roman" w:cs="Times New Roman"/>
          <w:color w:val="000000"/>
          <w:kern w:val="0"/>
          <w:szCs w:val="24"/>
          <w:highlight w:val="lightGray"/>
        </w:rPr>
        <w:t xml:space="preserve">have </w:t>
      </w:r>
      <w:r>
        <w:rPr>
          <w:rFonts w:ascii="Times New Roman" w:hAnsi="Times New Roman" w:cs="Times New Roman"/>
          <w:color w:val="000000"/>
          <w:kern w:val="0"/>
          <w:szCs w:val="24"/>
          <w:highlight w:val="lightGray"/>
        </w:rPr>
        <w:t>a lot of useful advice to offer</w:t>
      </w:r>
      <w:r>
        <w:rPr>
          <w:rFonts w:hint="eastAsia" w:ascii="Times New Roman" w:hAnsi="Times New Roman" w:cs="Times New Roman"/>
          <w:color w:val="000000"/>
          <w:kern w:val="0"/>
          <w:szCs w:val="24"/>
          <w:highlight w:val="lightGray"/>
        </w:rPr>
        <w:t xml:space="preserve">. </w:t>
      </w:r>
      <w:r>
        <w:rPr>
          <w:rFonts w:ascii="Times New Roman" w:hAnsi="Times New Roman" w:cs="Times New Roman"/>
          <w:color w:val="000000"/>
          <w:kern w:val="0"/>
          <w:szCs w:val="24"/>
          <w:highlight w:val="lightGray"/>
        </w:rPr>
        <w:t xml:space="preserve">The following section </w:t>
      </w:r>
      <w:r>
        <w:rPr>
          <w:rFonts w:hint="eastAsia" w:ascii="Times New Roman" w:hAnsi="Times New Roman" w:cs="Times New Roman"/>
          <w:color w:val="000000"/>
          <w:kern w:val="0"/>
          <w:szCs w:val="24"/>
          <w:highlight w:val="lightGray"/>
        </w:rPr>
        <w:t xml:space="preserve">is full of </w:t>
      </w:r>
      <w:r>
        <w:rPr>
          <w:rFonts w:ascii="Times New Roman" w:hAnsi="Times New Roman" w:cs="Times New Roman"/>
          <w:color w:val="000000"/>
          <w:kern w:val="0"/>
          <w:szCs w:val="24"/>
          <w:highlight w:val="lightGray"/>
        </w:rPr>
        <w:t xml:space="preserve">their </w:t>
      </w:r>
      <w:r>
        <w:rPr>
          <w:rFonts w:hint="eastAsia" w:ascii="Times New Roman" w:hAnsi="Times New Roman" w:cs="Times New Roman"/>
          <w:color w:val="000000"/>
          <w:kern w:val="0"/>
          <w:szCs w:val="24"/>
          <w:highlight w:val="lightGray"/>
        </w:rPr>
        <w:t>wisdom.</w:t>
      </w:r>
      <w:r>
        <w:rPr>
          <w:rFonts w:ascii="Times New Roman" w:hAnsi="Times New Roman" w:cs="Times New Roman"/>
          <w:color w:val="000000"/>
          <w:kern w:val="0"/>
          <w:szCs w:val="24"/>
          <w:highlight w:val="lightGray"/>
        </w:rPr>
        <w:t xml:space="preserve"> Hopefully, after</w:t>
      </w:r>
      <w:r>
        <w:rPr>
          <w:rFonts w:hint="eastAsia" w:ascii="Times New Roman" w:hAnsi="Times New Roman" w:cs="Times New Roman"/>
          <w:color w:val="000000"/>
          <w:kern w:val="0"/>
          <w:szCs w:val="24"/>
          <w:highlight w:val="lightGray"/>
        </w:rPr>
        <w:t xml:space="preserve"> </w:t>
      </w:r>
      <w:r>
        <w:rPr>
          <w:rFonts w:ascii="Times New Roman" w:hAnsi="Times New Roman" w:cs="Times New Roman"/>
          <w:color w:val="000000"/>
          <w:kern w:val="0"/>
          <w:szCs w:val="24"/>
          <w:highlight w:val="lightGray"/>
        </w:rPr>
        <w:t>completing this section</w:t>
      </w:r>
      <w:r>
        <w:rPr>
          <w:rFonts w:hint="eastAsia" w:ascii="Times New Roman" w:hAnsi="Times New Roman" w:cs="Times New Roman"/>
          <w:color w:val="000000"/>
          <w:kern w:val="0"/>
          <w:szCs w:val="24"/>
          <w:highlight w:val="lightGray"/>
        </w:rPr>
        <w:t>,</w:t>
      </w:r>
      <w:r>
        <w:rPr>
          <w:rFonts w:ascii="Times New Roman" w:hAnsi="Times New Roman" w:cs="Times New Roman"/>
          <w:color w:val="000000"/>
          <w:kern w:val="0"/>
          <w:szCs w:val="24"/>
          <w:highlight w:val="lightGray"/>
        </w:rPr>
        <w:t xml:space="preserve"> </w:t>
      </w:r>
      <w:r>
        <w:rPr>
          <w:rFonts w:hint="eastAsia" w:ascii="Times New Roman" w:hAnsi="Times New Roman" w:cs="Times New Roman"/>
          <w:color w:val="000000"/>
          <w:kern w:val="0"/>
          <w:szCs w:val="24"/>
          <w:highlight w:val="lightGray"/>
        </w:rPr>
        <w:t xml:space="preserve">you </w:t>
      </w:r>
      <w:r>
        <w:rPr>
          <w:rFonts w:ascii="Times New Roman" w:hAnsi="Times New Roman" w:cs="Times New Roman"/>
          <w:color w:val="000000"/>
          <w:kern w:val="0"/>
          <w:szCs w:val="24"/>
          <w:highlight w:val="lightGray"/>
        </w:rPr>
        <w:t>will</w:t>
      </w:r>
      <w:r>
        <w:rPr>
          <w:rFonts w:hint="eastAsia" w:ascii="Times New Roman" w:hAnsi="Times New Roman" w:cs="Times New Roman"/>
          <w:color w:val="000000"/>
          <w:kern w:val="0"/>
          <w:szCs w:val="24"/>
          <w:highlight w:val="lightGray"/>
        </w:rPr>
        <w:t xml:space="preserve"> be more prepared for</w:t>
      </w:r>
      <w:r>
        <w:rPr>
          <w:rFonts w:ascii="Times New Roman" w:hAnsi="Times New Roman" w:cs="Times New Roman"/>
          <w:color w:val="000000"/>
          <w:kern w:val="0"/>
          <w:szCs w:val="24"/>
          <w:highlight w:val="lightGray"/>
        </w:rPr>
        <w:t xml:space="preserve"> the</w:t>
      </w:r>
      <w:r>
        <w:rPr>
          <w:rFonts w:hint="eastAsia" w:ascii="Times New Roman" w:hAnsi="Times New Roman" w:cs="Times New Roman"/>
          <w:color w:val="000000"/>
          <w:kern w:val="0"/>
          <w:szCs w:val="24"/>
          <w:highlight w:val="lightGray"/>
        </w:rPr>
        <w:t xml:space="preserve"> challenges facing you.</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pStyle w:val="8"/>
        <w:shd w:val="clear" w:color="auto" w:fill="FFFFFF"/>
        <w:spacing w:before="0" w:beforeAutospacing="0" w:after="0" w:afterAutospacing="0"/>
        <w:rPr>
          <w:rFonts w:ascii="Times New Roman" w:hAnsi="Times New Roman" w:cs="Times New Roman"/>
          <w:b/>
        </w:rPr>
      </w:pPr>
    </w:p>
    <w:p>
      <w:pPr>
        <w:pStyle w:val="8"/>
        <w:shd w:val="clear" w:color="auto" w:fill="FFFFFF"/>
        <w:spacing w:before="0" w:beforeAutospacing="0" w:after="120" w:afterAutospacing="0"/>
        <w:jc w:val="center"/>
        <w:rPr>
          <w:rFonts w:ascii="Times New Roman" w:hAnsi="Times New Roman" w:cs="Times New Roman"/>
          <w:b/>
          <w:sz w:val="32"/>
          <w:highlight w:val="lightGray"/>
        </w:rPr>
      </w:pPr>
      <w:r>
        <w:rPr>
          <w:rFonts w:ascii="Times New Roman" w:hAnsi="Times New Roman" w:cs="Times New Roman"/>
          <w:b/>
          <w:sz w:val="32"/>
          <w:highlight w:val="lightGray"/>
        </w:rPr>
        <w:t>Settling down</w:t>
      </w:r>
      <w:r>
        <w:rPr>
          <w:rFonts w:hint="eastAsia" w:ascii="Times New Roman" w:hAnsi="Times New Roman" w:cs="Times New Roman"/>
          <w:b/>
          <w:sz w:val="32"/>
          <w:highlight w:val="lightGray"/>
        </w:rPr>
        <w:t>,</w:t>
      </w:r>
      <w:r>
        <w:rPr>
          <w:rFonts w:ascii="Times New Roman" w:hAnsi="Times New Roman" w:cs="Times New Roman"/>
          <w:b/>
          <w:sz w:val="32"/>
          <w:highlight w:val="lightGray"/>
        </w:rPr>
        <w:t xml:space="preserve"> Sailing</w:t>
      </w:r>
      <w:r>
        <w:rPr>
          <w:rFonts w:hint="eastAsia" w:ascii="Times New Roman" w:hAnsi="Times New Roman" w:cs="Times New Roman"/>
          <w:b/>
          <w:sz w:val="32"/>
          <w:highlight w:val="lightGray"/>
        </w:rPr>
        <w:t xml:space="preserve"> off</w:t>
      </w:r>
    </w:p>
    <w:p>
      <w:pPr>
        <w:pStyle w:val="8"/>
        <w:shd w:val="clear" w:color="auto" w:fill="FFFFFF"/>
        <w:spacing w:before="0" w:beforeAutospacing="0" w:after="0" w:afterAutospacing="0"/>
        <w:rPr>
          <w:rFonts w:ascii="Times New Roman" w:hAnsi="Times New Roman" w:cs="Times New Roman"/>
          <w:highlight w:val="lightGray"/>
        </w:rPr>
      </w:pPr>
      <w:r>
        <w:rPr>
          <w:rFonts w:ascii="Times New Roman" w:hAnsi="Times New Roman" w:cs="Times New Roman"/>
          <w:b/>
          <w:highlight w:val="lightGray"/>
        </w:rPr>
        <w:t>Tanya Zarutskaya, Moscow, Russia</w:t>
      </w:r>
    </w:p>
    <w:p>
      <w:pPr>
        <w:pStyle w:val="8"/>
        <w:shd w:val="clear" w:color="auto" w:fill="FFFFFF"/>
        <w:spacing w:before="0" w:beforeAutospacing="0" w:after="0" w:afterAutospacing="0"/>
        <w:rPr>
          <w:rFonts w:ascii="Times New Roman" w:hAnsi="Times New Roman" w:cs="Times New Roman"/>
          <w:highlight w:val="lightGray"/>
        </w:rPr>
      </w:pPr>
      <w:r>
        <w:rPr>
          <w:rFonts w:ascii="Times New Roman" w:hAnsi="Times New Roman" w:cs="Times New Roman"/>
          <w:highlight w:val="lightGray"/>
        </w:rPr>
        <w:t>This time last year I was anxious about my new life. I didn't have any friends, and it was my first time away from home. At first,</w:t>
      </w:r>
      <w:r>
        <w:rPr>
          <w:rFonts w:hint="eastAsia" w:ascii="Times New Roman" w:hAnsi="Times New Roman" w:cs="Times New Roman"/>
          <w:highlight w:val="lightGray"/>
        </w:rPr>
        <w:t xml:space="preserve"> my </w:t>
      </w:r>
      <w:r>
        <w:rPr>
          <w:rFonts w:ascii="Times New Roman" w:hAnsi="Times New Roman" w:cs="Times New Roman"/>
          <w:highlight w:val="lightGray"/>
        </w:rPr>
        <w:t>schedule</w:t>
      </w:r>
      <w:r>
        <w:rPr>
          <w:rFonts w:hint="eastAsia" w:ascii="Times New Roman" w:hAnsi="Times New Roman" w:cs="Times New Roman"/>
          <w:highlight w:val="lightGray"/>
        </w:rPr>
        <w:t xml:space="preserve"> was full of learning tasks. </w:t>
      </w:r>
      <w:r>
        <w:rPr>
          <w:rFonts w:ascii="Times New Roman" w:hAnsi="Times New Roman" w:cs="Times New Roman"/>
          <w:highlight w:val="lightGray"/>
        </w:rPr>
        <w:t xml:space="preserve">I worked all the time, going to lectures and studying late into the night. </w:t>
      </w:r>
    </w:p>
    <w:p>
      <w:pPr>
        <w:pStyle w:val="8"/>
        <w:shd w:val="clear" w:color="auto" w:fill="FFFFFF"/>
        <w:spacing w:before="0" w:beforeAutospacing="0" w:after="0" w:afterAutospacing="0"/>
        <w:rPr>
          <w:rFonts w:ascii="Times New Roman" w:hAnsi="Times New Roman" w:cs="Times New Roman"/>
          <w:highlight w:val="lightGray"/>
        </w:rPr>
      </w:pPr>
      <w:r>
        <w:rPr>
          <w:rFonts w:ascii="Times New Roman" w:hAnsi="Times New Roman" w:cs="Times New Roman"/>
          <w:highlight w:val="lightGray"/>
        </w:rPr>
        <w:t xml:space="preserve">But then I realized I was missing out on so many other things at college. I talked to Mom and she suggested I join a club. Frankly speaking, I had no particular interest in joining any club. When I found out my roommate was in a dance club, I just went along with her. We get together to dance </w:t>
      </w:r>
      <w:r>
        <w:rPr>
          <w:rFonts w:hint="eastAsia" w:ascii="Times New Roman" w:hAnsi="Times New Roman" w:cs="Times New Roman"/>
          <w:highlight w:val="lightGray"/>
        </w:rPr>
        <w:t xml:space="preserve">at </w:t>
      </w:r>
      <w:r>
        <w:rPr>
          <w:rFonts w:ascii="Times New Roman" w:hAnsi="Times New Roman" w:cs="Times New Roman"/>
          <w:highlight w:val="lightGray"/>
        </w:rPr>
        <w:t>regular</w:t>
      </w:r>
      <w:r>
        <w:rPr>
          <w:rFonts w:hint="eastAsia" w:ascii="Times New Roman" w:hAnsi="Times New Roman" w:cs="Times New Roman"/>
          <w:highlight w:val="lightGray"/>
        </w:rPr>
        <w:t xml:space="preserve"> intervals </w:t>
      </w:r>
      <w:r>
        <w:rPr>
          <w:rFonts w:ascii="Times New Roman" w:hAnsi="Times New Roman" w:cs="Times New Roman"/>
          <w:highlight w:val="lightGray"/>
        </w:rPr>
        <w:t>and have fun together, and I’ve gotten to know lots of interesting people there. As well as studying hard, I now enjoy myself.</w:t>
      </w:r>
    </w:p>
    <w:p>
      <w:pPr>
        <w:pStyle w:val="8"/>
        <w:shd w:val="clear" w:color="auto" w:fill="FFFFFF"/>
        <w:spacing w:before="0" w:beforeAutospacing="0" w:after="0" w:afterAutospacing="0"/>
        <w:rPr>
          <w:rFonts w:ascii="Times New Roman" w:hAnsi="Times New Roman" w:cs="Times New Roman"/>
          <w:highlight w:val="lightGray"/>
        </w:rPr>
      </w:pPr>
    </w:p>
    <w:p>
      <w:pPr>
        <w:pStyle w:val="8"/>
        <w:shd w:val="clear" w:color="auto" w:fill="FFFFFF"/>
        <w:spacing w:before="0" w:beforeAutospacing="0" w:after="0" w:afterAutospacing="0"/>
        <w:rPr>
          <w:rFonts w:ascii="Times New Roman" w:hAnsi="Times New Roman" w:cs="Times New Roman"/>
          <w:b/>
          <w:highlight w:val="lightGray"/>
        </w:rPr>
      </w:pPr>
      <w:r>
        <w:rPr>
          <w:rFonts w:ascii="Times New Roman" w:hAnsi="Times New Roman" w:cs="Times New Roman"/>
          <w:b/>
          <w:highlight w:val="lightGray"/>
        </w:rPr>
        <w:t>Miguel Fonseca, Guadalajara, Mexico</w:t>
      </w:r>
    </w:p>
    <w:p>
      <w:pPr>
        <w:pStyle w:val="8"/>
        <w:shd w:val="clear" w:color="auto" w:fill="FFFFFF"/>
        <w:spacing w:before="0" w:beforeAutospacing="0" w:after="0" w:afterAutospacing="0"/>
        <w:rPr>
          <w:rFonts w:ascii="Times New Roman" w:hAnsi="Times New Roman" w:cs="Times New Roman"/>
          <w:highlight w:val="lightGray"/>
        </w:rPr>
      </w:pPr>
      <w:r>
        <w:rPr>
          <w:rFonts w:ascii="Times New Roman" w:hAnsi="Times New Roman" w:cs="Times New Roman"/>
          <w:highlight w:val="lightGray"/>
        </w:rPr>
        <w:t xml:space="preserve">When I first arrived at university, I tried to make notes about everything the professors said in their lectures. But I ended up concentrating on writing rather than listening. I'm studying chemistry, and everything seemed more complicated than what we learned at school. </w:t>
      </w:r>
    </w:p>
    <w:p>
      <w:pPr>
        <w:pStyle w:val="8"/>
        <w:shd w:val="clear" w:color="auto" w:fill="FFFFFF"/>
        <w:spacing w:before="0" w:beforeAutospacing="0" w:after="0" w:afterAutospacing="0"/>
        <w:rPr>
          <w:rFonts w:ascii="Times New Roman" w:hAnsi="Times New Roman" w:cs="Times New Roman"/>
          <w:highlight w:val="lightGray"/>
        </w:rPr>
      </w:pPr>
      <w:r>
        <w:rPr>
          <w:rFonts w:ascii="Times New Roman" w:hAnsi="Times New Roman" w:cs="Times New Roman"/>
          <w:highlight w:val="lightGray"/>
        </w:rPr>
        <w:t xml:space="preserve">But then I realized that at university, you have to listen and think more. I now appreciate how important it is to distinguish between important information and minor details. I listen to my professors attentively and only note down what is crucially important. After lectures, I spend time reorganizing my notes, which gives me time to reflect on what I heard in the lectures. If I have any questions, I note them down and seek help from my professors. </w:t>
      </w:r>
    </w:p>
    <w:p>
      <w:pPr>
        <w:pStyle w:val="8"/>
        <w:shd w:val="clear" w:color="auto" w:fill="FFFFFF"/>
        <w:spacing w:before="0" w:beforeAutospacing="0" w:after="0" w:afterAutospacing="0"/>
        <w:rPr>
          <w:rFonts w:ascii="Times New Roman" w:hAnsi="Times New Roman" w:cs="Times New Roman"/>
          <w:highlight w:val="lightGray"/>
        </w:rPr>
      </w:pPr>
    </w:p>
    <w:p>
      <w:pPr>
        <w:pStyle w:val="8"/>
        <w:shd w:val="clear" w:color="auto" w:fill="FFFFFF"/>
        <w:spacing w:before="0" w:beforeAutospacing="0" w:after="0" w:afterAutospacing="0"/>
        <w:rPr>
          <w:rFonts w:ascii="Times New Roman" w:hAnsi="Times New Roman" w:cs="Times New Roman"/>
          <w:b/>
          <w:highlight w:val="lightGray"/>
        </w:rPr>
      </w:pPr>
      <w:r>
        <w:rPr>
          <w:rFonts w:ascii="Times New Roman" w:hAnsi="Times New Roman" w:cs="Times New Roman"/>
          <w:b/>
          <w:highlight w:val="lightGray"/>
        </w:rPr>
        <w:t>Francine Bonnet, Lyon, France</w:t>
      </w:r>
    </w:p>
    <w:p>
      <w:pPr>
        <w:pStyle w:val="8"/>
        <w:shd w:val="clear" w:color="auto" w:fill="FFFFFF"/>
        <w:spacing w:before="0" w:beforeAutospacing="0" w:after="0" w:afterAutospacing="0"/>
        <w:rPr>
          <w:rFonts w:ascii="Times New Roman" w:hAnsi="Times New Roman" w:cs="Times New Roman"/>
          <w:highlight w:val="lightGray"/>
        </w:rPr>
      </w:pPr>
      <w:r>
        <w:rPr>
          <w:rFonts w:ascii="Times New Roman" w:hAnsi="Times New Roman" w:cs="Times New Roman"/>
          <w:highlight w:val="lightGray"/>
        </w:rPr>
        <w:t xml:space="preserve">When I first came to university, managing my money was a complete disaster. My grant for the whole semester would arrive at the start of each term all at once, so I felt like </w:t>
      </w:r>
      <w:r>
        <w:rPr>
          <w:rFonts w:hint="eastAsia" w:ascii="Times New Roman" w:hAnsi="Times New Roman" w:cs="Times New Roman"/>
          <w:highlight w:val="lightGray"/>
        </w:rPr>
        <w:t>a millionaire!</w:t>
      </w:r>
      <w:r>
        <w:rPr>
          <w:rFonts w:ascii="Times New Roman" w:hAnsi="Times New Roman" w:cs="Times New Roman"/>
          <w:highlight w:val="lightGray"/>
        </w:rPr>
        <w:t xml:space="preserve"> I would </w:t>
      </w:r>
      <w:r>
        <w:rPr>
          <w:rFonts w:hint="eastAsia" w:ascii="Times New Roman" w:hAnsi="Times New Roman" w:cs="Times New Roman"/>
          <w:highlight w:val="lightGray"/>
        </w:rPr>
        <w:t>purchase what</w:t>
      </w:r>
      <w:r>
        <w:rPr>
          <w:rFonts w:ascii="Times New Roman" w:hAnsi="Times New Roman" w:cs="Times New Roman"/>
          <w:highlight w:val="lightGray"/>
        </w:rPr>
        <w:t>ever</w:t>
      </w:r>
      <w:r>
        <w:rPr>
          <w:rFonts w:hint="eastAsia" w:ascii="Times New Roman" w:hAnsi="Times New Roman" w:cs="Times New Roman"/>
          <w:highlight w:val="lightGray"/>
        </w:rPr>
        <w:t xml:space="preserve"> </w:t>
      </w:r>
      <w:r>
        <w:rPr>
          <w:rFonts w:ascii="Times New Roman" w:hAnsi="Times New Roman" w:cs="Times New Roman"/>
          <w:highlight w:val="lightGray"/>
        </w:rPr>
        <w:t>I</w:t>
      </w:r>
      <w:r>
        <w:rPr>
          <w:rFonts w:hint="eastAsia" w:ascii="Times New Roman" w:hAnsi="Times New Roman" w:cs="Times New Roman"/>
          <w:highlight w:val="lightGray"/>
        </w:rPr>
        <w:t xml:space="preserve"> like</w:t>
      </w:r>
      <w:r>
        <w:rPr>
          <w:rFonts w:ascii="Times New Roman" w:hAnsi="Times New Roman" w:cs="Times New Roman"/>
          <w:highlight w:val="lightGray"/>
        </w:rPr>
        <w:t>d</w:t>
      </w:r>
      <w:r>
        <w:rPr>
          <w:rFonts w:hint="eastAsia" w:ascii="Times New Roman" w:hAnsi="Times New Roman" w:cs="Times New Roman"/>
          <w:highlight w:val="lightGray"/>
        </w:rPr>
        <w:t xml:space="preserve">, </w:t>
      </w:r>
      <w:r>
        <w:rPr>
          <w:rFonts w:ascii="Times New Roman" w:hAnsi="Times New Roman" w:cs="Times New Roman"/>
          <w:highlight w:val="lightGray"/>
        </w:rPr>
        <w:t>spend nearly all of the money quickly, and then would only be able to afford a sandwich once a day!</w:t>
      </w:r>
    </w:p>
    <w:p>
      <w:pPr>
        <w:pStyle w:val="4"/>
        <w:rPr>
          <w:rFonts w:ascii="Times New Roman" w:hAnsi="Times New Roman" w:cs="Times New Roman"/>
          <w:szCs w:val="24"/>
          <w:highlight w:val="lightGray"/>
        </w:rPr>
      </w:pPr>
      <w:r>
        <w:rPr>
          <w:rFonts w:ascii="Times New Roman" w:hAnsi="Times New Roman" w:cs="Times New Roman"/>
          <w:szCs w:val="24"/>
          <w:highlight w:val="lightGray"/>
        </w:rPr>
        <w:t xml:space="preserve">I needed to change. I tried to create a budget. You cannot imagine how difficult it was in the first several months. Initially, I tried a monthly budget, but it didn’t work. Then, I resorted to a weekly budget, but my spending was always out of control. Finally, I put together a daily budget. And guess what? It worked! It’s now a habit and I’m in control of my spending.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szCs w:val="24"/>
        </w:rPr>
      </w:pPr>
    </w:p>
    <w:p>
      <w:pPr>
        <w:spacing w:before="120" w:after="120"/>
        <w:jc w:val="left"/>
        <w:rPr>
          <w:rFonts w:ascii="Times New Roman" w:hAnsi="Times New Roman" w:cs="Times New Roman"/>
          <w:b/>
          <w:bCs/>
          <w:color w:val="000000"/>
          <w:szCs w:val="24"/>
          <w:highlight w:val="lightGray"/>
        </w:rPr>
      </w:pPr>
      <w:r>
        <w:rPr>
          <w:rFonts w:ascii="Times New Roman" w:hAnsi="Times New Roman" w:cs="Times New Roman"/>
          <w:b/>
          <w:bCs/>
          <w:color w:val="000000"/>
          <w:szCs w:val="24"/>
        </w:rPr>
        <w:t xml:space="preserve">1 </w:t>
      </w:r>
      <w:r>
        <w:rPr>
          <w:rFonts w:ascii="Times New Roman" w:hAnsi="Times New Roman" w:cs="Times New Roman"/>
          <w:b/>
          <w:bCs/>
          <w:color w:val="000000"/>
          <w:szCs w:val="24"/>
          <w:highlight w:val="lightGray"/>
        </w:rPr>
        <w:t>Read the text and complete the table.</w:t>
      </w:r>
    </w:p>
    <w:tbl>
      <w:tblPr>
        <w:tblStyle w:val="41"/>
        <w:tblW w:w="920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283"/>
        <w:gridCol w:w="3963"/>
        <w:gridCol w:w="396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71" w:type="dxa"/>
            <w:tcBorders>
              <w:top w:val="single" w:color="FFFFFF" w:themeColor="background1" w:sz="4" w:space="0"/>
              <w:left w:val="single" w:color="FFFFFF" w:themeColor="background1" w:sz="4" w:space="0"/>
              <w:right w:val="nil"/>
              <w:insideV w:val="nil"/>
            </w:tcBorders>
            <w:shd w:val="clear" w:color="auto" w:fill="4F81BD" w:themeFill="accent1"/>
          </w:tcPr>
          <w:p>
            <w:pPr>
              <w:spacing w:before="120" w:after="120"/>
              <w:jc w:val="left"/>
              <w:rPr>
                <w:rFonts w:ascii="Times New Roman" w:hAnsi="Times New Roman" w:cs="Times New Roman"/>
                <w:b/>
                <w:bCs/>
                <w:color w:val="FFFFFF" w:themeColor="background1"/>
                <w:szCs w:val="24"/>
                <w:highlight w:val="lightGray"/>
                <w14:textFill>
                  <w14:solidFill>
                    <w14:schemeClr w14:val="bg1"/>
                  </w14:solidFill>
                </w14:textFill>
              </w:rPr>
            </w:pPr>
            <w:r>
              <w:rPr>
                <w:rFonts w:hint="eastAsia" w:ascii="Times New Roman" w:hAnsi="Times New Roman" w:cs="Times New Roman"/>
                <w:b/>
                <w:bCs/>
                <w:color w:val="FFFFFF" w:themeColor="background1"/>
                <w:szCs w:val="24"/>
                <w:highlight w:val="lightGray"/>
                <w14:textFill>
                  <w14:solidFill>
                    <w14:schemeClr w14:val="bg1"/>
                  </w14:solidFill>
                </w14:textFill>
              </w:rPr>
              <w:t>Name</w:t>
            </w:r>
          </w:p>
        </w:tc>
        <w:tc>
          <w:tcPr>
            <w:tcW w:w="3969" w:type="dxa"/>
            <w:tcBorders>
              <w:top w:val="single" w:color="FFFFFF" w:themeColor="background1" w:sz="4" w:space="0"/>
              <w:right w:val="nil"/>
              <w:insideV w:val="nil"/>
            </w:tcBorders>
            <w:shd w:val="clear" w:color="auto" w:fill="4F81BD" w:themeFill="accent1"/>
          </w:tcPr>
          <w:p>
            <w:pPr>
              <w:spacing w:before="120" w:after="120"/>
              <w:jc w:val="left"/>
              <w:rPr>
                <w:rFonts w:ascii="Times New Roman" w:hAnsi="Times New Roman" w:cs="Times New Roman"/>
                <w:b/>
                <w:bCs/>
                <w:color w:val="FFFFFF" w:themeColor="background1"/>
                <w:szCs w:val="24"/>
                <w:highlight w:val="lightGray"/>
                <w14:textFill>
                  <w14:solidFill>
                    <w14:schemeClr w14:val="bg1"/>
                  </w14:solidFill>
                </w14:textFill>
              </w:rPr>
            </w:pPr>
            <w:r>
              <w:rPr>
                <w:rFonts w:hint="eastAsia" w:ascii="Times New Roman" w:hAnsi="Times New Roman" w:cs="Times New Roman"/>
                <w:b/>
                <w:bCs/>
                <w:color w:val="FFFFFF" w:themeColor="background1"/>
                <w:szCs w:val="24"/>
                <w:highlight w:val="lightGray"/>
                <w14:textFill>
                  <w14:solidFill>
                    <w14:schemeClr w14:val="bg1"/>
                  </w14:solidFill>
                </w14:textFill>
              </w:rPr>
              <w:t>Problem</w:t>
            </w:r>
          </w:p>
        </w:tc>
        <w:tc>
          <w:tcPr>
            <w:tcW w:w="3969" w:type="dxa"/>
            <w:tcBorders>
              <w:top w:val="single" w:color="FFFFFF" w:themeColor="background1" w:sz="4" w:space="0"/>
              <w:right w:val="single" w:color="FFFFFF" w:themeColor="background1" w:sz="4" w:space="0"/>
              <w:insideV w:val="nil"/>
            </w:tcBorders>
            <w:shd w:val="clear" w:color="auto" w:fill="4F81BD" w:themeFill="accent1"/>
          </w:tcPr>
          <w:p>
            <w:pPr>
              <w:spacing w:before="120" w:after="120"/>
              <w:jc w:val="left"/>
              <w:rPr>
                <w:rFonts w:ascii="Times New Roman" w:hAnsi="Times New Roman" w:cs="Times New Roman"/>
                <w:b/>
                <w:bCs/>
                <w:color w:val="FFFFFF" w:themeColor="background1"/>
                <w:szCs w:val="24"/>
                <w:highlight w:val="lightGray"/>
                <w14:textFill>
                  <w14:solidFill>
                    <w14:schemeClr w14:val="bg1"/>
                  </w14:solidFill>
                </w14:textFill>
              </w:rPr>
            </w:pPr>
            <w:r>
              <w:rPr>
                <w:rFonts w:hint="eastAsia" w:ascii="Times New Roman" w:hAnsi="Times New Roman" w:cs="Times New Roman"/>
                <w:b/>
                <w:bCs/>
                <w:color w:val="FFFFFF" w:themeColor="background1"/>
                <w:szCs w:val="24"/>
                <w:highlight w:val="lightGray"/>
                <w14:textFill>
                  <w14:solidFill>
                    <w14:schemeClr w14:val="bg1"/>
                  </w14:solidFill>
                </w14:textFill>
              </w:rPr>
              <w:t>Solution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71" w:type="dxa"/>
            <w:tcBorders>
              <w:left w:val="single" w:color="FFFFFF" w:themeColor="background1" w:sz="4" w:space="0"/>
            </w:tcBorders>
            <w:shd w:val="clear" w:color="auto" w:fill="4F81BD" w:themeFill="accent1"/>
          </w:tcPr>
          <w:p>
            <w:pPr>
              <w:spacing w:before="120" w:after="120"/>
              <w:jc w:val="left"/>
              <w:rPr>
                <w:rFonts w:ascii="Times New Roman" w:hAnsi="Times New Roman" w:cs="Times New Roman"/>
                <w:b/>
                <w:bCs/>
                <w:color w:val="000000"/>
                <w:szCs w:val="24"/>
                <w:highlight w:val="lightGray"/>
              </w:rPr>
            </w:pPr>
            <w:r>
              <w:rPr>
                <w:rFonts w:ascii="Times New Roman" w:hAnsi="Times New Roman" w:cs="Times New Roman"/>
                <w:b w:val="0"/>
                <w:bCs/>
                <w:color w:val="FFFFFF" w:themeColor="background1"/>
                <w:highlight w:val="lightGray"/>
                <w14:textFill>
                  <w14:solidFill>
                    <w14:schemeClr w14:val="bg1"/>
                  </w14:solidFill>
                </w14:textFill>
              </w:rPr>
              <w:t>Tanya Zarutskaya</w:t>
            </w:r>
          </w:p>
        </w:tc>
        <w:tc>
          <w:tcPr>
            <w:tcW w:w="3969" w:type="dxa"/>
            <w:shd w:val="clear" w:color="auto" w:fill="B8CCE4" w:themeFill="accent1" w:themeFillTint="66"/>
          </w:tcPr>
          <w:p>
            <w:pPr>
              <w:spacing w:before="120" w:after="120"/>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studying all day long and (1)</w:t>
            </w:r>
            <w:r>
              <w:rPr>
                <w:rFonts w:ascii="Times New Roman" w:hAnsi="Times New Roman" w:cs="Times New Roman"/>
                <w:color w:val="000000"/>
                <w:szCs w:val="24"/>
                <w:highlight w:val="lightGray"/>
                <w:u w:val="single"/>
              </w:rPr>
              <w:t xml:space="preserve">      </w:t>
            </w:r>
            <w:r>
              <w:rPr>
                <w:rFonts w:ascii="Times New Roman" w:hAnsi="Times New Roman" w:cs="Times New Roman"/>
                <w:color w:val="000000"/>
                <w:szCs w:val="24"/>
                <w:highlight w:val="lightGray"/>
              </w:rPr>
              <w:t xml:space="preserve"> other things</w:t>
            </w:r>
            <w:r>
              <w:rPr>
                <w:rFonts w:hint="eastAsia" w:ascii="Times New Roman" w:hAnsi="Times New Roman" w:cs="Times New Roman"/>
                <w:color w:val="000000"/>
                <w:szCs w:val="24"/>
                <w:highlight w:val="lightGray"/>
              </w:rPr>
              <w:t xml:space="preserve"> </w:t>
            </w:r>
          </w:p>
        </w:tc>
        <w:tc>
          <w:tcPr>
            <w:tcW w:w="3969" w:type="dxa"/>
            <w:shd w:val="clear" w:color="auto" w:fill="B8CCE4" w:themeFill="accent1" w:themeFillTint="66"/>
          </w:tcPr>
          <w:p>
            <w:pPr>
              <w:spacing w:before="120" w:after="120"/>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(2)</w:t>
            </w:r>
            <w:r>
              <w:rPr>
                <w:rFonts w:ascii="Times New Roman" w:hAnsi="Times New Roman" w:cs="Times New Roman"/>
                <w:color w:val="000000"/>
                <w:szCs w:val="24"/>
                <w:highlight w:val="lightGray"/>
                <w:u w:val="single"/>
              </w:rPr>
              <w:t xml:space="preserve">       </w:t>
            </w:r>
            <w:r>
              <w:rPr>
                <w:rFonts w:ascii="Times New Roman" w:hAnsi="Times New Roman" w:cs="Times New Roman"/>
                <w:color w:val="000000"/>
                <w:szCs w:val="24"/>
                <w:highlight w:val="lightGray"/>
              </w:rPr>
              <w:t xml:space="preserve">  and enjoying herself</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71" w:type="dxa"/>
            <w:tcBorders>
              <w:left w:val="single" w:color="FFFFFF" w:themeColor="background1" w:sz="4" w:space="0"/>
            </w:tcBorders>
            <w:shd w:val="clear" w:color="auto" w:fill="4F81BD" w:themeFill="accent1"/>
          </w:tcPr>
          <w:p>
            <w:pPr>
              <w:spacing w:before="120" w:after="120"/>
              <w:jc w:val="left"/>
              <w:rPr>
                <w:rFonts w:ascii="Times New Roman" w:hAnsi="Times New Roman" w:cs="Times New Roman"/>
                <w:b/>
                <w:bCs/>
                <w:color w:val="000000"/>
                <w:szCs w:val="24"/>
                <w:highlight w:val="lightGray"/>
              </w:rPr>
            </w:pPr>
            <w:r>
              <w:rPr>
                <w:rFonts w:ascii="Times New Roman" w:hAnsi="Times New Roman" w:cs="Times New Roman"/>
                <w:b w:val="0"/>
                <w:bCs/>
                <w:color w:val="FFFFFF" w:themeColor="background1"/>
                <w:highlight w:val="lightGray"/>
                <w14:textFill>
                  <w14:solidFill>
                    <w14:schemeClr w14:val="bg1"/>
                  </w14:solidFill>
                </w14:textFill>
              </w:rPr>
              <w:t>Miguel Fonseca</w:t>
            </w:r>
          </w:p>
        </w:tc>
        <w:tc>
          <w:tcPr>
            <w:tcW w:w="3969" w:type="dxa"/>
            <w:shd w:val="clear" w:color="auto" w:fill="DBE5F1" w:themeFill="accent1" w:themeFillTint="33"/>
          </w:tcPr>
          <w:p>
            <w:pPr>
              <w:spacing w:before="120" w:after="120"/>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making notes about (3)</w:t>
            </w:r>
            <w:r>
              <w:rPr>
                <w:rFonts w:ascii="Times New Roman" w:hAnsi="Times New Roman" w:cs="Times New Roman"/>
                <w:color w:val="000000"/>
                <w:szCs w:val="24"/>
                <w:highlight w:val="lightGray"/>
                <w:u w:val="single"/>
              </w:rPr>
              <w:t xml:space="preserve">      </w:t>
            </w:r>
            <w:r>
              <w:rPr>
                <w:rFonts w:ascii="Times New Roman" w:hAnsi="Times New Roman" w:cs="Times New Roman"/>
                <w:color w:val="000000"/>
                <w:szCs w:val="24"/>
                <w:highlight w:val="lightGray"/>
              </w:rPr>
              <w:t xml:space="preserve"> rather than listening to professors</w:t>
            </w:r>
          </w:p>
        </w:tc>
        <w:tc>
          <w:tcPr>
            <w:tcW w:w="3969" w:type="dxa"/>
            <w:shd w:val="clear" w:color="auto" w:fill="DBE5F1" w:themeFill="accent1" w:themeFillTint="33"/>
          </w:tcPr>
          <w:p>
            <w:pPr>
              <w:spacing w:before="120" w:after="120"/>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listening to professors attentively and only noting down what is (4)</w:t>
            </w:r>
            <w:r>
              <w:rPr>
                <w:rFonts w:ascii="Times New Roman" w:hAnsi="Times New Roman" w:cs="Times New Roman"/>
                <w:color w:val="000000"/>
                <w:szCs w:val="24"/>
                <w:highlight w:val="lightGray"/>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71" w:type="dxa"/>
            <w:tcBorders>
              <w:left w:val="single" w:color="FFFFFF" w:themeColor="background1" w:sz="4" w:space="0"/>
              <w:bottom w:val="single" w:color="FFFFFF" w:themeColor="background1" w:sz="4" w:space="0"/>
            </w:tcBorders>
            <w:shd w:val="clear" w:color="auto" w:fill="4F81BD" w:themeFill="accent1"/>
          </w:tcPr>
          <w:p>
            <w:pPr>
              <w:spacing w:before="120" w:after="120"/>
              <w:jc w:val="left"/>
              <w:rPr>
                <w:rFonts w:ascii="Times New Roman" w:hAnsi="Times New Roman" w:cs="Times New Roman"/>
                <w:b/>
                <w:bCs/>
                <w:color w:val="000000"/>
                <w:szCs w:val="24"/>
                <w:highlight w:val="lightGray"/>
              </w:rPr>
            </w:pPr>
            <w:r>
              <w:rPr>
                <w:rFonts w:ascii="Times New Roman" w:hAnsi="Times New Roman" w:cs="Times New Roman"/>
                <w:b w:val="0"/>
                <w:bCs/>
                <w:color w:val="FFFFFF" w:themeColor="background1"/>
                <w:highlight w:val="lightGray"/>
                <w14:textFill>
                  <w14:solidFill>
                    <w14:schemeClr w14:val="bg1"/>
                  </w14:solidFill>
                </w14:textFill>
              </w:rPr>
              <w:t>Francine Bonnet</w:t>
            </w:r>
          </w:p>
        </w:tc>
        <w:tc>
          <w:tcPr>
            <w:tcW w:w="3969" w:type="dxa"/>
            <w:shd w:val="clear" w:color="auto" w:fill="B8CCE4" w:themeFill="accent1" w:themeFillTint="66"/>
          </w:tcPr>
          <w:p>
            <w:pPr>
              <w:spacing w:before="120" w:after="120"/>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having a</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lot of trouble (5)</w:t>
            </w:r>
            <w:r>
              <w:rPr>
                <w:rFonts w:ascii="Times New Roman" w:hAnsi="Times New Roman" w:cs="Times New Roman"/>
                <w:color w:val="000000"/>
                <w:szCs w:val="24"/>
                <w:highlight w:val="lightGray"/>
                <w:u w:val="single"/>
              </w:rPr>
              <w:t xml:space="preserve">       </w:t>
            </w:r>
          </w:p>
        </w:tc>
        <w:tc>
          <w:tcPr>
            <w:tcW w:w="3969" w:type="dxa"/>
            <w:shd w:val="clear" w:color="auto" w:fill="B8CCE4" w:themeFill="accent1" w:themeFillTint="66"/>
          </w:tcPr>
          <w:p>
            <w:pPr>
              <w:spacing w:before="120" w:after="120"/>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putting together (6)</w:t>
            </w:r>
            <w:r>
              <w:rPr>
                <w:rFonts w:ascii="Times New Roman" w:hAnsi="Times New Roman" w:cs="Times New Roman"/>
                <w:color w:val="000000"/>
                <w:szCs w:val="24"/>
                <w:highlight w:val="lightGray"/>
                <w:u w:val="single"/>
              </w:rPr>
              <w:t xml:space="preserve">       </w:t>
            </w:r>
          </w:p>
        </w:tc>
      </w:tr>
    </w:tbl>
    <w:p>
      <w:pPr>
        <w:jc w:val="left"/>
        <w:rPr>
          <w:rFonts w:ascii="Times New Roman" w:hAnsi="Times New Roman" w:cs="Times New Roman"/>
          <w:color w:val="000000"/>
          <w:szCs w:val="24"/>
          <w:highlight w:val="lightGray"/>
        </w:rPr>
      </w:pPr>
    </w:p>
    <w:p>
      <w:pPr>
        <w:jc w:val="left"/>
        <w:rPr>
          <w:rFonts w:ascii="Times New Roman" w:hAnsi="Times New Roman" w:cs="Times New Roman"/>
          <w:color w:val="000000"/>
          <w:szCs w:val="24"/>
          <w:highlight w:val="lightGray"/>
        </w:rPr>
      </w:pPr>
      <w:r>
        <w:rPr>
          <w:rFonts w:hint="eastAsia" w:ascii="Times New Roman" w:hAnsi="Times New Roman" w:cs="Times New Roman"/>
          <w:b/>
          <w:color w:val="000000"/>
          <w:szCs w:val="24"/>
          <w:highlight w:val="lightGray"/>
        </w:rPr>
        <w:t>K</w:t>
      </w:r>
      <w:r>
        <w:rPr>
          <w:rFonts w:ascii="Times New Roman" w:hAnsi="Times New Roman" w:cs="Times New Roman"/>
          <w:b/>
          <w:color w:val="000000"/>
          <w:szCs w:val="24"/>
          <w:highlight w:val="lightGray"/>
        </w:rPr>
        <w:t>eys</w:t>
      </w:r>
      <w:r>
        <w:rPr>
          <w:rFonts w:ascii="Times New Roman" w:hAnsi="Times New Roman" w:cs="Times New Roman"/>
          <w:color w:val="000000"/>
          <w:szCs w:val="24"/>
          <w:highlight w:val="lightGray"/>
        </w:rPr>
        <w:t>:</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w:t>
      </w:r>
      <w:r>
        <w:rPr>
          <w:rFonts w:ascii="Times New Roman" w:hAnsi="Times New Roman" w:cs="Times New Roman"/>
          <w:color w:val="000000"/>
          <w:szCs w:val="24"/>
          <w:highlight w:val="lightGray"/>
        </w:rPr>
        <w:t>1) missing out on</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w:t>
      </w:r>
      <w:r>
        <w:rPr>
          <w:rFonts w:ascii="Times New Roman" w:hAnsi="Times New Roman" w:cs="Times New Roman"/>
          <w:color w:val="000000"/>
          <w:szCs w:val="24"/>
          <w:highlight w:val="lightGray"/>
        </w:rPr>
        <w:t>2) joining a club</w:t>
      </w:r>
    </w:p>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(3) everything</w:t>
      </w:r>
    </w:p>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(4) crucially important</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w:t>
      </w:r>
      <w:r>
        <w:rPr>
          <w:rFonts w:ascii="Times New Roman" w:hAnsi="Times New Roman" w:cs="Times New Roman"/>
          <w:color w:val="000000"/>
          <w:szCs w:val="24"/>
          <w:highlight w:val="lightGray"/>
        </w:rPr>
        <w:t>5) managing her money</w:t>
      </w:r>
    </w:p>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 xml:space="preserve">(6) a daily budget </w:t>
      </w:r>
    </w:p>
    <w:p>
      <w:pPr>
        <w:jc w:val="left"/>
        <w:rPr>
          <w:rFonts w:ascii="Times New Roman" w:hAnsi="Times New Roman" w:cs="Times New Roman"/>
          <w:color w:val="000000"/>
          <w:szCs w:val="24"/>
          <w:highlight w:val="lightGray"/>
        </w:rPr>
      </w:pPr>
    </w:p>
    <w:p>
      <w:pPr>
        <w:spacing w:before="120" w:after="120"/>
        <w:jc w:val="left"/>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2 Read the text again. Are these statements true (T) or false (F)?</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___ (1) </w:t>
      </w:r>
      <w:r>
        <w:rPr>
          <w:rFonts w:ascii="Times New Roman" w:hAnsi="Times New Roman" w:cs="Times New Roman"/>
          <w:color w:val="000000"/>
          <w:szCs w:val="24"/>
          <w:highlight w:val="lightGray"/>
        </w:rPr>
        <w:t>At first, Tanya didn’t really know what</w:t>
      </w:r>
      <w:r>
        <w:rPr>
          <w:rFonts w:hint="eastAsia" w:ascii="Times New Roman" w:hAnsi="Times New Roman" w:cs="Times New Roman"/>
          <w:color w:val="000000"/>
          <w:szCs w:val="24"/>
          <w:highlight w:val="lightGray"/>
        </w:rPr>
        <w:t xml:space="preserve"> club to join.</w:t>
      </w:r>
      <w:r>
        <w:rPr>
          <w:rFonts w:hint="eastAsia" w:ascii="Times New Roman" w:hAnsi="Times New Roman" w:cs="Times New Roman"/>
          <w:b/>
          <w:color w:val="000000"/>
          <w:szCs w:val="24"/>
          <w:highlight w:val="lightGray"/>
        </w:rPr>
        <w:t xml:space="preserve">   </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___ (2) </w:t>
      </w:r>
      <w:r>
        <w:rPr>
          <w:rFonts w:ascii="Times New Roman" w:hAnsi="Times New Roman" w:cs="Times New Roman"/>
          <w:color w:val="000000"/>
          <w:szCs w:val="24"/>
          <w:highlight w:val="lightGray"/>
        </w:rPr>
        <w:t>Tanya got to know lots of interesting people at the dance club</w:t>
      </w:r>
      <w:r>
        <w:rPr>
          <w:rFonts w:hint="eastAsia" w:ascii="Times New Roman" w:hAnsi="Times New Roman" w:cs="Times New Roman"/>
          <w:color w:val="000000"/>
          <w:szCs w:val="24"/>
          <w:highlight w:val="lightGray"/>
        </w:rPr>
        <w:t>.</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___ (3) For </w:t>
      </w:r>
      <w:r>
        <w:rPr>
          <w:rFonts w:ascii="Times New Roman" w:hAnsi="Times New Roman" w:cs="Times New Roman"/>
          <w:color w:val="000000"/>
          <w:szCs w:val="24"/>
          <w:highlight w:val="lightGray"/>
        </w:rPr>
        <w:t>Miguel</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studying chemistry</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 xml:space="preserve">at college was less </w:t>
      </w:r>
      <w:r>
        <w:rPr>
          <w:rFonts w:hint="eastAsia" w:ascii="Times New Roman" w:hAnsi="Times New Roman" w:cs="Times New Roman"/>
          <w:color w:val="000000"/>
          <w:szCs w:val="24"/>
          <w:highlight w:val="lightGray"/>
        </w:rPr>
        <w:t xml:space="preserve">complicated </w:t>
      </w:r>
      <w:r>
        <w:rPr>
          <w:rFonts w:ascii="Times New Roman" w:hAnsi="Times New Roman" w:cs="Times New Roman"/>
          <w:color w:val="000000"/>
          <w:szCs w:val="24"/>
          <w:highlight w:val="lightGray"/>
        </w:rPr>
        <w:t>than at school</w:t>
      </w:r>
      <w:r>
        <w:rPr>
          <w:rFonts w:hint="eastAsia" w:ascii="Times New Roman" w:hAnsi="Times New Roman" w:cs="Times New Roman"/>
          <w:color w:val="000000"/>
          <w:szCs w:val="24"/>
          <w:highlight w:val="lightGray"/>
        </w:rPr>
        <w:t>.</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___ (4) </w:t>
      </w:r>
      <w:r>
        <w:rPr>
          <w:rFonts w:ascii="Times New Roman" w:hAnsi="Times New Roman" w:cs="Times New Roman"/>
          <w:color w:val="000000"/>
          <w:szCs w:val="24"/>
          <w:highlight w:val="lightGray"/>
        </w:rPr>
        <w:t>Migue</w:t>
      </w:r>
      <w:r>
        <w:rPr>
          <w:rFonts w:hint="eastAsia" w:ascii="Times New Roman" w:hAnsi="Times New Roman" w:cs="Times New Roman"/>
          <w:color w:val="000000"/>
          <w:szCs w:val="24"/>
          <w:highlight w:val="lightGray"/>
        </w:rPr>
        <w:t>l learn</w:t>
      </w:r>
      <w:r>
        <w:rPr>
          <w:rFonts w:ascii="Times New Roman" w:hAnsi="Times New Roman" w:cs="Times New Roman"/>
          <w:color w:val="000000"/>
          <w:szCs w:val="24"/>
          <w:highlight w:val="lightGray"/>
        </w:rPr>
        <w:t>ed</w:t>
      </w:r>
      <w:r>
        <w:rPr>
          <w:rFonts w:hint="eastAsia" w:ascii="Times New Roman" w:hAnsi="Times New Roman" w:cs="Times New Roman"/>
          <w:color w:val="000000"/>
          <w:szCs w:val="24"/>
          <w:highlight w:val="lightGray"/>
        </w:rPr>
        <w:t xml:space="preserve"> to rearrange his notes after </w:t>
      </w:r>
      <w:r>
        <w:rPr>
          <w:rFonts w:ascii="Times New Roman" w:hAnsi="Times New Roman" w:cs="Times New Roman"/>
          <w:color w:val="000000"/>
          <w:szCs w:val="24"/>
          <w:highlight w:val="lightGray"/>
        </w:rPr>
        <w:t xml:space="preserve">his </w:t>
      </w:r>
      <w:r>
        <w:rPr>
          <w:rFonts w:hint="eastAsia" w:ascii="Times New Roman" w:hAnsi="Times New Roman" w:cs="Times New Roman"/>
          <w:color w:val="000000"/>
          <w:szCs w:val="24"/>
          <w:highlight w:val="lightGray"/>
        </w:rPr>
        <w:t>lecture</w:t>
      </w:r>
      <w:r>
        <w:rPr>
          <w:rFonts w:ascii="Times New Roman" w:hAnsi="Times New Roman" w:cs="Times New Roman"/>
          <w:color w:val="000000"/>
          <w:szCs w:val="24"/>
          <w:highlight w:val="lightGray"/>
        </w:rPr>
        <w:t>s</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so that he had a chance to reflect</w:t>
      </w:r>
      <w:r>
        <w:rPr>
          <w:rFonts w:hint="eastAsia" w:ascii="Times New Roman" w:hAnsi="Times New Roman" w:cs="Times New Roman"/>
          <w:color w:val="000000"/>
          <w:szCs w:val="24"/>
          <w:highlight w:val="lightGray"/>
        </w:rPr>
        <w:t xml:space="preserve">. </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___ (5) </w:t>
      </w:r>
      <w:r>
        <w:rPr>
          <w:rFonts w:ascii="Times New Roman" w:hAnsi="Times New Roman" w:cs="Times New Roman"/>
          <w:color w:val="000000"/>
          <w:szCs w:val="24"/>
          <w:highlight w:val="lightGray"/>
        </w:rPr>
        <w:t>Francine</w:t>
      </w:r>
      <w:r>
        <w:rPr>
          <w:rFonts w:hint="eastAsia" w:ascii="Times New Roman" w:hAnsi="Times New Roman" w:cs="Times New Roman"/>
          <w:color w:val="000000"/>
          <w:szCs w:val="24"/>
          <w:highlight w:val="lightGray"/>
        </w:rPr>
        <w:t xml:space="preserve"> was financially poor and she could only </w:t>
      </w:r>
      <w:r>
        <w:rPr>
          <w:rFonts w:ascii="Times New Roman" w:hAnsi="Times New Roman" w:cs="Times New Roman"/>
          <w:color w:val="000000"/>
          <w:szCs w:val="24"/>
          <w:highlight w:val="lightGray"/>
        </w:rPr>
        <w:t>afford a sandwich once a day</w:t>
      </w:r>
      <w:r>
        <w:rPr>
          <w:rFonts w:hint="eastAsia" w:ascii="Times New Roman" w:hAnsi="Times New Roman" w:cs="Times New Roman"/>
          <w:color w:val="000000"/>
          <w:szCs w:val="24"/>
          <w:highlight w:val="lightGray"/>
        </w:rPr>
        <w:t>.</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___ (6) </w:t>
      </w:r>
      <w:r>
        <w:rPr>
          <w:rFonts w:ascii="Times New Roman" w:hAnsi="Times New Roman" w:cs="Times New Roman"/>
          <w:color w:val="000000"/>
          <w:szCs w:val="24"/>
          <w:highlight w:val="lightGray"/>
        </w:rPr>
        <w:t>Francin</w:t>
      </w:r>
      <w:r>
        <w:rPr>
          <w:rFonts w:hint="eastAsia" w:ascii="Times New Roman" w:hAnsi="Times New Roman" w:cs="Times New Roman"/>
          <w:color w:val="000000"/>
          <w:szCs w:val="24"/>
          <w:highlight w:val="lightGray"/>
        </w:rPr>
        <w:t>e</w:t>
      </w:r>
      <w:r>
        <w:rPr>
          <w:rFonts w:ascii="Times New Roman" w:hAnsi="Times New Roman" w:cs="Times New Roman"/>
          <w:color w:val="000000"/>
          <w:szCs w:val="24"/>
          <w:highlight w:val="lightGray"/>
        </w:rPr>
        <w:t xml:space="preserve"> quickly and easily solved her problem by</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 xml:space="preserve">creating a </w:t>
      </w:r>
      <w:r>
        <w:rPr>
          <w:rFonts w:hint="eastAsia" w:ascii="Times New Roman" w:hAnsi="Times New Roman" w:cs="Times New Roman"/>
          <w:color w:val="000000"/>
          <w:szCs w:val="24"/>
          <w:highlight w:val="lightGray"/>
        </w:rPr>
        <w:t xml:space="preserve">budget. </w:t>
      </w:r>
    </w:p>
    <w:p>
      <w:pPr>
        <w:jc w:val="left"/>
        <w:rPr>
          <w:rFonts w:ascii="Times New Roman" w:hAnsi="Times New Roman" w:cs="Times New Roman"/>
          <w:color w:val="000000"/>
          <w:szCs w:val="24"/>
          <w:highlight w:val="lightGray"/>
        </w:rPr>
      </w:pPr>
    </w:p>
    <w:p>
      <w:pPr>
        <w:jc w:val="left"/>
        <w:rPr>
          <w:rFonts w:ascii="Times New Roman" w:hAnsi="Times New Roman" w:cs="Times New Roman"/>
          <w:color w:val="000000"/>
          <w:szCs w:val="24"/>
          <w:highlight w:val="lightGray"/>
        </w:rPr>
      </w:pPr>
      <w:r>
        <w:rPr>
          <w:rFonts w:hint="eastAsia" w:ascii="Times New Roman" w:hAnsi="Times New Roman" w:cs="Times New Roman"/>
          <w:b/>
          <w:color w:val="000000"/>
          <w:szCs w:val="24"/>
          <w:highlight w:val="lightGray"/>
        </w:rPr>
        <w:t>Keys</w:t>
      </w:r>
      <w:r>
        <w:rPr>
          <w:rFonts w:hint="eastAsia" w:ascii="Times New Roman" w:hAnsi="Times New Roman" w:cs="Times New Roman"/>
          <w:color w:val="000000"/>
          <w:szCs w:val="24"/>
          <w:highlight w:val="lightGray"/>
        </w:rPr>
        <w:t>: (1)F (2)T (3)F (4) T (5) F (6) F</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Cs w:val="24"/>
          <w:highlight w:val="lightGray"/>
        </w:rPr>
      </w:pPr>
    </w:p>
    <w:p>
      <w:pPr>
        <w:widowControl/>
        <w:jc w:val="left"/>
        <w:rPr>
          <w:rFonts w:ascii="Times New Roman" w:hAnsi="Times New Roman" w:cs="Times New Roman"/>
          <w:b/>
          <w:szCs w:val="24"/>
        </w:rPr>
      </w:pPr>
      <w:r>
        <w:rPr>
          <w:rFonts w:ascii="Times New Roman" w:hAnsi="Times New Roman" w:cs="Times New Roman"/>
          <w:b/>
          <w:szCs w:val="24"/>
        </w:rPr>
        <w:br w:type="page"/>
      </w:r>
    </w:p>
    <w:p>
      <w:pPr>
        <w:rPr>
          <w:rFonts w:ascii="Times New Roman" w:hAnsi="Times New Roman" w:cs="Times New Roman"/>
        </w:rPr>
      </w:pPr>
      <w:r>
        <w:rPr>
          <w:rFonts w:ascii="Times New Roman" w:hAnsi="Times New Roman" w:cs="Times New Roman"/>
        </w:rPr>
        <w:t xml:space="preserve">Video </w:t>
      </w:r>
    </w:p>
    <w:p>
      <w:pPr>
        <w:spacing w:after="120"/>
        <w:jc w:val="center"/>
        <w:rPr>
          <w:rFonts w:ascii="Times New Roman" w:hAnsi="Times New Roman" w:eastAsia="宋体" w:cs="Times New Roman"/>
          <w:b/>
          <w:bCs/>
          <w:kern w:val="36"/>
          <w:sz w:val="32"/>
          <w:szCs w:val="32"/>
          <w:highlight w:val="lightGray"/>
        </w:rPr>
      </w:pPr>
      <w:r>
        <w:rPr>
          <w:rFonts w:ascii="Times New Roman" w:hAnsi="Times New Roman" w:eastAsia="宋体" w:cs="Times New Roman"/>
          <w:b/>
          <w:bCs/>
          <w:kern w:val="36"/>
          <w:sz w:val="32"/>
          <w:szCs w:val="32"/>
          <w:highlight w:val="lightGray"/>
        </w:rPr>
        <w:t>What’s the point of college?</w:t>
      </w:r>
    </w:p>
    <w:p>
      <w:pPr>
        <w:pStyle w:val="8"/>
        <w:shd w:val="clear" w:color="auto" w:fill="FFFFFF"/>
        <w:spacing w:before="0" w:beforeAutospacing="0" w:after="0" w:afterAutospacing="0"/>
        <w:rPr>
          <w:rFonts w:ascii="Times New Roman" w:hAnsi="Times New Roman" w:cs="Times New Roman"/>
          <w:highlight w:val="lightGray"/>
        </w:rPr>
      </w:pPr>
      <w:r>
        <w:rPr>
          <w:rFonts w:hint="eastAsia" w:ascii="Times New Roman" w:hAnsi="Times New Roman" w:cs="Times New Roman"/>
          <w:highlight w:val="lightGray"/>
        </w:rPr>
        <w:t xml:space="preserve">From the day we were born, we are told to do well in school. We are told </w:t>
      </w:r>
      <w:r>
        <w:rPr>
          <w:rFonts w:ascii="Times New Roman" w:hAnsi="Times New Roman" w:cs="Times New Roman"/>
          <w:highlight w:val="lightGray"/>
        </w:rPr>
        <w:t>“</w:t>
      </w:r>
      <w:r>
        <w:rPr>
          <w:rFonts w:hint="eastAsia" w:ascii="Times New Roman" w:hAnsi="Times New Roman" w:cs="Times New Roman"/>
          <w:highlight w:val="lightGray"/>
        </w:rPr>
        <w:t>Study hard.</w:t>
      </w:r>
      <w:r>
        <w:rPr>
          <w:rFonts w:ascii="Times New Roman" w:hAnsi="Times New Roman" w:cs="Times New Roman"/>
          <w:highlight w:val="lightGray"/>
        </w:rPr>
        <w:t>”</w:t>
      </w:r>
      <w:r>
        <w:rPr>
          <w:rFonts w:hint="eastAsia" w:ascii="Times New Roman" w:hAnsi="Times New Roman" w:cs="Times New Roman"/>
          <w:highlight w:val="lightGray"/>
        </w:rPr>
        <w:t xml:space="preserve"> </w:t>
      </w:r>
      <w:r>
        <w:rPr>
          <w:rFonts w:ascii="Times New Roman" w:hAnsi="Times New Roman" w:cs="Times New Roman"/>
          <w:highlight w:val="lightGray"/>
        </w:rPr>
        <w:t>“</w:t>
      </w:r>
      <w:r>
        <w:rPr>
          <w:rFonts w:hint="eastAsia" w:ascii="Times New Roman" w:hAnsi="Times New Roman" w:cs="Times New Roman"/>
          <w:highlight w:val="lightGray"/>
        </w:rPr>
        <w:t>Get good grades. Go to college.</w:t>
      </w:r>
      <w:r>
        <w:rPr>
          <w:rFonts w:ascii="Times New Roman" w:hAnsi="Times New Roman" w:cs="Times New Roman"/>
          <w:highlight w:val="lightGray"/>
        </w:rPr>
        <w:t>”</w:t>
      </w:r>
      <w:r>
        <w:rPr>
          <w:rFonts w:hint="eastAsia" w:ascii="Times New Roman" w:hAnsi="Times New Roman" w:cs="Times New Roman"/>
          <w:highlight w:val="lightGray"/>
        </w:rPr>
        <w:t xml:space="preserve"> And somewhere along the way, we get the idea that our grades are critically important. We celebrate the As. We punish the Cs and Ds. And at some point, we learn to see ourselves as </w:t>
      </w:r>
      <w:r>
        <w:rPr>
          <w:rFonts w:ascii="Times New Roman" w:hAnsi="Times New Roman" w:cs="Times New Roman"/>
          <w:highlight w:val="lightGray"/>
        </w:rPr>
        <w:t>“</w:t>
      </w:r>
      <w:r>
        <w:rPr>
          <w:rFonts w:hint="eastAsia" w:ascii="Times New Roman" w:hAnsi="Times New Roman" w:cs="Times New Roman"/>
          <w:highlight w:val="lightGray"/>
        </w:rPr>
        <w:t>A students</w:t>
      </w:r>
      <w:r>
        <w:rPr>
          <w:rFonts w:ascii="Times New Roman" w:hAnsi="Times New Roman" w:cs="Times New Roman"/>
          <w:highlight w:val="lightGray"/>
        </w:rPr>
        <w:t>”</w:t>
      </w:r>
      <w:r>
        <w:rPr>
          <w:rFonts w:hint="eastAsia" w:ascii="Times New Roman" w:hAnsi="Times New Roman" w:cs="Times New Roman"/>
          <w:highlight w:val="lightGray"/>
        </w:rPr>
        <w:t xml:space="preserve"> or </w:t>
      </w:r>
      <w:r>
        <w:rPr>
          <w:rFonts w:ascii="Times New Roman" w:hAnsi="Times New Roman" w:cs="Times New Roman"/>
          <w:highlight w:val="lightGray"/>
        </w:rPr>
        <w:t>“</w:t>
      </w:r>
      <w:r>
        <w:rPr>
          <w:rFonts w:hint="eastAsia" w:ascii="Times New Roman" w:hAnsi="Times New Roman" w:cs="Times New Roman"/>
          <w:highlight w:val="lightGray"/>
        </w:rPr>
        <w:t>C students</w:t>
      </w:r>
      <w:r>
        <w:rPr>
          <w:rFonts w:ascii="Times New Roman" w:hAnsi="Times New Roman" w:cs="Times New Roman"/>
          <w:highlight w:val="lightGray"/>
        </w:rPr>
        <w:t>”</w:t>
      </w:r>
      <w:r>
        <w:rPr>
          <w:rFonts w:hint="eastAsia" w:ascii="Times New Roman" w:hAnsi="Times New Roman" w:cs="Times New Roman"/>
          <w:highlight w:val="lightGray"/>
        </w:rPr>
        <w:t xml:space="preserve">. We let the grades define us. We think, </w:t>
      </w:r>
      <w:r>
        <w:rPr>
          <w:rFonts w:ascii="Times New Roman" w:hAnsi="Times New Roman" w:cs="Times New Roman"/>
          <w:highlight w:val="lightGray"/>
        </w:rPr>
        <w:t>“</w:t>
      </w:r>
      <w:r>
        <w:rPr>
          <w:rFonts w:hint="eastAsia" w:ascii="Times New Roman" w:hAnsi="Times New Roman" w:cs="Times New Roman"/>
          <w:highlight w:val="lightGray"/>
        </w:rPr>
        <w:t>We are A students. We must be inherently intelligent.</w:t>
      </w:r>
      <w:r>
        <w:rPr>
          <w:rFonts w:ascii="Times New Roman" w:hAnsi="Times New Roman" w:cs="Times New Roman"/>
          <w:highlight w:val="lightGray"/>
        </w:rPr>
        <w:t>”</w:t>
      </w:r>
      <w:r>
        <w:rPr>
          <w:rFonts w:hint="eastAsia" w:ascii="Times New Roman" w:hAnsi="Times New Roman" w:cs="Times New Roman"/>
          <w:highlight w:val="lightGray"/>
        </w:rPr>
        <w:t xml:space="preserve"> </w:t>
      </w:r>
      <w:r>
        <w:rPr>
          <w:rFonts w:ascii="Times New Roman" w:hAnsi="Times New Roman" w:cs="Times New Roman"/>
          <w:highlight w:val="lightGray"/>
        </w:rPr>
        <w:t>“</w:t>
      </w:r>
      <w:r>
        <w:rPr>
          <w:rFonts w:hint="eastAsia" w:ascii="Times New Roman" w:hAnsi="Times New Roman" w:cs="Times New Roman"/>
          <w:highlight w:val="lightGray"/>
        </w:rPr>
        <w:t>If we are C students, we must be inherently not as smart.</w:t>
      </w:r>
      <w:r>
        <w:rPr>
          <w:rFonts w:ascii="Times New Roman" w:hAnsi="Times New Roman" w:cs="Times New Roman"/>
          <w:highlight w:val="lightGray"/>
        </w:rPr>
        <w:t>”</w:t>
      </w:r>
      <w:r>
        <w:rPr>
          <w:rFonts w:hint="eastAsia" w:ascii="Times New Roman" w:hAnsi="Times New Roman" w:cs="Times New Roman"/>
          <w:highlight w:val="lightGray"/>
        </w:rPr>
        <w:t xml:space="preserve"> This affects how we school. We stop studying to learn something new. Rather, we study to maintain a GPA. We fear tests as ways to weed us out, and believe teacher comments are point-by-point reasons why we are dumb. We start looking for the easy teachers, and the easy classes, the ones that won</w:t>
      </w:r>
      <w:r>
        <w:rPr>
          <w:rFonts w:ascii="Times New Roman" w:hAnsi="Times New Roman" w:cs="Times New Roman"/>
          <w:highlight w:val="lightGray"/>
        </w:rPr>
        <w:t>’</w:t>
      </w:r>
      <w:r>
        <w:rPr>
          <w:rFonts w:hint="eastAsia" w:ascii="Times New Roman" w:hAnsi="Times New Roman" w:cs="Times New Roman"/>
          <w:highlight w:val="lightGray"/>
        </w:rPr>
        <w:t xml:space="preserve">t threaten our GPAs. We learn that struggle is a sign of deficiency, (and) that if you have to work hard there must be something wrong with you. And we go to college with the belief that success, failure, worth are all measured by grades. </w:t>
      </w:r>
    </w:p>
    <w:p>
      <w:pPr>
        <w:pStyle w:val="8"/>
        <w:shd w:val="clear" w:color="auto" w:fill="FFFFFF"/>
        <w:spacing w:before="0" w:beforeAutospacing="0" w:after="0" w:afterAutospacing="0"/>
        <w:rPr>
          <w:rFonts w:ascii="Times New Roman" w:hAnsi="Times New Roman" w:cs="Times New Roman"/>
          <w:highlight w:val="lightGray"/>
        </w:rPr>
      </w:pPr>
    </w:p>
    <w:p>
      <w:pPr>
        <w:pStyle w:val="8"/>
        <w:shd w:val="clear" w:color="auto" w:fill="FFFFFF"/>
        <w:spacing w:before="0" w:beforeAutospacing="0" w:after="0" w:afterAutospacing="0"/>
        <w:rPr>
          <w:rFonts w:ascii="Times New Roman" w:hAnsi="Times New Roman" w:cs="Times New Roman"/>
          <w:highlight w:val="lightGray"/>
        </w:rPr>
      </w:pPr>
      <w:r>
        <w:rPr>
          <w:rFonts w:hint="eastAsia" w:ascii="Times New Roman" w:hAnsi="Times New Roman" w:cs="Times New Roman"/>
          <w:highlight w:val="lightGray"/>
        </w:rPr>
        <w:t>That stops today. The point of college isn</w:t>
      </w:r>
      <w:r>
        <w:rPr>
          <w:rFonts w:ascii="Times New Roman" w:hAnsi="Times New Roman" w:cs="Times New Roman"/>
          <w:highlight w:val="lightGray"/>
        </w:rPr>
        <w:t>’</w:t>
      </w:r>
      <w:r>
        <w:rPr>
          <w:rFonts w:hint="eastAsia" w:ascii="Times New Roman" w:hAnsi="Times New Roman" w:cs="Times New Roman"/>
          <w:highlight w:val="lightGray"/>
        </w:rPr>
        <w:t>t to prove your intelligence, but to grow your intelligence. And our intelligence can only grow when we are challenged. We shouldn</w:t>
      </w:r>
      <w:r>
        <w:rPr>
          <w:rFonts w:ascii="Times New Roman" w:hAnsi="Times New Roman" w:cs="Times New Roman"/>
          <w:highlight w:val="lightGray"/>
        </w:rPr>
        <w:t>’</w:t>
      </w:r>
      <w:r>
        <w:rPr>
          <w:rFonts w:hint="eastAsia" w:ascii="Times New Roman" w:hAnsi="Times New Roman" w:cs="Times New Roman"/>
          <w:highlight w:val="lightGray"/>
        </w:rPr>
        <w:t>t fear tests, or teacher comments or grades. None of those things define us. They are not even about us. They</w:t>
      </w:r>
      <w:r>
        <w:rPr>
          <w:rFonts w:ascii="Times New Roman" w:hAnsi="Times New Roman" w:cs="Times New Roman"/>
          <w:highlight w:val="lightGray"/>
        </w:rPr>
        <w:t>’</w:t>
      </w:r>
      <w:r>
        <w:rPr>
          <w:rFonts w:hint="eastAsia" w:ascii="Times New Roman" w:hAnsi="Times New Roman" w:cs="Times New Roman"/>
          <w:highlight w:val="lightGray"/>
        </w:rPr>
        <w:t xml:space="preserve">re all about the work. They tell us </w:t>
      </w:r>
      <w:r>
        <w:rPr>
          <w:rFonts w:ascii="Times New Roman" w:hAnsi="Times New Roman" w:cs="Times New Roman"/>
          <w:highlight w:val="lightGray"/>
        </w:rPr>
        <w:t>“</w:t>
      </w:r>
      <w:r>
        <w:rPr>
          <w:rFonts w:hint="eastAsia" w:ascii="Times New Roman" w:hAnsi="Times New Roman" w:cs="Times New Roman"/>
          <w:highlight w:val="lightGray"/>
        </w:rPr>
        <w:t>This is where you are right now.</w:t>
      </w:r>
      <w:r>
        <w:rPr>
          <w:rFonts w:ascii="Times New Roman" w:hAnsi="Times New Roman" w:cs="Times New Roman"/>
          <w:highlight w:val="lightGray"/>
        </w:rPr>
        <w:t>”</w:t>
      </w:r>
      <w:r>
        <w:rPr>
          <w:rFonts w:hint="eastAsia" w:ascii="Times New Roman" w:hAnsi="Times New Roman" w:cs="Times New Roman"/>
          <w:highlight w:val="lightGray"/>
        </w:rPr>
        <w:t xml:space="preserve"> Not </w:t>
      </w:r>
      <w:r>
        <w:rPr>
          <w:rFonts w:ascii="Times New Roman" w:hAnsi="Times New Roman" w:cs="Times New Roman"/>
          <w:highlight w:val="lightGray"/>
        </w:rPr>
        <w:t>“</w:t>
      </w:r>
      <w:r>
        <w:rPr>
          <w:rFonts w:hint="eastAsia" w:ascii="Times New Roman" w:hAnsi="Times New Roman" w:cs="Times New Roman"/>
          <w:highlight w:val="lightGray"/>
        </w:rPr>
        <w:t>This is all you</w:t>
      </w:r>
      <w:r>
        <w:rPr>
          <w:rFonts w:ascii="Times New Roman" w:hAnsi="Times New Roman" w:cs="Times New Roman"/>
          <w:highlight w:val="lightGray"/>
        </w:rPr>
        <w:t>’</w:t>
      </w:r>
      <w:r>
        <w:rPr>
          <w:rFonts w:hint="eastAsia" w:ascii="Times New Roman" w:hAnsi="Times New Roman" w:cs="Times New Roman"/>
          <w:highlight w:val="lightGray"/>
        </w:rPr>
        <w:t>ll always be</w:t>
      </w:r>
      <w:r>
        <w:rPr>
          <w:rFonts w:ascii="Times New Roman" w:hAnsi="Times New Roman" w:cs="Times New Roman"/>
          <w:highlight w:val="lightGray"/>
        </w:rPr>
        <w:t>”</w:t>
      </w:r>
      <w:r>
        <w:rPr>
          <w:rFonts w:hint="eastAsia" w:ascii="Times New Roman" w:hAnsi="Times New Roman" w:cs="Times New Roman"/>
          <w:highlight w:val="lightGray"/>
        </w:rPr>
        <w:t xml:space="preserve"> or </w:t>
      </w:r>
      <w:r>
        <w:rPr>
          <w:rFonts w:ascii="Times New Roman" w:hAnsi="Times New Roman" w:cs="Times New Roman"/>
          <w:highlight w:val="lightGray"/>
        </w:rPr>
        <w:t>“</w:t>
      </w:r>
      <w:r>
        <w:rPr>
          <w:rFonts w:hint="eastAsia" w:ascii="Times New Roman" w:hAnsi="Times New Roman" w:cs="Times New Roman"/>
          <w:highlight w:val="lightGray"/>
        </w:rPr>
        <w:t>This is who you inherently are.</w:t>
      </w:r>
      <w:r>
        <w:rPr>
          <w:rFonts w:ascii="Times New Roman" w:hAnsi="Times New Roman" w:cs="Times New Roman"/>
          <w:highlight w:val="lightGray"/>
        </w:rPr>
        <w:t>”</w:t>
      </w:r>
      <w:r>
        <w:rPr>
          <w:rFonts w:hint="eastAsia" w:ascii="Times New Roman" w:hAnsi="Times New Roman" w:cs="Times New Roman"/>
          <w:highlight w:val="lightGray"/>
        </w:rPr>
        <w:t xml:space="preserve"> If we get As in the class but learn nothing, we</w:t>
      </w:r>
      <w:r>
        <w:rPr>
          <w:rFonts w:ascii="Times New Roman" w:hAnsi="Times New Roman" w:cs="Times New Roman"/>
          <w:highlight w:val="lightGray"/>
        </w:rPr>
        <w:t>’</w:t>
      </w:r>
      <w:r>
        <w:rPr>
          <w:rFonts w:hint="eastAsia" w:ascii="Times New Roman" w:hAnsi="Times New Roman" w:cs="Times New Roman"/>
          <w:highlight w:val="lightGray"/>
        </w:rPr>
        <w:t>re no smarter than if we didn</w:t>
      </w:r>
      <w:r>
        <w:rPr>
          <w:rFonts w:ascii="Times New Roman" w:hAnsi="Times New Roman" w:cs="Times New Roman"/>
          <w:highlight w:val="lightGray"/>
        </w:rPr>
        <w:t>’</w:t>
      </w:r>
      <w:r>
        <w:rPr>
          <w:rFonts w:hint="eastAsia" w:ascii="Times New Roman" w:hAnsi="Times New Roman" w:cs="Times New Roman"/>
          <w:highlight w:val="lightGray"/>
        </w:rPr>
        <w:t>t take the class at all. Because when we struggle, that</w:t>
      </w:r>
      <w:r>
        <w:rPr>
          <w:rFonts w:ascii="Times New Roman" w:hAnsi="Times New Roman" w:cs="Times New Roman"/>
          <w:highlight w:val="lightGray"/>
        </w:rPr>
        <w:t>’</w:t>
      </w:r>
      <w:r>
        <w:rPr>
          <w:rFonts w:hint="eastAsia" w:ascii="Times New Roman" w:hAnsi="Times New Roman" w:cs="Times New Roman"/>
          <w:highlight w:val="lightGray"/>
        </w:rPr>
        <w:t>s when we learn. And struggling in college means we</w:t>
      </w:r>
      <w:r>
        <w:rPr>
          <w:rFonts w:ascii="Times New Roman" w:hAnsi="Times New Roman" w:cs="Times New Roman"/>
          <w:highlight w:val="lightGray"/>
        </w:rPr>
        <w:t>’</w:t>
      </w:r>
      <w:r>
        <w:rPr>
          <w:rFonts w:hint="eastAsia" w:ascii="Times New Roman" w:hAnsi="Times New Roman" w:cs="Times New Roman"/>
          <w:highlight w:val="lightGray"/>
        </w:rPr>
        <w:t>re doing college right. We have to challenge ourselves. We have to take the hard classes. We have to embrace the hard work. Not as a vice, but as a virtue. We have to be open to the failure. If we try, do poorly, read the comments, and learn what didn</w:t>
      </w:r>
      <w:r>
        <w:rPr>
          <w:rFonts w:ascii="Times New Roman" w:hAnsi="Times New Roman" w:cs="Times New Roman"/>
          <w:highlight w:val="lightGray"/>
        </w:rPr>
        <w:t>’</w:t>
      </w:r>
      <w:r>
        <w:rPr>
          <w:rFonts w:hint="eastAsia" w:ascii="Times New Roman" w:hAnsi="Times New Roman" w:cs="Times New Roman"/>
          <w:highlight w:val="lightGray"/>
        </w:rPr>
        <w:t>t work, our intelligence grows. And that</w:t>
      </w:r>
      <w:r>
        <w:rPr>
          <w:rFonts w:ascii="Times New Roman" w:hAnsi="Times New Roman" w:cs="Times New Roman"/>
          <w:highlight w:val="lightGray"/>
        </w:rPr>
        <w:t>’</w:t>
      </w:r>
      <w:r>
        <w:rPr>
          <w:rFonts w:hint="eastAsia" w:ascii="Times New Roman" w:hAnsi="Times New Roman" w:cs="Times New Roman"/>
          <w:highlight w:val="lightGray"/>
        </w:rPr>
        <w:t xml:space="preserve">s the point of college: to grow. </w:t>
      </w:r>
    </w:p>
    <w:p>
      <w:pPr>
        <w:pStyle w:val="8"/>
        <w:shd w:val="clear" w:color="auto" w:fill="FFFFFF"/>
        <w:spacing w:before="0" w:beforeAutospacing="0" w:after="0" w:afterAutospacing="0"/>
        <w:rPr>
          <w:rFonts w:ascii="Times New Roman" w:hAnsi="Times New Roman" w:cs="Times New Roman"/>
          <w:highlight w:val="lightGray"/>
        </w:rPr>
      </w:pPr>
    </w:p>
    <w:p>
      <w:pPr>
        <w:pStyle w:val="8"/>
        <w:shd w:val="clear" w:color="auto" w:fill="FFFFFF"/>
        <w:spacing w:before="0" w:beforeAutospacing="0" w:after="0" w:afterAutospacing="0"/>
        <w:rPr>
          <w:rFonts w:ascii="Times New Roman" w:hAnsi="Times New Roman" w:cs="Times New Roman"/>
          <w:highlight w:val="lightGray"/>
        </w:rPr>
      </w:pPr>
      <w:r>
        <w:rPr>
          <w:rFonts w:hint="eastAsia" w:ascii="Times New Roman" w:hAnsi="Times New Roman" w:cs="Times New Roman"/>
          <w:highlight w:val="lightGray"/>
        </w:rPr>
        <w:t>The point is not to get As, but to learn from the Bs and Cs and Ds and Fs. And in the end, the grades don</w:t>
      </w:r>
      <w:r>
        <w:rPr>
          <w:rFonts w:ascii="Times New Roman" w:hAnsi="Times New Roman" w:cs="Times New Roman"/>
          <w:highlight w:val="lightGray"/>
        </w:rPr>
        <w:t>’</w:t>
      </w:r>
      <w:r>
        <w:rPr>
          <w:rFonts w:hint="eastAsia" w:ascii="Times New Roman" w:hAnsi="Times New Roman" w:cs="Times New Roman"/>
          <w:highlight w:val="lightGray"/>
        </w:rPr>
        <w:t>t tell you how successful you</w:t>
      </w:r>
      <w:r>
        <w:rPr>
          <w:rFonts w:ascii="Times New Roman" w:hAnsi="Times New Roman" w:cs="Times New Roman"/>
          <w:highlight w:val="lightGray"/>
        </w:rPr>
        <w:t>’</w:t>
      </w:r>
      <w:r>
        <w:rPr>
          <w:rFonts w:hint="eastAsia" w:ascii="Times New Roman" w:hAnsi="Times New Roman" w:cs="Times New Roman"/>
          <w:highlight w:val="lightGray"/>
        </w:rPr>
        <w:t>ll be. And they can</w:t>
      </w:r>
      <w:r>
        <w:rPr>
          <w:rFonts w:ascii="Times New Roman" w:hAnsi="Times New Roman" w:cs="Times New Roman"/>
          <w:highlight w:val="lightGray"/>
        </w:rPr>
        <w:t>’</w:t>
      </w:r>
      <w:r>
        <w:rPr>
          <w:rFonts w:hint="eastAsia" w:ascii="Times New Roman" w:hAnsi="Times New Roman" w:cs="Times New Roman"/>
          <w:highlight w:val="lightGray"/>
        </w:rPr>
        <w:t>t measure your worth. What matters is whether you</w:t>
      </w:r>
      <w:r>
        <w:rPr>
          <w:rFonts w:ascii="Times New Roman" w:hAnsi="Times New Roman" w:cs="Times New Roman"/>
          <w:highlight w:val="lightGray"/>
        </w:rPr>
        <w:t>’</w:t>
      </w:r>
      <w:r>
        <w:rPr>
          <w:rFonts w:hint="eastAsia" w:ascii="Times New Roman" w:hAnsi="Times New Roman" w:cs="Times New Roman"/>
          <w:highlight w:val="lightGray"/>
        </w:rPr>
        <w:t xml:space="preserve">re learning. So, celebrate the learning. Celebrate the growth. Take the challenging class. Read the comments. Embrace the process. Grow your intelligence.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cs="Times New Roman"/>
          <w:color w:val="000000"/>
          <w:szCs w:val="24"/>
        </w:rPr>
      </w:pPr>
    </w:p>
    <w:p>
      <w:pPr>
        <w:widowControl/>
        <w:jc w:val="left"/>
        <w:rPr>
          <w:rFonts w:ascii="Times New Roman" w:hAnsi="Times New Roman" w:cs="Times New Roman"/>
          <w:color w:val="000000"/>
          <w:szCs w:val="24"/>
        </w:rPr>
      </w:pPr>
      <w:r>
        <w:rPr>
          <w:rFonts w:ascii="Times New Roman" w:hAnsi="Times New Roman" w:cs="Times New Roman"/>
          <w:color w:val="000000"/>
          <w:szCs w:val="24"/>
        </w:rPr>
        <w:br w:type="page"/>
      </w:r>
    </w:p>
    <w:p>
      <w:pPr>
        <w:pStyle w:val="21"/>
        <w:numPr>
          <w:ilvl w:val="0"/>
          <w:numId w:val="5"/>
        </w:numPr>
        <w:ind w:firstLineChars="0"/>
        <w:jc w:val="left"/>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Watch the video and complete the sentences.</w:t>
      </w:r>
    </w:p>
    <w:tbl>
      <w:tblPr>
        <w:tblStyle w:val="43"/>
        <w:tblW w:w="8225"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256"/>
        <w:gridCol w:w="3477"/>
        <w:gridCol w:w="349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9" w:hRule="atLeast"/>
        </w:trPr>
        <w:tc>
          <w:tcPr>
            <w:tcW w:w="1139" w:type="dxa"/>
            <w:tcBorders>
              <w:top w:val="single" w:color="FFFFFF" w:themeColor="background1" w:sz="4" w:space="0"/>
              <w:left w:val="single" w:color="FFFFFF" w:themeColor="background1" w:sz="4" w:space="0"/>
              <w:right w:val="nil"/>
              <w:insideV w:val="nil"/>
            </w:tcBorders>
            <w:shd w:val="clear" w:color="auto" w:fill="9BBB59" w:themeFill="accent3"/>
          </w:tcPr>
          <w:p>
            <w:pPr>
              <w:jc w:val="left"/>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Aspects</w:t>
            </w:r>
          </w:p>
        </w:tc>
        <w:tc>
          <w:tcPr>
            <w:tcW w:w="3485" w:type="dxa"/>
            <w:tcBorders>
              <w:top w:val="single" w:color="FFFFFF" w:themeColor="background1" w:sz="4" w:space="0"/>
              <w:right w:val="nil"/>
              <w:insideV w:val="nil"/>
            </w:tcBorders>
            <w:shd w:val="clear" w:color="auto" w:fill="9BBB59" w:themeFill="accent3"/>
          </w:tcPr>
          <w:p>
            <w:pPr>
              <w:jc w:val="left"/>
              <w:rPr>
                <w:rFonts w:ascii="Times New Roman" w:hAnsi="Times New Roman" w:cs="Times New Roman"/>
                <w:b/>
                <w:bCs/>
                <w:color w:val="000000"/>
                <w:szCs w:val="24"/>
                <w:highlight w:val="lightGray"/>
              </w:rPr>
            </w:pPr>
            <w:r>
              <w:rPr>
                <w:rFonts w:hint="eastAsia" w:ascii="Times New Roman" w:hAnsi="Times New Roman" w:cs="Times New Roman"/>
                <w:b/>
                <w:bCs/>
                <w:color w:val="000000"/>
                <w:szCs w:val="24"/>
                <w:highlight w:val="lightGray"/>
              </w:rPr>
              <w:t>Prov</w:t>
            </w:r>
            <w:r>
              <w:rPr>
                <w:rFonts w:ascii="Times New Roman" w:hAnsi="Times New Roman" w:cs="Times New Roman"/>
                <w:b/>
                <w:bCs/>
                <w:color w:val="000000"/>
                <w:szCs w:val="24"/>
                <w:highlight w:val="lightGray"/>
              </w:rPr>
              <w:t>ing</w:t>
            </w:r>
            <w:r>
              <w:rPr>
                <w:rFonts w:hint="eastAsia" w:ascii="Times New Roman" w:hAnsi="Times New Roman" w:cs="Times New Roman"/>
                <w:b/>
                <w:bCs/>
                <w:color w:val="000000"/>
                <w:szCs w:val="24"/>
                <w:highlight w:val="lightGray"/>
              </w:rPr>
              <w:t xml:space="preserve"> your intelligence</w:t>
            </w:r>
          </w:p>
        </w:tc>
        <w:tc>
          <w:tcPr>
            <w:tcW w:w="3601" w:type="dxa"/>
            <w:tcBorders>
              <w:top w:val="single" w:color="FFFFFF" w:themeColor="background1" w:sz="4" w:space="0"/>
              <w:right w:val="single" w:color="FFFFFF" w:themeColor="background1" w:sz="4" w:space="0"/>
              <w:insideV w:val="nil"/>
            </w:tcBorders>
            <w:shd w:val="clear" w:color="auto" w:fill="9BBB59" w:themeFill="accent3"/>
          </w:tcPr>
          <w:p>
            <w:pPr>
              <w:jc w:val="left"/>
              <w:rPr>
                <w:rFonts w:ascii="Times New Roman" w:hAnsi="Times New Roman" w:cs="Times New Roman"/>
                <w:b/>
                <w:bCs/>
                <w:color w:val="000000"/>
                <w:szCs w:val="24"/>
                <w:highlight w:val="lightGray"/>
              </w:rPr>
            </w:pPr>
            <w:r>
              <w:rPr>
                <w:rFonts w:hint="eastAsia" w:ascii="Times New Roman" w:hAnsi="Times New Roman" w:cs="Times New Roman"/>
                <w:b/>
                <w:bCs/>
                <w:color w:val="000000"/>
                <w:szCs w:val="24"/>
                <w:highlight w:val="lightGray"/>
              </w:rPr>
              <w:t>Grow</w:t>
            </w:r>
            <w:r>
              <w:rPr>
                <w:rFonts w:ascii="Times New Roman" w:hAnsi="Times New Roman" w:cs="Times New Roman"/>
                <w:b/>
                <w:bCs/>
                <w:color w:val="000000"/>
                <w:szCs w:val="24"/>
                <w:highlight w:val="lightGray"/>
              </w:rPr>
              <w:t>ing</w:t>
            </w:r>
            <w:r>
              <w:rPr>
                <w:rFonts w:hint="eastAsia" w:ascii="Times New Roman" w:hAnsi="Times New Roman" w:cs="Times New Roman"/>
                <w:b/>
                <w:bCs/>
                <w:color w:val="000000"/>
                <w:szCs w:val="24"/>
                <w:highlight w:val="lightGray"/>
              </w:rPr>
              <w:t xml:space="preserve"> your intelligence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69" w:hRule="atLeast"/>
        </w:trPr>
        <w:tc>
          <w:tcPr>
            <w:tcW w:w="1139" w:type="dxa"/>
            <w:tcBorders>
              <w:left w:val="single" w:color="FFFFFF" w:themeColor="background1" w:sz="4" w:space="0"/>
            </w:tcBorders>
            <w:shd w:val="clear" w:color="auto" w:fill="9BBB59" w:themeFill="accent3"/>
            <w:vAlign w:val="center"/>
          </w:tcPr>
          <w:p>
            <w:pPr>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Grade</w:t>
            </w:r>
          </w:p>
        </w:tc>
        <w:tc>
          <w:tcPr>
            <w:tcW w:w="3485" w:type="dxa"/>
            <w:shd w:val="clear" w:color="auto" w:fill="D6E3BC" w:themeFill="accent3" w:themeFillTint="66"/>
          </w:tcPr>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S</w:t>
            </w:r>
            <w:r>
              <w:rPr>
                <w:rFonts w:hint="eastAsia" w:ascii="Times New Roman" w:hAnsi="Times New Roman" w:cs="Times New Roman"/>
                <w:color w:val="000000"/>
                <w:szCs w:val="24"/>
                <w:highlight w:val="lightGray"/>
              </w:rPr>
              <w:t>omewhere along the way, we get the idea that our grades are (1)_______________________</w:t>
            </w:r>
            <w:ins w:id="0" w:author="Ben Cevik" w:date="2022-08-02T17:37:00Z">
              <w:r>
                <w:rPr>
                  <w:rFonts w:ascii="Times New Roman" w:hAnsi="Times New Roman" w:cs="Times New Roman"/>
                  <w:color w:val="000000"/>
                  <w:szCs w:val="24"/>
                  <w:highlight w:val="lightGray"/>
                </w:rPr>
                <w:t>.</w:t>
              </w:r>
            </w:ins>
          </w:p>
        </w:tc>
        <w:tc>
          <w:tcPr>
            <w:tcW w:w="3601" w:type="dxa"/>
            <w:vMerge w:val="restart"/>
            <w:shd w:val="clear" w:color="auto" w:fill="D6E3BC" w:themeFill="accent3" w:themeFillTint="66"/>
            <w:vAlign w:val="center"/>
          </w:tcPr>
          <w:p>
            <w:pPr>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None of th</w:t>
            </w:r>
            <w:r>
              <w:rPr>
                <w:rFonts w:ascii="Times New Roman" w:hAnsi="Times New Roman" w:cs="Times New Roman"/>
                <w:color w:val="000000"/>
                <w:szCs w:val="24"/>
                <w:highlight w:val="lightGray"/>
              </w:rPr>
              <w:t>e</w:t>
            </w:r>
            <w:r>
              <w:rPr>
                <w:rFonts w:hint="eastAsia" w:ascii="Times New Roman" w:hAnsi="Times New Roman" w:cs="Times New Roman"/>
                <w:color w:val="000000"/>
                <w:szCs w:val="24"/>
                <w:highlight w:val="lightGray"/>
              </w:rPr>
              <w:t xml:space="preserve">se things </w:t>
            </w:r>
            <w:r>
              <w:rPr>
                <w:rFonts w:ascii="Times New Roman" w:hAnsi="Times New Roman" w:cs="Times New Roman"/>
                <w:szCs w:val="24"/>
                <w:highlight w:val="lightGray"/>
              </w:rPr>
              <w:t>(6)</w:t>
            </w:r>
            <w:r>
              <w:rPr>
                <w:rFonts w:hint="eastAsia" w:ascii="Times New Roman" w:hAnsi="Times New Roman" w:cs="Times New Roman"/>
                <w:color w:val="000000"/>
                <w:szCs w:val="24"/>
                <w:highlight w:val="lightGray"/>
              </w:rPr>
              <w:t xml:space="preserve"> _______ us.</w:t>
            </w:r>
            <w:r>
              <w:rPr>
                <w:rFonts w:hint="eastAsia" w:ascii="Times New Roman" w:hAnsi="Times New Roman" w:cs="Times New Roman"/>
                <w:szCs w:val="24"/>
                <w:highlight w:val="lightGray"/>
              </w:rPr>
              <w:t xml:space="preserve"> They</w:t>
            </w:r>
            <w:r>
              <w:rPr>
                <w:rFonts w:ascii="Times New Roman" w:hAnsi="Times New Roman" w:cs="Times New Roman"/>
                <w:szCs w:val="24"/>
                <w:highlight w:val="lightGray"/>
              </w:rPr>
              <w:t>’</w:t>
            </w:r>
            <w:r>
              <w:rPr>
                <w:rFonts w:hint="eastAsia" w:ascii="Times New Roman" w:hAnsi="Times New Roman" w:cs="Times New Roman"/>
                <w:szCs w:val="24"/>
                <w:highlight w:val="lightGray"/>
              </w:rPr>
              <w:t xml:space="preserve">re all about </w:t>
            </w:r>
            <w:r>
              <w:rPr>
                <w:rFonts w:ascii="Times New Roman" w:hAnsi="Times New Roman" w:cs="Times New Roman"/>
                <w:szCs w:val="24"/>
                <w:highlight w:val="lightGray"/>
              </w:rPr>
              <w:t>(7)</w:t>
            </w:r>
            <w:r>
              <w:rPr>
                <w:rFonts w:hint="eastAsia" w:ascii="Times New Roman" w:hAnsi="Times New Roman" w:cs="Times New Roman"/>
                <w:color w:val="000000"/>
                <w:szCs w:val="24"/>
                <w:highlight w:val="lightGray"/>
              </w:rPr>
              <w:t xml:space="preserve"> _______</w:t>
            </w:r>
            <w:r>
              <w:rPr>
                <w:rFonts w:hint="eastAsia" w:ascii="Times New Roman" w:hAnsi="Times New Roman" w:cs="Times New Roman"/>
                <w:szCs w:val="24"/>
                <w:highlight w:val="lightGray"/>
              </w:rPr>
              <w:t xml:space="preserve">. They tell us </w:t>
            </w:r>
            <w:r>
              <w:rPr>
                <w:rFonts w:ascii="Times New Roman" w:hAnsi="Times New Roman" w:cs="Times New Roman"/>
                <w:szCs w:val="24"/>
                <w:highlight w:val="lightGray"/>
              </w:rPr>
              <w:t>“</w:t>
            </w:r>
            <w:r>
              <w:rPr>
                <w:rFonts w:hint="eastAsia" w:ascii="Times New Roman" w:hAnsi="Times New Roman" w:cs="Times New Roman"/>
                <w:szCs w:val="24"/>
                <w:highlight w:val="lightGray"/>
              </w:rPr>
              <w:t>This is where you are right now</w:t>
            </w:r>
            <w:r>
              <w:rPr>
                <w:rFonts w:ascii="Times New Roman" w:hAnsi="Times New Roman" w:cs="Times New Roman"/>
                <w:szCs w:val="24"/>
                <w:highlight w:val="lightGray"/>
              </w:rPr>
              <w:t>”,</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not</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w:t>
            </w:r>
            <w:r>
              <w:rPr>
                <w:rFonts w:hint="eastAsia" w:ascii="Times New Roman" w:hAnsi="Times New Roman" w:cs="Times New Roman"/>
                <w:szCs w:val="24"/>
                <w:highlight w:val="lightGray"/>
              </w:rPr>
              <w:t xml:space="preserve">This is who you </w:t>
            </w:r>
            <w:r>
              <w:rPr>
                <w:rFonts w:ascii="Times New Roman" w:hAnsi="Times New Roman" w:cs="Times New Roman"/>
                <w:szCs w:val="24"/>
                <w:highlight w:val="lightGray"/>
              </w:rPr>
              <w:t>(8)</w:t>
            </w:r>
            <w:r>
              <w:rPr>
                <w:rFonts w:hint="eastAsia" w:ascii="Times New Roman" w:hAnsi="Times New Roman" w:cs="Times New Roman"/>
                <w:color w:val="000000"/>
                <w:szCs w:val="24"/>
                <w:highlight w:val="lightGray"/>
              </w:rPr>
              <w:t xml:space="preserve"> _______</w:t>
            </w:r>
            <w:r>
              <w:rPr>
                <w:rFonts w:hint="eastAsia" w:ascii="Times New Roman" w:hAnsi="Times New Roman" w:cs="Times New Roman"/>
                <w:szCs w:val="24"/>
                <w:highlight w:val="lightGray"/>
              </w:rPr>
              <w:t xml:space="preserve"> are.</w:t>
            </w:r>
            <w:r>
              <w:rPr>
                <w:rFonts w:ascii="Times New Roman" w:hAnsi="Times New Roman" w:cs="Times New Roman"/>
                <w:szCs w:val="24"/>
                <w:highlight w:val="lightGray"/>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39" w:hRule="atLeast"/>
        </w:trPr>
        <w:tc>
          <w:tcPr>
            <w:tcW w:w="1139" w:type="dxa"/>
            <w:tcBorders>
              <w:left w:val="single" w:color="FFFFFF" w:themeColor="background1" w:sz="4" w:space="0"/>
            </w:tcBorders>
            <w:shd w:val="clear" w:color="auto" w:fill="9BBB59" w:themeFill="accent3"/>
            <w:vAlign w:val="center"/>
          </w:tcPr>
          <w:p>
            <w:pPr>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Test</w:t>
            </w:r>
          </w:p>
        </w:tc>
        <w:tc>
          <w:tcPr>
            <w:tcW w:w="3485" w:type="dxa"/>
            <w:shd w:val="clear" w:color="auto" w:fill="EAF1DD" w:themeFill="accent3" w:themeFillTint="33"/>
          </w:tcPr>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We fear tests as ways to (2)</w:t>
            </w:r>
            <w:r>
              <w:rPr>
                <w:rFonts w:hint="eastAsia" w:ascii="Times New Roman" w:hAnsi="Times New Roman" w:cs="Times New Roman"/>
                <w:color w:val="000000"/>
                <w:szCs w:val="24"/>
                <w:highlight w:val="lightGray"/>
              </w:rPr>
              <w:t>____________________</w:t>
            </w:r>
            <w:ins w:id="1" w:author="Ben Cevik" w:date="2022-08-02T17:37:00Z">
              <w:r>
                <w:rPr>
                  <w:rFonts w:ascii="Times New Roman" w:hAnsi="Times New Roman" w:cs="Times New Roman"/>
                  <w:color w:val="000000"/>
                  <w:szCs w:val="24"/>
                  <w:highlight w:val="lightGray"/>
                </w:rPr>
                <w:t>.</w:t>
              </w:r>
            </w:ins>
          </w:p>
        </w:tc>
        <w:tc>
          <w:tcPr>
            <w:tcW w:w="3601" w:type="dxa"/>
            <w:vMerge w:val="continue"/>
            <w:shd w:val="clear" w:color="auto" w:fill="EAF1DD" w:themeFill="accent3" w:themeFillTint="33"/>
          </w:tcPr>
          <w:p>
            <w:pPr>
              <w:jc w:val="left"/>
              <w:rPr>
                <w:rFonts w:ascii="Times New Roman" w:hAnsi="Times New Roman" w:cs="Times New Roman"/>
                <w:color w:val="000000"/>
                <w:szCs w:val="24"/>
                <w:highlight w:val="lightGray"/>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69" w:hRule="atLeast"/>
        </w:trPr>
        <w:tc>
          <w:tcPr>
            <w:tcW w:w="1139" w:type="dxa"/>
            <w:tcBorders>
              <w:left w:val="single" w:color="FFFFFF" w:themeColor="background1" w:sz="4" w:space="0"/>
            </w:tcBorders>
            <w:shd w:val="clear" w:color="auto" w:fill="9BBB59" w:themeFill="accent3"/>
            <w:vAlign w:val="center"/>
          </w:tcPr>
          <w:p>
            <w:pPr>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Teacher comments</w:t>
            </w:r>
          </w:p>
        </w:tc>
        <w:tc>
          <w:tcPr>
            <w:tcW w:w="3485" w:type="dxa"/>
            <w:shd w:val="clear" w:color="auto" w:fill="D6E3BC" w:themeFill="accent3" w:themeFillTint="66"/>
          </w:tcPr>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 xml:space="preserve">We </w:t>
            </w:r>
            <w:r>
              <w:rPr>
                <w:rFonts w:hint="eastAsia" w:ascii="Times New Roman" w:hAnsi="Times New Roman" w:cs="Times New Roman"/>
                <w:color w:val="000000"/>
                <w:szCs w:val="24"/>
                <w:highlight w:val="lightGray"/>
              </w:rPr>
              <w:t xml:space="preserve">believe teacher comments are point-by-point reasons why we are </w:t>
            </w:r>
            <w:r>
              <w:rPr>
                <w:rFonts w:ascii="Times New Roman" w:hAnsi="Times New Roman" w:cs="Times New Roman"/>
                <w:color w:val="000000"/>
                <w:szCs w:val="24"/>
                <w:highlight w:val="lightGray"/>
              </w:rPr>
              <w:t>(3)</w:t>
            </w:r>
            <w:r>
              <w:rPr>
                <w:rFonts w:hint="eastAsia" w:ascii="Times New Roman" w:hAnsi="Times New Roman" w:cs="Times New Roman"/>
                <w:color w:val="000000"/>
                <w:szCs w:val="24"/>
                <w:highlight w:val="lightGray"/>
              </w:rPr>
              <w:t>___________</w:t>
            </w:r>
            <w:ins w:id="2" w:author="Ben Cevik" w:date="2022-08-02T17:37:00Z">
              <w:r>
                <w:rPr>
                  <w:rFonts w:ascii="Times New Roman" w:hAnsi="Times New Roman" w:cs="Times New Roman"/>
                  <w:color w:val="000000"/>
                  <w:szCs w:val="24"/>
                  <w:highlight w:val="lightGray"/>
                </w:rPr>
                <w:t>.</w:t>
              </w:r>
            </w:ins>
          </w:p>
        </w:tc>
        <w:tc>
          <w:tcPr>
            <w:tcW w:w="3601" w:type="dxa"/>
            <w:vMerge w:val="continue"/>
            <w:shd w:val="clear" w:color="auto" w:fill="D6E3BC" w:themeFill="accent3" w:themeFillTint="66"/>
          </w:tcPr>
          <w:p>
            <w:pPr>
              <w:jc w:val="left"/>
              <w:rPr>
                <w:rFonts w:ascii="Times New Roman" w:hAnsi="Times New Roman" w:cs="Times New Roman"/>
                <w:color w:val="000000"/>
                <w:szCs w:val="24"/>
                <w:highlight w:val="lightGray"/>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59" w:hRule="atLeast"/>
        </w:trPr>
        <w:tc>
          <w:tcPr>
            <w:tcW w:w="1139" w:type="dxa"/>
            <w:tcBorders>
              <w:left w:val="single" w:color="FFFFFF" w:themeColor="background1" w:sz="4" w:space="0"/>
            </w:tcBorders>
            <w:shd w:val="clear" w:color="auto" w:fill="9BBB59" w:themeFill="accent3"/>
            <w:vAlign w:val="center"/>
          </w:tcPr>
          <w:p>
            <w:pPr>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Taking classes</w:t>
            </w:r>
          </w:p>
        </w:tc>
        <w:tc>
          <w:tcPr>
            <w:tcW w:w="3485" w:type="dxa"/>
            <w:shd w:val="clear" w:color="auto" w:fill="EAF1DD" w:themeFill="accent3" w:themeFillTint="33"/>
          </w:tcPr>
          <w:p>
            <w:pPr>
              <w:jc w:val="left"/>
              <w:rPr>
                <w:rFonts w:ascii="Times New Roman" w:hAnsi="Times New Roman" w:cs="Times New Roman"/>
                <w:color w:val="000000"/>
                <w:szCs w:val="24"/>
                <w:highlight w:val="lightGray"/>
              </w:rPr>
            </w:pPr>
            <w:r>
              <w:rPr>
                <w:rFonts w:hint="eastAsia" w:ascii="Times New Roman" w:hAnsi="Times New Roman" w:cs="Times New Roman"/>
                <w:szCs w:val="24"/>
                <w:highlight w:val="lightGray"/>
              </w:rPr>
              <w:t>We start looking for the easy classes that won</w:t>
            </w:r>
            <w:r>
              <w:rPr>
                <w:rFonts w:ascii="Times New Roman" w:hAnsi="Times New Roman" w:cs="Times New Roman"/>
                <w:szCs w:val="24"/>
                <w:highlight w:val="lightGray"/>
              </w:rPr>
              <w:t>’</w:t>
            </w:r>
            <w:r>
              <w:rPr>
                <w:rFonts w:hint="eastAsia" w:ascii="Times New Roman" w:hAnsi="Times New Roman" w:cs="Times New Roman"/>
                <w:szCs w:val="24"/>
                <w:highlight w:val="lightGray"/>
              </w:rPr>
              <w:t xml:space="preserve">t </w:t>
            </w:r>
            <w:r>
              <w:rPr>
                <w:rFonts w:ascii="Times New Roman" w:hAnsi="Times New Roman" w:cs="Times New Roman"/>
                <w:szCs w:val="24"/>
                <w:highlight w:val="lightGray"/>
              </w:rPr>
              <w:t>(4)</w:t>
            </w:r>
            <w:r>
              <w:rPr>
                <w:rFonts w:hint="eastAsia" w:ascii="Times New Roman" w:hAnsi="Times New Roman" w:cs="Times New Roman"/>
                <w:color w:val="000000"/>
                <w:szCs w:val="24"/>
                <w:highlight w:val="lightGray"/>
              </w:rPr>
              <w:t xml:space="preserve"> _______</w:t>
            </w:r>
            <w:r>
              <w:rPr>
                <w:rFonts w:hint="eastAsia" w:ascii="Times New Roman" w:hAnsi="Times New Roman" w:cs="Times New Roman"/>
                <w:szCs w:val="24"/>
                <w:highlight w:val="lightGray"/>
              </w:rPr>
              <w:t xml:space="preserve"> our GPAs</w:t>
            </w:r>
            <w:ins w:id="3" w:author="Ben Cevik" w:date="2022-08-02T17:38:00Z">
              <w:r>
                <w:rPr>
                  <w:rFonts w:ascii="Times New Roman" w:hAnsi="Times New Roman" w:cs="Times New Roman"/>
                  <w:szCs w:val="24"/>
                  <w:highlight w:val="lightGray"/>
                </w:rPr>
                <w:t>.</w:t>
              </w:r>
            </w:ins>
          </w:p>
        </w:tc>
        <w:tc>
          <w:tcPr>
            <w:tcW w:w="3601" w:type="dxa"/>
            <w:shd w:val="clear" w:color="auto" w:fill="EAF1DD" w:themeFill="accent3" w:themeFillTint="33"/>
          </w:tcPr>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If we get As in the class but </w:t>
            </w:r>
            <w:r>
              <w:rPr>
                <w:rFonts w:ascii="Times New Roman" w:hAnsi="Times New Roman" w:cs="Times New Roman"/>
                <w:szCs w:val="24"/>
                <w:highlight w:val="lightGray"/>
              </w:rPr>
              <w:t>(9)</w:t>
            </w:r>
            <w:r>
              <w:rPr>
                <w:rFonts w:hint="eastAsia" w:ascii="Times New Roman" w:hAnsi="Times New Roman" w:cs="Times New Roman"/>
                <w:color w:val="000000"/>
                <w:szCs w:val="24"/>
                <w:highlight w:val="lightGray"/>
              </w:rPr>
              <w:t xml:space="preserve"> _______, we</w:t>
            </w:r>
            <w:r>
              <w:rPr>
                <w:rFonts w:ascii="Times New Roman" w:hAnsi="Times New Roman" w:cs="Times New Roman"/>
                <w:color w:val="000000"/>
                <w:szCs w:val="24"/>
                <w:highlight w:val="lightGray"/>
              </w:rPr>
              <w:t>’</w:t>
            </w:r>
            <w:r>
              <w:rPr>
                <w:rFonts w:hint="eastAsia" w:ascii="Times New Roman" w:hAnsi="Times New Roman" w:cs="Times New Roman"/>
                <w:color w:val="000000"/>
                <w:szCs w:val="24"/>
                <w:highlight w:val="lightGray"/>
              </w:rPr>
              <w:t>re no smarter than if we didn</w:t>
            </w:r>
            <w:r>
              <w:rPr>
                <w:rFonts w:ascii="Times New Roman" w:hAnsi="Times New Roman" w:cs="Times New Roman"/>
                <w:color w:val="000000"/>
                <w:szCs w:val="24"/>
                <w:highlight w:val="lightGray"/>
              </w:rPr>
              <w:t>’</w:t>
            </w:r>
            <w:r>
              <w:rPr>
                <w:rFonts w:hint="eastAsia" w:ascii="Times New Roman" w:hAnsi="Times New Roman" w:cs="Times New Roman"/>
                <w:color w:val="000000"/>
                <w:szCs w:val="24"/>
                <w:highlight w:val="lightGray"/>
              </w:rPr>
              <w:t>t take the class at all.</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49" w:hRule="atLeast"/>
        </w:trPr>
        <w:tc>
          <w:tcPr>
            <w:tcW w:w="1139" w:type="dxa"/>
            <w:tcBorders>
              <w:left w:val="single" w:color="FFFFFF" w:themeColor="background1" w:sz="4" w:space="0"/>
              <w:bottom w:val="single" w:color="FFFFFF" w:themeColor="background1" w:sz="4" w:space="0"/>
            </w:tcBorders>
            <w:shd w:val="clear" w:color="auto" w:fill="9BBB59" w:themeFill="accent3"/>
            <w:vAlign w:val="center"/>
          </w:tcPr>
          <w:p>
            <w:pPr>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Struggle</w:t>
            </w:r>
          </w:p>
        </w:tc>
        <w:tc>
          <w:tcPr>
            <w:tcW w:w="3485" w:type="dxa"/>
            <w:shd w:val="clear" w:color="auto" w:fill="D6E3BC" w:themeFill="accent3" w:themeFillTint="66"/>
          </w:tcPr>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S</w:t>
            </w:r>
            <w:r>
              <w:rPr>
                <w:rFonts w:ascii="Times New Roman" w:hAnsi="Times New Roman" w:cs="Times New Roman"/>
                <w:color w:val="000000"/>
                <w:szCs w:val="24"/>
                <w:highlight w:val="lightGray"/>
              </w:rPr>
              <w:t>truggle</w:t>
            </w:r>
            <w:ins w:id="4" w:author="Ben Cevik" w:date="2022-08-02T17:38:00Z">
              <w:r>
                <w:rPr>
                  <w:rFonts w:ascii="Times New Roman" w:hAnsi="Times New Roman" w:cs="Times New Roman"/>
                  <w:color w:val="000000"/>
                  <w:szCs w:val="24"/>
                  <w:highlight w:val="lightGray"/>
                </w:rPr>
                <w:t xml:space="preserve"> </w:t>
              </w:r>
            </w:ins>
            <w:r>
              <w:rPr>
                <w:rFonts w:ascii="Times New Roman" w:hAnsi="Times New Roman" w:cs="Times New Roman"/>
                <w:color w:val="000000"/>
                <w:szCs w:val="24"/>
                <w:highlight w:val="lightGray"/>
              </w:rPr>
              <w:t>is a sign of (5)</w:t>
            </w:r>
            <w:r>
              <w:rPr>
                <w:rFonts w:hint="eastAsia" w:ascii="Times New Roman" w:hAnsi="Times New Roman" w:cs="Times New Roman"/>
                <w:color w:val="000000"/>
                <w:szCs w:val="24"/>
                <w:highlight w:val="lightGray"/>
              </w:rPr>
              <w:t>__________________</w:t>
            </w:r>
            <w:ins w:id="5" w:author="Ben Cevik" w:date="2022-08-02T17:38:00Z">
              <w:r>
                <w:rPr>
                  <w:rFonts w:ascii="Times New Roman" w:hAnsi="Times New Roman" w:cs="Times New Roman"/>
                  <w:color w:val="000000"/>
                  <w:szCs w:val="24"/>
                  <w:highlight w:val="lightGray"/>
                </w:rPr>
                <w:t>.</w:t>
              </w:r>
            </w:ins>
          </w:p>
        </w:tc>
        <w:tc>
          <w:tcPr>
            <w:tcW w:w="3601" w:type="dxa"/>
            <w:shd w:val="clear" w:color="auto" w:fill="D6E3BC" w:themeFill="accent3" w:themeFillTint="66"/>
          </w:tcPr>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S</w:t>
            </w:r>
            <w:r>
              <w:rPr>
                <w:rFonts w:hint="eastAsia" w:ascii="Times New Roman" w:hAnsi="Times New Roman" w:cs="Times New Roman"/>
                <w:color w:val="000000"/>
                <w:szCs w:val="24"/>
                <w:highlight w:val="lightGray"/>
              </w:rPr>
              <w:t>truggling in college means we</w:t>
            </w:r>
            <w:r>
              <w:rPr>
                <w:rFonts w:ascii="Times New Roman" w:hAnsi="Times New Roman" w:cs="Times New Roman"/>
                <w:color w:val="000000"/>
                <w:szCs w:val="24"/>
                <w:highlight w:val="lightGray"/>
              </w:rPr>
              <w:t>’</w:t>
            </w:r>
            <w:r>
              <w:rPr>
                <w:rFonts w:hint="eastAsia" w:ascii="Times New Roman" w:hAnsi="Times New Roman" w:cs="Times New Roman"/>
                <w:color w:val="000000"/>
                <w:szCs w:val="24"/>
                <w:highlight w:val="lightGray"/>
              </w:rPr>
              <w:t xml:space="preserve">re </w:t>
            </w:r>
            <w:r>
              <w:rPr>
                <w:rFonts w:ascii="Times New Roman" w:hAnsi="Times New Roman" w:cs="Times New Roman"/>
                <w:szCs w:val="24"/>
                <w:highlight w:val="lightGray"/>
              </w:rPr>
              <w:t>(10)</w:t>
            </w:r>
            <w:r>
              <w:rPr>
                <w:rFonts w:hint="eastAsia" w:ascii="Times New Roman" w:hAnsi="Times New Roman" w:cs="Times New Roman"/>
                <w:color w:val="000000"/>
                <w:szCs w:val="24"/>
                <w:highlight w:val="lightGray"/>
              </w:rPr>
              <w:t xml:space="preserve"> _______.</w:t>
            </w:r>
          </w:p>
        </w:tc>
      </w:tr>
    </w:tbl>
    <w:p>
      <w:pPr>
        <w:jc w:val="left"/>
        <w:rPr>
          <w:rFonts w:ascii="Times New Roman" w:hAnsi="Times New Roman" w:cs="Times New Roman"/>
          <w:color w:val="000000"/>
          <w:szCs w:val="24"/>
          <w:highlight w:val="lightGray"/>
        </w:rPr>
      </w:pPr>
    </w:p>
    <w:p>
      <w:pPr>
        <w:jc w:val="left"/>
        <w:rPr>
          <w:rFonts w:ascii="Times New Roman" w:hAnsi="Times New Roman" w:cs="Times New Roman"/>
          <w:color w:val="000000"/>
          <w:szCs w:val="24"/>
          <w:highlight w:val="lightGray"/>
        </w:rPr>
      </w:pPr>
      <w:r>
        <w:rPr>
          <w:rFonts w:hint="eastAsia" w:ascii="Times New Roman" w:hAnsi="Times New Roman" w:cs="Times New Roman"/>
          <w:b/>
          <w:color w:val="000000"/>
          <w:szCs w:val="24"/>
          <w:highlight w:val="lightGray"/>
        </w:rPr>
        <w:t>Keys</w:t>
      </w:r>
      <w:r>
        <w:rPr>
          <w:rFonts w:hint="eastAsia" w:ascii="Times New Roman" w:hAnsi="Times New Roman" w:cs="Times New Roman"/>
          <w:color w:val="000000"/>
          <w:szCs w:val="24"/>
          <w:highlight w:val="lightGray"/>
        </w:rPr>
        <w:t>:</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(1)</w:t>
      </w:r>
      <w:r>
        <w:rPr>
          <w:rFonts w:ascii="Times New Roman" w:hAnsi="Times New Roman" w:cs="Times New Roman"/>
          <w:color w:val="000000"/>
          <w:szCs w:val="24"/>
          <w:highlight w:val="lightGray"/>
        </w:rPr>
        <w:t xml:space="preserve"> </w:t>
      </w:r>
      <w:r>
        <w:rPr>
          <w:rFonts w:hint="eastAsia" w:ascii="Times New Roman" w:hAnsi="Times New Roman" w:cs="Times New Roman"/>
          <w:color w:val="000000"/>
          <w:szCs w:val="24"/>
          <w:highlight w:val="lightGray"/>
        </w:rPr>
        <w:t>critically important</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w:t>
      </w:r>
      <w:r>
        <w:rPr>
          <w:rFonts w:ascii="Times New Roman" w:hAnsi="Times New Roman" w:cs="Times New Roman"/>
          <w:color w:val="000000"/>
          <w:szCs w:val="24"/>
          <w:highlight w:val="lightGray"/>
        </w:rPr>
        <w:t>2</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weed us out</w:t>
      </w:r>
    </w:p>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 xml:space="preserve">(3) </w:t>
      </w:r>
      <w:r>
        <w:rPr>
          <w:rFonts w:hint="eastAsia" w:ascii="Times New Roman" w:hAnsi="Times New Roman" w:cs="Times New Roman"/>
          <w:color w:val="000000"/>
          <w:szCs w:val="24"/>
          <w:highlight w:val="lightGray"/>
        </w:rPr>
        <w:t>dumb</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(4)</w:t>
      </w:r>
      <w:r>
        <w:rPr>
          <w:rFonts w:ascii="Times New Roman" w:hAnsi="Times New Roman" w:cs="Times New Roman"/>
          <w:color w:val="000000"/>
          <w:szCs w:val="24"/>
          <w:highlight w:val="lightGray"/>
        </w:rPr>
        <w:t xml:space="preserve"> threaten</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(5) </w:t>
      </w:r>
      <w:r>
        <w:rPr>
          <w:rFonts w:ascii="Times New Roman" w:hAnsi="Times New Roman" w:cs="Times New Roman"/>
          <w:color w:val="000000"/>
          <w:szCs w:val="24"/>
          <w:highlight w:val="lightGray"/>
        </w:rPr>
        <w:t>deficiency</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(6)</w:t>
      </w:r>
      <w:r>
        <w:rPr>
          <w:rFonts w:ascii="Times New Roman" w:hAnsi="Times New Roman" w:cs="Times New Roman"/>
          <w:color w:val="000000"/>
          <w:szCs w:val="24"/>
          <w:highlight w:val="lightGray"/>
        </w:rPr>
        <w:t xml:space="preserve"> define</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(7) </w:t>
      </w:r>
      <w:r>
        <w:rPr>
          <w:rFonts w:ascii="Times New Roman" w:hAnsi="Times New Roman" w:cs="Times New Roman"/>
          <w:color w:val="000000"/>
          <w:szCs w:val="24"/>
          <w:highlight w:val="lightGray"/>
        </w:rPr>
        <w:t>the work</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(8) </w:t>
      </w:r>
      <w:r>
        <w:rPr>
          <w:rFonts w:ascii="Times New Roman" w:hAnsi="Times New Roman" w:cs="Times New Roman"/>
          <w:color w:val="000000"/>
          <w:szCs w:val="24"/>
          <w:highlight w:val="lightGray"/>
        </w:rPr>
        <w:t>inherently</w:t>
      </w:r>
    </w:p>
    <w:p>
      <w:pPr>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t>(9) learn nothing</w:t>
      </w:r>
      <w:r>
        <w:rPr>
          <w:rFonts w:hint="eastAsia" w:ascii="Times New Roman" w:hAnsi="Times New Roman" w:cs="Times New Roman"/>
          <w:color w:val="000000"/>
          <w:szCs w:val="24"/>
          <w:highlight w:val="lightGray"/>
        </w:rPr>
        <w:t xml:space="preserve"> </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w:t>
      </w:r>
      <w:r>
        <w:rPr>
          <w:rFonts w:ascii="Times New Roman" w:hAnsi="Times New Roman" w:cs="Times New Roman"/>
          <w:color w:val="000000"/>
          <w:szCs w:val="24"/>
          <w:highlight w:val="lightGray"/>
        </w:rPr>
        <w:t>10) doing college right</w:t>
      </w:r>
    </w:p>
    <w:p>
      <w:pPr>
        <w:jc w:val="left"/>
        <w:rPr>
          <w:rFonts w:ascii="Times New Roman" w:hAnsi="Times New Roman" w:cs="Times New Roman"/>
          <w:color w:val="000000"/>
          <w:szCs w:val="24"/>
          <w:highlight w:val="lightGray"/>
        </w:rPr>
      </w:pPr>
    </w:p>
    <w:p>
      <w:pPr>
        <w:jc w:val="left"/>
        <w:rPr>
          <w:rFonts w:ascii="Times New Roman" w:hAnsi="Times New Roman" w:cs="Times New Roman"/>
          <w:b/>
          <w:bCs/>
          <w:color w:val="000000"/>
          <w:szCs w:val="24"/>
          <w:highlight w:val="lightGray"/>
        </w:rPr>
      </w:pPr>
      <w:r>
        <w:rPr>
          <w:rFonts w:ascii="Times New Roman" w:hAnsi="Times New Roman" w:cs="Times New Roman"/>
          <w:b/>
          <w:bCs/>
          <w:color w:val="000000"/>
          <w:szCs w:val="24"/>
          <w:highlight w:val="lightGray"/>
        </w:rPr>
        <w:t>2 Work in pairs and discuss the following questions.</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(1) What could be the </w:t>
      </w:r>
      <w:r>
        <w:rPr>
          <w:rFonts w:ascii="Times New Roman" w:hAnsi="Times New Roman" w:cs="Times New Roman"/>
          <w:color w:val="000000"/>
          <w:szCs w:val="24"/>
          <w:highlight w:val="lightGray"/>
        </w:rPr>
        <w:t>consequences</w:t>
      </w:r>
      <w:r>
        <w:rPr>
          <w:rFonts w:hint="eastAsia" w:ascii="Times New Roman" w:hAnsi="Times New Roman" w:cs="Times New Roman"/>
          <w:color w:val="000000"/>
          <w:szCs w:val="24"/>
          <w:highlight w:val="lightGray"/>
        </w:rPr>
        <w:t xml:space="preserve"> if we follow the idea </w:t>
      </w:r>
      <w:r>
        <w:rPr>
          <w:rFonts w:ascii="Times New Roman" w:hAnsi="Times New Roman" w:cs="Times New Roman"/>
          <w:color w:val="000000"/>
          <w:szCs w:val="24"/>
          <w:highlight w:val="lightGray"/>
        </w:rPr>
        <w:t>of p</w:t>
      </w:r>
      <w:r>
        <w:rPr>
          <w:rFonts w:hint="eastAsia" w:ascii="Times New Roman" w:hAnsi="Times New Roman" w:cs="Times New Roman"/>
          <w:color w:val="000000"/>
          <w:szCs w:val="24"/>
          <w:highlight w:val="lightGray"/>
        </w:rPr>
        <w:t>rov</w:t>
      </w:r>
      <w:r>
        <w:rPr>
          <w:rFonts w:ascii="Times New Roman" w:hAnsi="Times New Roman" w:cs="Times New Roman"/>
          <w:color w:val="000000"/>
          <w:szCs w:val="24"/>
          <w:highlight w:val="lightGray"/>
        </w:rPr>
        <w:t>ing</w:t>
      </w:r>
      <w:r>
        <w:rPr>
          <w:rFonts w:hint="eastAsia" w:ascii="Times New Roman" w:hAnsi="Times New Roman" w:cs="Times New Roman"/>
          <w:color w:val="000000"/>
          <w:szCs w:val="24"/>
          <w:highlight w:val="lightGray"/>
        </w:rPr>
        <w:t xml:space="preserve"> our intelligence</w:t>
      </w:r>
      <w:r>
        <w:rPr>
          <w:rFonts w:ascii="Times New Roman" w:hAnsi="Times New Roman" w:cs="Times New Roman"/>
          <w:color w:val="000000"/>
          <w:szCs w:val="24"/>
          <w:highlight w:val="lightGray"/>
        </w:rPr>
        <w:t>,</w:t>
      </w:r>
      <w:r>
        <w:rPr>
          <w:rFonts w:hint="eastAsia" w:ascii="Times New Roman" w:hAnsi="Times New Roman" w:cs="Times New Roman"/>
          <w:color w:val="000000"/>
          <w:szCs w:val="24"/>
          <w:highlight w:val="lightGray"/>
        </w:rPr>
        <w:t xml:space="preserve"> according to the video?       </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(2) If </w:t>
      </w:r>
      <w:r>
        <w:rPr>
          <w:rFonts w:ascii="Times New Roman" w:hAnsi="Times New Roman" w:cs="Times New Roman"/>
          <w:color w:val="000000"/>
          <w:szCs w:val="24"/>
          <w:highlight w:val="lightGray"/>
        </w:rPr>
        <w:t>g</w:t>
      </w:r>
      <w:r>
        <w:rPr>
          <w:rFonts w:hint="eastAsia" w:ascii="Times New Roman" w:hAnsi="Times New Roman" w:cs="Times New Roman"/>
          <w:color w:val="000000"/>
          <w:szCs w:val="24"/>
          <w:highlight w:val="lightGray"/>
        </w:rPr>
        <w:t>row</w:t>
      </w:r>
      <w:r>
        <w:rPr>
          <w:rFonts w:ascii="Times New Roman" w:hAnsi="Times New Roman" w:cs="Times New Roman"/>
          <w:color w:val="000000"/>
          <w:szCs w:val="24"/>
          <w:highlight w:val="lightGray"/>
        </w:rPr>
        <w:t>ing</w:t>
      </w:r>
      <w:r>
        <w:rPr>
          <w:rFonts w:hint="eastAsia" w:ascii="Times New Roman" w:hAnsi="Times New Roman" w:cs="Times New Roman"/>
          <w:color w:val="000000"/>
          <w:szCs w:val="24"/>
          <w:highlight w:val="lightGray"/>
        </w:rPr>
        <w:t xml:space="preserve"> our intelligence is desirable, what should we do</w:t>
      </w:r>
      <w:r>
        <w:rPr>
          <w:rFonts w:ascii="Times New Roman" w:hAnsi="Times New Roman" w:cs="Times New Roman"/>
          <w:color w:val="000000"/>
          <w:szCs w:val="24"/>
          <w:highlight w:val="lightGray"/>
        </w:rPr>
        <w:t>,</w:t>
      </w:r>
      <w:r>
        <w:rPr>
          <w:rFonts w:hint="eastAsia" w:ascii="Times New Roman" w:hAnsi="Times New Roman" w:cs="Times New Roman"/>
          <w:color w:val="000000"/>
          <w:szCs w:val="24"/>
          <w:highlight w:val="lightGray"/>
        </w:rPr>
        <w:t xml:space="preserve"> according to the professor?</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(3) Besides intelligence, what other </w:t>
      </w:r>
      <w:r>
        <w:rPr>
          <w:rFonts w:ascii="Times New Roman" w:hAnsi="Times New Roman" w:cs="Times New Roman"/>
          <w:color w:val="000000"/>
          <w:szCs w:val="24"/>
          <w:highlight w:val="lightGray"/>
        </w:rPr>
        <w:t>abilities</w:t>
      </w:r>
      <w:r>
        <w:rPr>
          <w:rFonts w:hint="eastAsia" w:ascii="Times New Roman" w:hAnsi="Times New Roman" w:cs="Times New Roman"/>
          <w:color w:val="000000"/>
          <w:szCs w:val="24"/>
          <w:highlight w:val="lightGray"/>
        </w:rPr>
        <w:t xml:space="preserve"> do you think </w:t>
      </w:r>
      <w:r>
        <w:rPr>
          <w:rFonts w:ascii="Times New Roman" w:hAnsi="Times New Roman" w:cs="Times New Roman"/>
          <w:color w:val="000000"/>
          <w:szCs w:val="24"/>
          <w:highlight w:val="lightGray"/>
        </w:rPr>
        <w:t>college</w:t>
      </w:r>
      <w:r>
        <w:rPr>
          <w:rFonts w:hint="eastAsia" w:ascii="Times New Roman" w:hAnsi="Times New Roman" w:cs="Times New Roman"/>
          <w:color w:val="000000"/>
          <w:szCs w:val="24"/>
          <w:highlight w:val="lightGray"/>
        </w:rPr>
        <w:t xml:space="preserve"> students need to grow?</w:t>
      </w:r>
    </w:p>
    <w:p>
      <w:pPr>
        <w:jc w:val="left"/>
        <w:rPr>
          <w:rFonts w:ascii="Times New Roman" w:hAnsi="Times New Roman" w:cs="Times New Roman"/>
          <w:b/>
          <w:color w:val="292929"/>
          <w:spacing w:val="-3"/>
          <w:kern w:val="36"/>
          <w:szCs w:val="24"/>
          <w:highlight w:val="lightGray"/>
        </w:rPr>
      </w:pPr>
    </w:p>
    <w:p>
      <w:pPr>
        <w:jc w:val="left"/>
        <w:outlineLvl w:val="0"/>
        <w:rPr>
          <w:rFonts w:ascii="Times New Roman" w:hAnsi="Times New Roman" w:cs="Times New Roman"/>
          <w:b/>
          <w:color w:val="292929"/>
          <w:spacing w:val="-3"/>
          <w:kern w:val="36"/>
          <w:szCs w:val="24"/>
          <w:highlight w:val="lightGray"/>
        </w:rPr>
      </w:pPr>
      <w:r>
        <w:rPr>
          <w:rFonts w:hint="eastAsia" w:ascii="Times New Roman" w:hAnsi="Times New Roman" w:cs="Times New Roman"/>
          <w:b/>
          <w:color w:val="292929"/>
          <w:spacing w:val="-3"/>
          <w:kern w:val="36"/>
          <w:szCs w:val="24"/>
          <w:highlight w:val="lightGray"/>
        </w:rPr>
        <w:t>Sharing your idea</w:t>
      </w:r>
      <w:r>
        <w:rPr>
          <w:rFonts w:ascii="Times New Roman" w:hAnsi="Times New Roman" w:cs="Times New Roman"/>
          <w:b/>
          <w:color w:val="292929"/>
          <w:spacing w:val="-3"/>
          <w:kern w:val="36"/>
          <w:szCs w:val="24"/>
          <w:highlight w:val="lightGray"/>
        </w:rPr>
        <w:t>s</w:t>
      </w:r>
    </w:p>
    <w:p>
      <w:pPr>
        <w:jc w:val="left"/>
        <w:rPr>
          <w:rFonts w:ascii="Times New Roman" w:hAnsi="Times New Roman" w:cs="Times New Roman"/>
          <w:color w:val="000000"/>
          <w:szCs w:val="24"/>
          <w:highlight w:val="lightGray"/>
        </w:rPr>
      </w:pPr>
      <w:r>
        <w:rPr>
          <w:rFonts w:hint="eastAsia" w:ascii="Times New Roman" w:hAnsi="Times New Roman" w:cs="Times New Roman"/>
          <w:color w:val="000000"/>
          <w:szCs w:val="24"/>
          <w:highlight w:val="lightGray"/>
        </w:rPr>
        <w:t xml:space="preserve">In the </w:t>
      </w:r>
      <w:r>
        <w:rPr>
          <w:rFonts w:ascii="Times New Roman" w:hAnsi="Times New Roman" w:cs="Times New Roman"/>
          <w:color w:val="000000"/>
          <w:szCs w:val="24"/>
          <w:highlight w:val="lightGray"/>
        </w:rPr>
        <w:t>A</w:t>
      </w:r>
      <w:r>
        <w:rPr>
          <w:rFonts w:hint="eastAsia" w:ascii="Times New Roman" w:hAnsi="Times New Roman" w:cs="Times New Roman"/>
          <w:color w:val="000000"/>
          <w:szCs w:val="24"/>
          <w:highlight w:val="lightGray"/>
        </w:rPr>
        <w:t xml:space="preserve">ctive reading </w:t>
      </w:r>
      <w:r>
        <w:rPr>
          <w:rFonts w:ascii="Times New Roman" w:hAnsi="Times New Roman" w:cs="Times New Roman"/>
          <w:color w:val="000000"/>
          <w:szCs w:val="24"/>
          <w:highlight w:val="lightGray"/>
        </w:rPr>
        <w:t>section</w:t>
      </w:r>
      <w:r>
        <w:rPr>
          <w:rFonts w:hint="eastAsia" w:ascii="Times New Roman" w:hAnsi="Times New Roman" w:cs="Times New Roman"/>
          <w:color w:val="000000"/>
          <w:szCs w:val="24"/>
          <w:highlight w:val="lightGray"/>
        </w:rPr>
        <w:t>, you wr</w:t>
      </w:r>
      <w:r>
        <w:rPr>
          <w:rFonts w:ascii="Times New Roman" w:hAnsi="Times New Roman" w:cs="Times New Roman"/>
          <w:color w:val="000000"/>
          <w:szCs w:val="24"/>
          <w:highlight w:val="lightGray"/>
        </w:rPr>
        <w:t>ote</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a diary about challenges</w:t>
      </w:r>
      <w:r>
        <w:rPr>
          <w:rFonts w:hint="eastAsia" w:ascii="Times New Roman" w:hAnsi="Times New Roman" w:cs="Times New Roman"/>
          <w:color w:val="000000"/>
          <w:szCs w:val="24"/>
          <w:highlight w:val="lightGray"/>
        </w:rPr>
        <w:t xml:space="preserve"> </w:t>
      </w:r>
      <w:r>
        <w:rPr>
          <w:rFonts w:ascii="Times New Roman" w:hAnsi="Times New Roman" w:cs="Times New Roman"/>
          <w:color w:val="000000"/>
          <w:szCs w:val="24"/>
          <w:highlight w:val="lightGray"/>
        </w:rPr>
        <w:t xml:space="preserve">you face </w:t>
      </w:r>
      <w:r>
        <w:rPr>
          <w:rFonts w:hint="eastAsia" w:ascii="Times New Roman" w:hAnsi="Times New Roman" w:cs="Times New Roman"/>
          <w:color w:val="000000"/>
          <w:szCs w:val="24"/>
          <w:highlight w:val="lightGray"/>
        </w:rPr>
        <w:t xml:space="preserve">as a </w:t>
      </w:r>
      <w:r>
        <w:rPr>
          <w:rFonts w:ascii="Times New Roman" w:hAnsi="Times New Roman" w:cs="Times New Roman"/>
          <w:color w:val="000000"/>
          <w:szCs w:val="24"/>
          <w:highlight w:val="lightGray"/>
        </w:rPr>
        <w:t>freshman</w:t>
      </w:r>
      <w:r>
        <w:rPr>
          <w:rFonts w:hint="eastAsia" w:ascii="Times New Roman" w:hAnsi="Times New Roman" w:cs="Times New Roman"/>
          <w:color w:val="000000"/>
          <w:szCs w:val="24"/>
          <w:highlight w:val="lightGray"/>
        </w:rPr>
        <w:t>. Exchange your diary with your partner and suggest</w:t>
      </w:r>
      <w:r>
        <w:rPr>
          <w:rFonts w:ascii="Times New Roman" w:hAnsi="Times New Roman" w:cs="Times New Roman"/>
          <w:color w:val="000000"/>
          <w:szCs w:val="24"/>
          <w:highlight w:val="lightGray"/>
        </w:rPr>
        <w:t xml:space="preserve"> solutions to each other.</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widowControl/>
        <w:jc w:val="left"/>
        <w:rPr>
          <w:rFonts w:ascii="Times New Roman" w:hAnsi="Times New Roman" w:cs="Times New Roman"/>
          <w:color w:val="000000"/>
          <w:szCs w:val="24"/>
          <w:highlight w:val="lightGray"/>
        </w:rPr>
      </w:pPr>
      <w:r>
        <w:rPr>
          <w:rFonts w:ascii="Times New Roman" w:hAnsi="Times New Roman" w:cs="Times New Roman"/>
          <w:color w:val="000000"/>
          <w:szCs w:val="24"/>
          <w:highlight w:val="lightGray"/>
        </w:rPr>
        <w:br w:type="page"/>
      </w:r>
    </w:p>
    <w:p>
      <w:pPr>
        <w:pStyle w:val="2"/>
        <w:spacing w:before="0" w:after="0" w:line="240" w:lineRule="auto"/>
        <w:rPr>
          <w:rFonts w:ascii="Times New Roman" w:hAnsi="Times New Roman" w:eastAsia="等线w." w:cs="Times New Roman"/>
          <w:b/>
          <w:bCs/>
          <w:color w:val="006EC0"/>
          <w:kern w:val="0"/>
          <w:sz w:val="44"/>
          <w:szCs w:val="44"/>
        </w:rPr>
      </w:pPr>
      <w:r>
        <w:rPr>
          <w:rFonts w:ascii="Times New Roman" w:hAnsi="Times New Roman" w:eastAsia="等线w." w:cs="Times New Roman"/>
          <w:b/>
          <w:bCs/>
          <w:color w:val="006EC0"/>
          <w:kern w:val="0"/>
          <w:sz w:val="44"/>
          <w:szCs w:val="44"/>
        </w:rPr>
        <w:t>Project</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pStyle w:val="29"/>
        <w:rPr>
          <w:rFonts w:eastAsia="等线w."/>
          <w:b/>
          <w:bCs/>
          <w:color w:val="006EC0"/>
          <w:sz w:val="28"/>
          <w:szCs w:val="36"/>
          <w:highlight w:val="lightGray"/>
        </w:rPr>
      </w:pPr>
      <w:r>
        <w:rPr>
          <w:rFonts w:eastAsia="等线w."/>
          <w:b/>
          <w:bCs/>
          <w:color w:val="006EC0"/>
          <w:sz w:val="28"/>
          <w:szCs w:val="36"/>
          <w:highlight w:val="lightGray"/>
        </w:rPr>
        <w:t>Talking with your partner: Challenges for freshmen and ways out</w:t>
      </w:r>
    </w:p>
    <w:p>
      <w:pPr>
        <w:pStyle w:val="29"/>
        <w:jc w:val="both"/>
        <w:rPr>
          <w:iCs/>
          <w:highlight w:val="lightGray"/>
        </w:rPr>
      </w:pPr>
      <w:r>
        <w:rPr>
          <w:iCs/>
          <w:highlight w:val="lightGray"/>
        </w:rPr>
        <w:t xml:space="preserve">In the Active reading </w:t>
      </w:r>
      <w:r>
        <w:rPr>
          <w:rFonts w:hint="eastAsia"/>
          <w:iCs/>
          <w:highlight w:val="lightGray"/>
        </w:rPr>
        <w:t>section</w:t>
      </w:r>
      <w:r>
        <w:rPr>
          <w:iCs/>
          <w:highlight w:val="lightGray"/>
        </w:rPr>
        <w:t xml:space="preserve">, </w:t>
      </w:r>
      <w:r>
        <w:rPr>
          <w:rFonts w:hint="eastAsia"/>
          <w:iCs/>
          <w:highlight w:val="lightGray"/>
        </w:rPr>
        <w:t>you</w:t>
      </w:r>
      <w:r>
        <w:rPr>
          <w:iCs/>
          <w:highlight w:val="lightGray"/>
        </w:rPr>
        <w:t xml:space="preserve"> learned about </w:t>
      </w:r>
      <w:r>
        <w:rPr>
          <w:rFonts w:hint="eastAsia"/>
          <w:iCs/>
          <w:highlight w:val="lightGray"/>
        </w:rPr>
        <w:t xml:space="preserve">some challenges faced by </w:t>
      </w:r>
      <w:r>
        <w:rPr>
          <w:iCs/>
          <w:highlight w:val="lightGray"/>
        </w:rPr>
        <w:t>freshmen</w:t>
      </w:r>
      <w:r>
        <w:rPr>
          <w:rFonts w:hint="eastAsia"/>
          <w:iCs/>
          <w:highlight w:val="lightGray"/>
        </w:rPr>
        <w:t xml:space="preserve">. </w:t>
      </w:r>
      <w:r>
        <w:rPr>
          <w:iCs/>
          <w:highlight w:val="lightGray"/>
        </w:rPr>
        <w:t xml:space="preserve">In the Further exploration section, </w:t>
      </w:r>
      <w:r>
        <w:rPr>
          <w:rFonts w:hint="eastAsia"/>
          <w:iCs/>
          <w:highlight w:val="lightGray"/>
        </w:rPr>
        <w:t>you</w:t>
      </w:r>
      <w:r>
        <w:rPr>
          <w:iCs/>
          <w:highlight w:val="lightGray"/>
        </w:rPr>
        <w:t xml:space="preserve"> learned how </w:t>
      </w:r>
      <w:r>
        <w:rPr>
          <w:rFonts w:hint="eastAsia"/>
          <w:iCs/>
          <w:highlight w:val="lightGray"/>
        </w:rPr>
        <w:t xml:space="preserve">to grow in </w:t>
      </w:r>
      <w:r>
        <w:rPr>
          <w:iCs/>
          <w:highlight w:val="lightGray"/>
        </w:rPr>
        <w:t>college</w:t>
      </w:r>
      <w:r>
        <w:rPr>
          <w:rFonts w:hint="eastAsia"/>
          <w:iCs/>
          <w:highlight w:val="lightGray"/>
        </w:rPr>
        <w:t xml:space="preserve">. </w:t>
      </w:r>
      <w:r>
        <w:rPr>
          <w:iCs/>
          <w:highlight w:val="lightGray"/>
        </w:rPr>
        <w:t xml:space="preserve">With these ideas in mind, </w:t>
      </w:r>
      <w:r>
        <w:rPr>
          <w:rFonts w:hint="eastAsia"/>
          <w:iCs/>
          <w:highlight w:val="lightGray"/>
        </w:rPr>
        <w:t xml:space="preserve">it is time for you to participate in the English </w:t>
      </w:r>
      <w:r>
        <w:rPr>
          <w:iCs/>
          <w:highlight w:val="lightGray"/>
        </w:rPr>
        <w:t>C</w:t>
      </w:r>
      <w:r>
        <w:rPr>
          <w:rFonts w:hint="eastAsia"/>
          <w:iCs/>
          <w:highlight w:val="lightGray"/>
        </w:rPr>
        <w:t>lub activity</w:t>
      </w:r>
      <w:r>
        <w:rPr>
          <w:iCs/>
          <w:highlight w:val="lightGray"/>
        </w:rPr>
        <w:t xml:space="preserve"> </w:t>
      </w:r>
      <w:r>
        <w:rPr>
          <w:rFonts w:hint="eastAsia"/>
          <w:iCs/>
          <w:highlight w:val="lightGray"/>
        </w:rPr>
        <w:t xml:space="preserve">and talk about challenges you have </w:t>
      </w:r>
      <w:r>
        <w:rPr>
          <w:iCs/>
          <w:highlight w:val="lightGray"/>
        </w:rPr>
        <w:t>encountered</w:t>
      </w:r>
      <w:r>
        <w:rPr>
          <w:rFonts w:hint="eastAsia"/>
          <w:iCs/>
          <w:highlight w:val="lightGray"/>
        </w:rPr>
        <w:t xml:space="preserve"> and </w:t>
      </w:r>
      <w:r>
        <w:rPr>
          <w:iCs/>
          <w:highlight w:val="lightGray"/>
        </w:rPr>
        <w:t>possible</w:t>
      </w:r>
      <w:r>
        <w:rPr>
          <w:rFonts w:hint="eastAsia"/>
          <w:iCs/>
          <w:highlight w:val="lightGray"/>
        </w:rPr>
        <w:t xml:space="preserve"> solutions to them.</w:t>
      </w:r>
    </w:p>
    <w:p>
      <w:pPr>
        <w:pStyle w:val="29"/>
        <w:jc w:val="both"/>
        <w:rPr>
          <w:iCs/>
          <w:highlight w:val="lightGray"/>
        </w:rPr>
      </w:pPr>
      <w:r>
        <w:rPr>
          <w:highlight w:val="lightGray"/>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92710</wp:posOffset>
                </wp:positionV>
                <wp:extent cx="5225415" cy="3338830"/>
                <wp:effectExtent l="0" t="0" r="13335" b="13970"/>
                <wp:wrapNone/>
                <wp:docPr id="2"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25415" cy="3338830"/>
                        </a:xfrm>
                        <a:prstGeom prst="rect">
                          <a:avLst/>
                        </a:prstGeom>
                        <a:solidFill>
                          <a:srgbClr val="FFFFFF"/>
                        </a:solidFill>
                        <a:ln w="9525">
                          <a:solidFill>
                            <a:srgbClr val="000000"/>
                          </a:solidFill>
                          <a:miter lim="800000"/>
                        </a:ln>
                      </wps:spPr>
                      <wps:txbx>
                        <w:txbxContent>
                          <w:p>
                            <w:pPr>
                              <w:spacing w:before="120" w:after="120"/>
                              <w:jc w:val="left"/>
                              <w:outlineLvl w:val="0"/>
                              <w:rPr>
                                <w:rFonts w:ascii="Times New Roman" w:hAnsi="Times New Roman" w:cs="Times New Roman"/>
                                <w:b/>
                                <w:color w:val="292929"/>
                                <w:spacing w:val="-3"/>
                                <w:kern w:val="36"/>
                                <w:szCs w:val="30"/>
                                <w:highlight w:val="lightGray"/>
                              </w:rPr>
                            </w:pPr>
                            <w:r>
                              <w:rPr>
                                <w:rFonts w:hint="eastAsia" w:ascii="Times New Roman" w:hAnsi="Times New Roman" w:cs="Times New Roman"/>
                                <w:b/>
                                <w:color w:val="292929"/>
                                <w:spacing w:val="-3"/>
                                <w:kern w:val="36"/>
                                <w:szCs w:val="30"/>
                                <w:highlight w:val="lightGray"/>
                              </w:rPr>
                              <w:t>Us</w:t>
                            </w:r>
                            <w:r>
                              <w:rPr>
                                <w:rFonts w:ascii="Times New Roman" w:hAnsi="Times New Roman" w:cs="Times New Roman"/>
                                <w:b/>
                                <w:color w:val="292929"/>
                                <w:spacing w:val="-3"/>
                                <w:kern w:val="36"/>
                                <w:szCs w:val="30"/>
                                <w:highlight w:val="lightGray"/>
                              </w:rPr>
                              <w:t>ing</w:t>
                            </w:r>
                            <w:r>
                              <w:rPr>
                                <w:rFonts w:hint="eastAsia" w:ascii="Times New Roman" w:hAnsi="Times New Roman" w:cs="Times New Roman"/>
                                <w:b/>
                                <w:color w:val="292929"/>
                                <w:spacing w:val="-3"/>
                                <w:kern w:val="36"/>
                                <w:szCs w:val="30"/>
                                <w:highlight w:val="lightGray"/>
                              </w:rPr>
                              <w:t xml:space="preserve"> turn-taking appropriately in a conversation</w:t>
                            </w:r>
                          </w:p>
                          <w:p>
                            <w:pPr>
                              <w:spacing w:before="120" w:after="120"/>
                              <w:jc w:val="left"/>
                              <w:rPr>
                                <w:rFonts w:ascii="Times New Roman" w:hAnsi="Times New Roman" w:cs="Times New Roman"/>
                                <w:color w:val="292929"/>
                                <w:spacing w:val="-3"/>
                                <w:kern w:val="36"/>
                                <w:szCs w:val="30"/>
                                <w:highlight w:val="lightGray"/>
                              </w:rPr>
                            </w:pPr>
                            <w:r>
                              <w:rPr>
                                <w:rFonts w:hint="eastAsia" w:ascii="Times New Roman" w:hAnsi="Times New Roman" w:cs="Times New Roman"/>
                                <w:color w:val="292929"/>
                                <w:spacing w:val="-3"/>
                                <w:kern w:val="36"/>
                                <w:szCs w:val="30"/>
                                <w:highlight w:val="lightGray"/>
                              </w:rPr>
                              <w:t xml:space="preserve">Turn-taking </w:t>
                            </w:r>
                            <w:r>
                              <w:rPr>
                                <w:rFonts w:ascii="Times New Roman" w:hAnsi="Times New Roman" w:cs="Times New Roman"/>
                                <w:color w:val="292929"/>
                                <w:spacing w:val="-3"/>
                                <w:kern w:val="36"/>
                                <w:szCs w:val="30"/>
                                <w:highlight w:val="lightGray"/>
                              </w:rPr>
                              <w:t>concerns the distribution</w:t>
                            </w:r>
                            <w:r>
                              <w:rPr>
                                <w:rFonts w:hint="eastAsia" w:ascii="Times New Roman" w:hAnsi="Times New Roman" w:cs="Times New Roman"/>
                                <w:color w:val="292929"/>
                                <w:spacing w:val="-3"/>
                                <w:kern w:val="36"/>
                                <w:szCs w:val="30"/>
                                <w:highlight w:val="lightGray"/>
                              </w:rPr>
                              <w:t xml:space="preserve"> of </w:t>
                            </w:r>
                            <w:r>
                              <w:rPr>
                                <w:rFonts w:ascii="Times New Roman" w:hAnsi="Times New Roman" w:cs="Times New Roman"/>
                                <w:color w:val="292929"/>
                                <w:spacing w:val="-3"/>
                                <w:kern w:val="36"/>
                                <w:szCs w:val="30"/>
                                <w:highlight w:val="lightGray"/>
                              </w:rPr>
                              <w:t xml:space="preserve">speech </w:t>
                            </w:r>
                            <w:r>
                              <w:rPr>
                                <w:rFonts w:hint="eastAsia" w:ascii="Times New Roman" w:hAnsi="Times New Roman" w:cs="Times New Roman"/>
                                <w:color w:val="292929"/>
                                <w:spacing w:val="-3"/>
                                <w:kern w:val="36"/>
                                <w:szCs w:val="30"/>
                                <w:highlight w:val="lightGray"/>
                              </w:rPr>
                              <w:t>across participants in conversation.</w:t>
                            </w:r>
                            <w:r>
                              <w:rPr>
                                <w:rFonts w:ascii="Times New Roman" w:hAnsi="Times New Roman" w:cs="Times New Roman"/>
                                <w:color w:val="292929"/>
                                <w:spacing w:val="-3"/>
                                <w:kern w:val="36"/>
                                <w:szCs w:val="30"/>
                                <w:highlight w:val="lightGray"/>
                              </w:rPr>
                              <w:t xml:space="preserve"> </w:t>
                            </w:r>
                            <w:r>
                              <w:rPr>
                                <w:rFonts w:hint="eastAsia" w:ascii="Times New Roman" w:hAnsi="Times New Roman" w:cs="Times New Roman"/>
                                <w:color w:val="292929"/>
                                <w:spacing w:val="-3"/>
                                <w:kern w:val="36"/>
                                <w:szCs w:val="30"/>
                                <w:highlight w:val="lightGray"/>
                              </w:rPr>
                              <w:t xml:space="preserve">In a conversation, you would not expect one </w:t>
                            </w:r>
                            <w:r>
                              <w:rPr>
                                <w:rFonts w:ascii="Times New Roman" w:hAnsi="Times New Roman" w:cs="Times New Roman"/>
                                <w:color w:val="292929"/>
                                <w:spacing w:val="-3"/>
                                <w:kern w:val="36"/>
                                <w:szCs w:val="30"/>
                                <w:highlight w:val="lightGray"/>
                              </w:rPr>
                              <w:t xml:space="preserve">person to </w:t>
                            </w:r>
                            <w:r>
                              <w:rPr>
                                <w:rFonts w:hint="eastAsia" w:ascii="Times New Roman" w:hAnsi="Times New Roman" w:cs="Times New Roman"/>
                                <w:color w:val="292929"/>
                                <w:spacing w:val="-3"/>
                                <w:kern w:val="36"/>
                                <w:szCs w:val="30"/>
                                <w:highlight w:val="lightGray"/>
                              </w:rPr>
                              <w:t xml:space="preserve">speak </w:t>
                            </w:r>
                            <w:r>
                              <w:rPr>
                                <w:rFonts w:ascii="Times New Roman" w:hAnsi="Times New Roman" w:cs="Times New Roman"/>
                                <w:color w:val="292929"/>
                                <w:spacing w:val="-3"/>
                                <w:kern w:val="36"/>
                                <w:szCs w:val="30"/>
                                <w:highlight w:val="lightGray"/>
                              </w:rPr>
                              <w:t>continuously</w:t>
                            </w:r>
                            <w:r>
                              <w:rPr>
                                <w:rFonts w:hint="eastAsia" w:ascii="Times New Roman" w:hAnsi="Times New Roman" w:cs="Times New Roman"/>
                                <w:color w:val="292929"/>
                                <w:spacing w:val="-3"/>
                                <w:kern w:val="36"/>
                                <w:szCs w:val="30"/>
                                <w:highlight w:val="lightGray"/>
                              </w:rPr>
                              <w:t xml:space="preserve"> while the other listen</w:t>
                            </w:r>
                            <w:r>
                              <w:rPr>
                                <w:rFonts w:ascii="Times New Roman" w:hAnsi="Times New Roman" w:cs="Times New Roman"/>
                                <w:color w:val="292929"/>
                                <w:spacing w:val="-3"/>
                                <w:kern w:val="36"/>
                                <w:szCs w:val="30"/>
                                <w:highlight w:val="lightGray"/>
                              </w:rPr>
                              <w:t>s</w:t>
                            </w:r>
                            <w:r>
                              <w:rPr>
                                <w:rFonts w:hint="eastAsia" w:ascii="Times New Roman" w:hAnsi="Times New Roman" w:cs="Times New Roman"/>
                                <w:color w:val="292929"/>
                                <w:spacing w:val="-3"/>
                                <w:kern w:val="36"/>
                                <w:szCs w:val="30"/>
                                <w:highlight w:val="lightGray"/>
                              </w:rPr>
                              <w:t xml:space="preserve"> and wait</w:t>
                            </w:r>
                            <w:r>
                              <w:rPr>
                                <w:rFonts w:ascii="Times New Roman" w:hAnsi="Times New Roman" w:cs="Times New Roman"/>
                                <w:color w:val="292929"/>
                                <w:spacing w:val="-3"/>
                                <w:kern w:val="36"/>
                                <w:szCs w:val="30"/>
                                <w:highlight w:val="lightGray"/>
                              </w:rPr>
                              <w:t>s</w:t>
                            </w:r>
                            <w:r>
                              <w:rPr>
                                <w:rFonts w:hint="eastAsia" w:ascii="Times New Roman" w:hAnsi="Times New Roman" w:cs="Times New Roman"/>
                                <w:color w:val="292929"/>
                                <w:spacing w:val="-3"/>
                                <w:kern w:val="36"/>
                                <w:szCs w:val="30"/>
                                <w:highlight w:val="lightGray"/>
                              </w:rPr>
                              <w:t xml:space="preserve"> for a long time</w:t>
                            </w:r>
                            <w:r>
                              <w:rPr>
                                <w:rFonts w:ascii="Times New Roman" w:hAnsi="Times New Roman" w:cs="Times New Roman"/>
                                <w:color w:val="292929"/>
                                <w:spacing w:val="-3"/>
                                <w:kern w:val="36"/>
                                <w:szCs w:val="30"/>
                                <w:highlight w:val="lightGray"/>
                              </w:rPr>
                              <w:t xml:space="preserve">, as with </w:t>
                            </w:r>
                            <w:r>
                              <w:rPr>
                                <w:rFonts w:hint="eastAsia" w:ascii="Times New Roman" w:hAnsi="Times New Roman" w:cs="Times New Roman"/>
                                <w:color w:val="292929"/>
                                <w:spacing w:val="-3"/>
                                <w:kern w:val="36"/>
                                <w:szCs w:val="30"/>
                                <w:highlight w:val="lightGray"/>
                              </w:rPr>
                              <w:t xml:space="preserve">a speech or monologue. Appropriate turn-taking makes the conversation </w:t>
                            </w:r>
                            <w:r>
                              <w:rPr>
                                <w:rFonts w:ascii="Times New Roman" w:hAnsi="Times New Roman" w:cs="Times New Roman"/>
                                <w:color w:val="292929"/>
                                <w:spacing w:val="-3"/>
                                <w:kern w:val="36"/>
                                <w:szCs w:val="30"/>
                                <w:highlight w:val="lightGray"/>
                              </w:rPr>
                              <w:t>interactive</w:t>
                            </w:r>
                            <w:r>
                              <w:rPr>
                                <w:rFonts w:hint="eastAsia" w:ascii="Times New Roman" w:hAnsi="Times New Roman" w:cs="Times New Roman"/>
                                <w:color w:val="292929"/>
                                <w:spacing w:val="-3"/>
                                <w:kern w:val="36"/>
                                <w:szCs w:val="30"/>
                                <w:highlight w:val="lightGray"/>
                              </w:rPr>
                              <w:t xml:space="preserve"> and </w:t>
                            </w:r>
                            <w:r>
                              <w:rPr>
                                <w:rFonts w:ascii="Times New Roman" w:hAnsi="Times New Roman" w:cs="Times New Roman"/>
                                <w:color w:val="292929"/>
                                <w:spacing w:val="-3"/>
                                <w:kern w:val="36"/>
                                <w:szCs w:val="30"/>
                                <w:highlight w:val="lightGray"/>
                              </w:rPr>
                              <w:t xml:space="preserve">allows both </w:t>
                            </w:r>
                            <w:r>
                              <w:rPr>
                                <w:rFonts w:hint="eastAsia" w:ascii="Times New Roman" w:hAnsi="Times New Roman" w:cs="Times New Roman"/>
                                <w:color w:val="292929"/>
                                <w:spacing w:val="-3"/>
                                <w:kern w:val="36"/>
                                <w:szCs w:val="30"/>
                                <w:highlight w:val="lightGray"/>
                              </w:rPr>
                              <w:t xml:space="preserve">participants </w:t>
                            </w:r>
                            <w:r>
                              <w:rPr>
                                <w:rFonts w:ascii="Times New Roman" w:hAnsi="Times New Roman" w:cs="Times New Roman"/>
                                <w:color w:val="292929"/>
                                <w:spacing w:val="-3"/>
                                <w:kern w:val="36"/>
                                <w:szCs w:val="30"/>
                                <w:highlight w:val="lightGray"/>
                              </w:rPr>
                              <w:t>to express themselves</w:t>
                            </w:r>
                            <w:r>
                              <w:rPr>
                                <w:rFonts w:hint="eastAsia" w:ascii="Times New Roman" w:hAnsi="Times New Roman" w:cs="Times New Roman"/>
                                <w:color w:val="292929"/>
                                <w:spacing w:val="-3"/>
                                <w:kern w:val="36"/>
                                <w:szCs w:val="30"/>
                                <w:highlight w:val="lightGray"/>
                              </w:rPr>
                              <w:t xml:space="preserve">. </w:t>
                            </w:r>
                            <w:r>
                              <w:rPr>
                                <w:rFonts w:ascii="Times New Roman" w:hAnsi="Times New Roman" w:cs="Times New Roman"/>
                                <w:color w:val="292929"/>
                                <w:spacing w:val="-3"/>
                                <w:kern w:val="36"/>
                                <w:szCs w:val="30"/>
                                <w:highlight w:val="lightGray"/>
                              </w:rPr>
                              <w:t>H</w:t>
                            </w:r>
                            <w:r>
                              <w:rPr>
                                <w:rFonts w:hint="eastAsia" w:ascii="Times New Roman" w:hAnsi="Times New Roman" w:cs="Times New Roman"/>
                                <w:color w:val="292929"/>
                                <w:spacing w:val="-3"/>
                                <w:kern w:val="36"/>
                                <w:szCs w:val="30"/>
                                <w:highlight w:val="lightGray"/>
                              </w:rPr>
                              <w:t>ere are some strategies for turn-taking in a conversation</w:t>
                            </w:r>
                            <w:r>
                              <w:rPr>
                                <w:rFonts w:ascii="Times New Roman" w:hAnsi="Times New Roman" w:cs="Times New Roman"/>
                                <w:color w:val="292929"/>
                                <w:spacing w:val="-3"/>
                                <w:kern w:val="36"/>
                                <w:szCs w:val="30"/>
                                <w:highlight w:val="lightGray"/>
                              </w:rPr>
                              <w:t>:</w:t>
                            </w:r>
                          </w:p>
                          <w:p>
                            <w:pPr>
                              <w:pStyle w:val="21"/>
                              <w:numPr>
                                <w:ilvl w:val="0"/>
                                <w:numId w:val="6"/>
                              </w:numPr>
                              <w:spacing w:before="120" w:after="120"/>
                              <w:ind w:firstLineChars="0"/>
                              <w:jc w:val="left"/>
                              <w:rPr>
                                <w:rFonts w:ascii="Times New Roman" w:hAnsi="Times New Roman" w:cs="Times New Roman"/>
                                <w:color w:val="292929"/>
                                <w:spacing w:val="-3"/>
                                <w:kern w:val="36"/>
                                <w:szCs w:val="30"/>
                                <w:highlight w:val="lightGray"/>
                              </w:rPr>
                            </w:pPr>
                            <w:r>
                              <w:rPr>
                                <w:rFonts w:hint="eastAsia" w:ascii="Times New Roman" w:hAnsi="Times New Roman" w:cs="Times New Roman"/>
                                <w:color w:val="292929"/>
                                <w:spacing w:val="-3"/>
                                <w:kern w:val="36"/>
                                <w:szCs w:val="30"/>
                                <w:highlight w:val="lightGray"/>
                              </w:rPr>
                              <w:t xml:space="preserve">The speaker can raise a question to </w:t>
                            </w:r>
                            <w:r>
                              <w:rPr>
                                <w:rFonts w:ascii="Times New Roman" w:hAnsi="Times New Roman" w:cs="Times New Roman"/>
                                <w:color w:val="292929"/>
                                <w:spacing w:val="-3"/>
                                <w:kern w:val="36"/>
                                <w:szCs w:val="30"/>
                                <w:highlight w:val="lightGray"/>
                              </w:rPr>
                              <w:t xml:space="preserve">give someone else a </w:t>
                            </w:r>
                            <w:r>
                              <w:rPr>
                                <w:rFonts w:hint="eastAsia" w:ascii="Times New Roman" w:hAnsi="Times New Roman" w:cs="Times New Roman"/>
                                <w:color w:val="292929"/>
                                <w:spacing w:val="-3"/>
                                <w:kern w:val="36"/>
                                <w:szCs w:val="30"/>
                                <w:highlight w:val="lightGray"/>
                              </w:rPr>
                              <w:t>turn. For example, by saying</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 </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I felt quite uneasy in the first few days ... </w:t>
                            </w:r>
                            <w:r>
                              <w:rPr>
                                <w:rFonts w:ascii="Times New Roman" w:hAnsi="Times New Roman" w:cs="Times New Roman"/>
                                <w:color w:val="292929"/>
                                <w:spacing w:val="-3"/>
                                <w:kern w:val="36"/>
                                <w:szCs w:val="30"/>
                                <w:highlight w:val="lightGray"/>
                              </w:rPr>
                              <w:t>Wa</w:t>
                            </w:r>
                            <w:r>
                              <w:rPr>
                                <w:rFonts w:hint="eastAsia" w:ascii="Times New Roman" w:hAnsi="Times New Roman" w:cs="Times New Roman"/>
                                <w:color w:val="292929"/>
                                <w:spacing w:val="-3"/>
                                <w:kern w:val="36"/>
                                <w:szCs w:val="30"/>
                                <w:highlight w:val="lightGray"/>
                              </w:rPr>
                              <w:t xml:space="preserve">s </w:t>
                            </w:r>
                            <w:r>
                              <w:rPr>
                                <w:rFonts w:ascii="Times New Roman" w:hAnsi="Times New Roman" w:cs="Times New Roman"/>
                                <w:color w:val="292929"/>
                                <w:spacing w:val="-3"/>
                                <w:kern w:val="36"/>
                                <w:szCs w:val="30"/>
                                <w:highlight w:val="lightGray"/>
                              </w:rPr>
                              <w:t xml:space="preserve">that </w:t>
                            </w:r>
                            <w:r>
                              <w:rPr>
                                <w:rFonts w:hint="eastAsia" w:ascii="Times New Roman" w:hAnsi="Times New Roman" w:cs="Times New Roman"/>
                                <w:color w:val="292929"/>
                                <w:spacing w:val="-3"/>
                                <w:kern w:val="36"/>
                                <w:szCs w:val="30"/>
                                <w:highlight w:val="lightGray"/>
                              </w:rPr>
                              <w:t>also true for you</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 the speaker </w:t>
                            </w:r>
                            <w:r>
                              <w:rPr>
                                <w:rFonts w:ascii="Times New Roman" w:hAnsi="Times New Roman" w:cs="Times New Roman"/>
                                <w:color w:val="292929"/>
                                <w:spacing w:val="-3"/>
                                <w:kern w:val="36"/>
                                <w:szCs w:val="30"/>
                                <w:highlight w:val="lightGray"/>
                              </w:rPr>
                              <w:t xml:space="preserve">prompts </w:t>
                            </w:r>
                            <w:r>
                              <w:rPr>
                                <w:rFonts w:hint="eastAsia" w:ascii="Times New Roman" w:hAnsi="Times New Roman" w:cs="Times New Roman"/>
                                <w:color w:val="292929"/>
                                <w:spacing w:val="-3"/>
                                <w:kern w:val="36"/>
                                <w:szCs w:val="30"/>
                                <w:highlight w:val="lightGray"/>
                              </w:rPr>
                              <w:t>the listener</w:t>
                            </w:r>
                            <w:r>
                              <w:rPr>
                                <w:rFonts w:ascii="Times New Roman" w:hAnsi="Times New Roman" w:cs="Times New Roman"/>
                                <w:color w:val="292929"/>
                                <w:spacing w:val="-3"/>
                                <w:kern w:val="36"/>
                                <w:szCs w:val="30"/>
                                <w:highlight w:val="lightGray"/>
                              </w:rPr>
                              <w:t xml:space="preserve"> to speak</w:t>
                            </w:r>
                            <w:r>
                              <w:rPr>
                                <w:rFonts w:hint="eastAsia" w:ascii="Times New Roman" w:hAnsi="Times New Roman" w:cs="Times New Roman"/>
                                <w:color w:val="292929"/>
                                <w:spacing w:val="-3"/>
                                <w:kern w:val="36"/>
                                <w:szCs w:val="30"/>
                                <w:highlight w:val="lightGray"/>
                              </w:rPr>
                              <w:t>.</w:t>
                            </w:r>
                          </w:p>
                          <w:p>
                            <w:pPr>
                              <w:pStyle w:val="21"/>
                              <w:numPr>
                                <w:ilvl w:val="0"/>
                                <w:numId w:val="6"/>
                              </w:numPr>
                              <w:spacing w:before="120" w:after="120"/>
                              <w:ind w:firstLineChars="0"/>
                              <w:jc w:val="left"/>
                              <w:rPr>
                                <w:rFonts w:ascii="Times New Roman" w:hAnsi="Times New Roman" w:cs="Times New Roman"/>
                                <w:color w:val="292929"/>
                                <w:spacing w:val="-3"/>
                                <w:kern w:val="36"/>
                                <w:szCs w:val="30"/>
                                <w:highlight w:val="lightGray"/>
                              </w:rPr>
                            </w:pPr>
                            <w:r>
                              <w:rPr>
                                <w:rFonts w:hint="eastAsia" w:ascii="Times New Roman" w:hAnsi="Times New Roman" w:cs="Times New Roman"/>
                                <w:color w:val="292929"/>
                                <w:spacing w:val="-3"/>
                                <w:kern w:val="36"/>
                                <w:szCs w:val="30"/>
                                <w:highlight w:val="lightGray"/>
                              </w:rPr>
                              <w:t>The speaker can invite the listener to join in by directly asking his</w:t>
                            </w:r>
                            <w:r>
                              <w:rPr>
                                <w:rFonts w:ascii="Times New Roman" w:hAnsi="Times New Roman" w:cs="Times New Roman"/>
                                <w:color w:val="292929"/>
                                <w:spacing w:val="-3"/>
                                <w:kern w:val="36"/>
                                <w:szCs w:val="30"/>
                                <w:highlight w:val="lightGray"/>
                              </w:rPr>
                              <w:t xml:space="preserve"> or </w:t>
                            </w:r>
                            <w:r>
                              <w:rPr>
                                <w:rFonts w:hint="eastAsia" w:ascii="Times New Roman" w:hAnsi="Times New Roman" w:cs="Times New Roman"/>
                                <w:color w:val="292929"/>
                                <w:spacing w:val="-3"/>
                                <w:kern w:val="36"/>
                                <w:szCs w:val="30"/>
                                <w:highlight w:val="lightGray"/>
                              </w:rPr>
                              <w:t xml:space="preserve">her </w:t>
                            </w:r>
                            <w:r>
                              <w:rPr>
                                <w:rFonts w:ascii="Times New Roman" w:hAnsi="Times New Roman" w:cs="Times New Roman"/>
                                <w:color w:val="292929"/>
                                <w:spacing w:val="-3"/>
                                <w:kern w:val="36"/>
                                <w:szCs w:val="30"/>
                                <w:highlight w:val="lightGray"/>
                              </w:rPr>
                              <w:t>opinion. F</w:t>
                            </w:r>
                            <w:r>
                              <w:rPr>
                                <w:rFonts w:hint="eastAsia" w:ascii="Times New Roman" w:hAnsi="Times New Roman" w:cs="Times New Roman"/>
                                <w:color w:val="292929"/>
                                <w:spacing w:val="-3"/>
                                <w:kern w:val="36"/>
                                <w:szCs w:val="30"/>
                                <w:highlight w:val="lightGray"/>
                              </w:rPr>
                              <w:t>or example</w:t>
                            </w:r>
                            <w:r>
                              <w:rPr>
                                <w:rFonts w:ascii="Times New Roman" w:hAnsi="Times New Roman" w:cs="Times New Roman"/>
                                <w:color w:val="292929"/>
                                <w:spacing w:val="-3"/>
                                <w:kern w:val="36"/>
                                <w:szCs w:val="30"/>
                                <w:highlight w:val="lightGray"/>
                              </w:rPr>
                              <w:t>, the speaker could ask,</w:t>
                            </w:r>
                            <w:r>
                              <w:rPr>
                                <w:rFonts w:hint="eastAsia" w:ascii="Times New Roman" w:hAnsi="Times New Roman" w:cs="Times New Roman"/>
                                <w:color w:val="292929"/>
                                <w:spacing w:val="-3"/>
                                <w:kern w:val="36"/>
                                <w:szCs w:val="30"/>
                                <w:highlight w:val="lightGray"/>
                              </w:rPr>
                              <w:t xml:space="preserve"> </w:t>
                            </w:r>
                            <w:r>
                              <w:rPr>
                                <w:rFonts w:ascii="Times New Roman" w:hAnsi="Times New Roman" w:cs="Times New Roman"/>
                                <w:color w:val="292929"/>
                                <w:spacing w:val="-3"/>
                                <w:kern w:val="36"/>
                                <w:szCs w:val="30"/>
                                <w:highlight w:val="lightGray"/>
                              </w:rPr>
                              <w:t>“Do y</w:t>
                            </w:r>
                            <w:r>
                              <w:rPr>
                                <w:rFonts w:hint="eastAsia" w:ascii="Times New Roman" w:hAnsi="Times New Roman" w:cs="Times New Roman"/>
                                <w:color w:val="292929"/>
                                <w:spacing w:val="-3"/>
                                <w:kern w:val="36"/>
                                <w:szCs w:val="30"/>
                                <w:highlight w:val="lightGray"/>
                              </w:rPr>
                              <w:t>ou have something to say?</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 </w:t>
                            </w:r>
                          </w:p>
                          <w:p>
                            <w:pPr>
                              <w:pStyle w:val="21"/>
                              <w:numPr>
                                <w:ilvl w:val="0"/>
                                <w:numId w:val="6"/>
                              </w:numPr>
                              <w:spacing w:before="120" w:after="120"/>
                              <w:ind w:firstLineChars="0"/>
                              <w:jc w:val="left"/>
                              <w:rPr>
                                <w:rFonts w:ascii="Times New Roman" w:hAnsi="Times New Roman" w:cs="Times New Roman"/>
                                <w:szCs w:val="24"/>
                                <w:highlight w:val="lightGray"/>
                              </w:rPr>
                            </w:pPr>
                            <w:r>
                              <w:rPr>
                                <w:rFonts w:ascii="Times New Roman" w:hAnsi="Times New Roman" w:cs="Times New Roman"/>
                                <w:color w:val="292929"/>
                                <w:spacing w:val="-3"/>
                                <w:kern w:val="36"/>
                                <w:szCs w:val="24"/>
                                <w:highlight w:val="lightGray"/>
                              </w:rPr>
                              <w:t xml:space="preserve">The listener can signal that he or she wishes to take a turn. For example, by using words </w:t>
                            </w:r>
                            <w:r>
                              <w:rPr>
                                <w:rFonts w:ascii="Times New Roman" w:hAnsi="Times New Roman" w:cs="Times New Roman"/>
                                <w:szCs w:val="24"/>
                                <w:highlight w:val="lightGray"/>
                              </w:rPr>
                              <w:t>like “mm” and “yes”, the listener can indicate that he or she has something to say.</w:t>
                            </w:r>
                          </w:p>
                        </w:txbxContent>
                      </wps:txbx>
                      <wps:bodyPr rot="0" vert="horz" wrap="square" lIns="91440" tIns="45720" rIns="91440" bIns="45720" anchor="t" anchorCtr="0" upright="1">
                        <a:noAutofit/>
                      </wps:bodyPr>
                    </wps:wsp>
                  </a:graphicData>
                </a:graphic>
              </wp:anchor>
            </w:drawing>
          </mc:Choice>
          <mc:Fallback>
            <w:pict>
              <v:shape id="文本框 1" o:spid="_x0000_s1026" o:spt="202" type="#_x0000_t202" style="position:absolute;left:0pt;margin-left:0.6pt;margin-top:7.3pt;height:262.9pt;width:411.45pt;z-index:251662336;mso-width-relative:page;mso-height-relative:page;" fillcolor="#FFFFFF" filled="t" stroked="t" coordsize="21600,21600" o:gfxdata="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nvk47XAAAACAEAAA8AAAAAAAAAAQAgAAAA&#10;IgAAAGRycy9kb3ducmV2LnhtbFBLAQIUABQAAAAIAIdO4kAS31fHRQIAAIgEAAAOAAAAAAAAAAEA&#10;IAAAACYBAABkcnMvZTJvRG9jLnhtbFBLBQYAAAAABgAGAFkBAADdBQAAAAA=&#10;">
                <v:fill on="t" focussize="0,0"/>
                <v:stroke color="#000000" miterlimit="8" joinstyle="miter"/>
                <v:imagedata o:title=""/>
                <o:lock v:ext="edit" aspectratio="f"/>
                <v:textbox>
                  <w:txbxContent>
                    <w:p>
                      <w:pPr>
                        <w:spacing w:before="120" w:after="120"/>
                        <w:jc w:val="left"/>
                        <w:outlineLvl w:val="0"/>
                        <w:rPr>
                          <w:rFonts w:ascii="Times New Roman" w:hAnsi="Times New Roman" w:cs="Times New Roman"/>
                          <w:b/>
                          <w:color w:val="292929"/>
                          <w:spacing w:val="-3"/>
                          <w:kern w:val="36"/>
                          <w:szCs w:val="30"/>
                          <w:highlight w:val="lightGray"/>
                        </w:rPr>
                      </w:pPr>
                      <w:r>
                        <w:rPr>
                          <w:rFonts w:hint="eastAsia" w:ascii="Times New Roman" w:hAnsi="Times New Roman" w:cs="Times New Roman"/>
                          <w:b/>
                          <w:color w:val="292929"/>
                          <w:spacing w:val="-3"/>
                          <w:kern w:val="36"/>
                          <w:szCs w:val="30"/>
                          <w:highlight w:val="lightGray"/>
                        </w:rPr>
                        <w:t>Us</w:t>
                      </w:r>
                      <w:r>
                        <w:rPr>
                          <w:rFonts w:ascii="Times New Roman" w:hAnsi="Times New Roman" w:cs="Times New Roman"/>
                          <w:b/>
                          <w:color w:val="292929"/>
                          <w:spacing w:val="-3"/>
                          <w:kern w:val="36"/>
                          <w:szCs w:val="30"/>
                          <w:highlight w:val="lightGray"/>
                        </w:rPr>
                        <w:t>ing</w:t>
                      </w:r>
                      <w:r>
                        <w:rPr>
                          <w:rFonts w:hint="eastAsia" w:ascii="Times New Roman" w:hAnsi="Times New Roman" w:cs="Times New Roman"/>
                          <w:b/>
                          <w:color w:val="292929"/>
                          <w:spacing w:val="-3"/>
                          <w:kern w:val="36"/>
                          <w:szCs w:val="30"/>
                          <w:highlight w:val="lightGray"/>
                        </w:rPr>
                        <w:t xml:space="preserve"> turn-taking appropriately in a conversation</w:t>
                      </w:r>
                    </w:p>
                    <w:p>
                      <w:pPr>
                        <w:spacing w:before="120" w:after="120"/>
                        <w:jc w:val="left"/>
                        <w:rPr>
                          <w:rFonts w:ascii="Times New Roman" w:hAnsi="Times New Roman" w:cs="Times New Roman"/>
                          <w:color w:val="292929"/>
                          <w:spacing w:val="-3"/>
                          <w:kern w:val="36"/>
                          <w:szCs w:val="30"/>
                          <w:highlight w:val="lightGray"/>
                        </w:rPr>
                      </w:pPr>
                      <w:r>
                        <w:rPr>
                          <w:rFonts w:hint="eastAsia" w:ascii="Times New Roman" w:hAnsi="Times New Roman" w:cs="Times New Roman"/>
                          <w:color w:val="292929"/>
                          <w:spacing w:val="-3"/>
                          <w:kern w:val="36"/>
                          <w:szCs w:val="30"/>
                          <w:highlight w:val="lightGray"/>
                        </w:rPr>
                        <w:t xml:space="preserve">Turn-taking </w:t>
                      </w:r>
                      <w:r>
                        <w:rPr>
                          <w:rFonts w:ascii="Times New Roman" w:hAnsi="Times New Roman" w:cs="Times New Roman"/>
                          <w:color w:val="292929"/>
                          <w:spacing w:val="-3"/>
                          <w:kern w:val="36"/>
                          <w:szCs w:val="30"/>
                          <w:highlight w:val="lightGray"/>
                        </w:rPr>
                        <w:t>concerns the distribution</w:t>
                      </w:r>
                      <w:r>
                        <w:rPr>
                          <w:rFonts w:hint="eastAsia" w:ascii="Times New Roman" w:hAnsi="Times New Roman" w:cs="Times New Roman"/>
                          <w:color w:val="292929"/>
                          <w:spacing w:val="-3"/>
                          <w:kern w:val="36"/>
                          <w:szCs w:val="30"/>
                          <w:highlight w:val="lightGray"/>
                        </w:rPr>
                        <w:t xml:space="preserve"> of </w:t>
                      </w:r>
                      <w:r>
                        <w:rPr>
                          <w:rFonts w:ascii="Times New Roman" w:hAnsi="Times New Roman" w:cs="Times New Roman"/>
                          <w:color w:val="292929"/>
                          <w:spacing w:val="-3"/>
                          <w:kern w:val="36"/>
                          <w:szCs w:val="30"/>
                          <w:highlight w:val="lightGray"/>
                        </w:rPr>
                        <w:t xml:space="preserve">speech </w:t>
                      </w:r>
                      <w:r>
                        <w:rPr>
                          <w:rFonts w:hint="eastAsia" w:ascii="Times New Roman" w:hAnsi="Times New Roman" w:cs="Times New Roman"/>
                          <w:color w:val="292929"/>
                          <w:spacing w:val="-3"/>
                          <w:kern w:val="36"/>
                          <w:szCs w:val="30"/>
                          <w:highlight w:val="lightGray"/>
                        </w:rPr>
                        <w:t>across participants in conversation.</w:t>
                      </w:r>
                      <w:r>
                        <w:rPr>
                          <w:rFonts w:ascii="Times New Roman" w:hAnsi="Times New Roman" w:cs="Times New Roman"/>
                          <w:color w:val="292929"/>
                          <w:spacing w:val="-3"/>
                          <w:kern w:val="36"/>
                          <w:szCs w:val="30"/>
                          <w:highlight w:val="lightGray"/>
                        </w:rPr>
                        <w:t xml:space="preserve"> </w:t>
                      </w:r>
                      <w:r>
                        <w:rPr>
                          <w:rFonts w:hint="eastAsia" w:ascii="Times New Roman" w:hAnsi="Times New Roman" w:cs="Times New Roman"/>
                          <w:color w:val="292929"/>
                          <w:spacing w:val="-3"/>
                          <w:kern w:val="36"/>
                          <w:szCs w:val="30"/>
                          <w:highlight w:val="lightGray"/>
                        </w:rPr>
                        <w:t xml:space="preserve">In a conversation, you would not expect one </w:t>
                      </w:r>
                      <w:r>
                        <w:rPr>
                          <w:rFonts w:ascii="Times New Roman" w:hAnsi="Times New Roman" w:cs="Times New Roman"/>
                          <w:color w:val="292929"/>
                          <w:spacing w:val="-3"/>
                          <w:kern w:val="36"/>
                          <w:szCs w:val="30"/>
                          <w:highlight w:val="lightGray"/>
                        </w:rPr>
                        <w:t xml:space="preserve">person to </w:t>
                      </w:r>
                      <w:r>
                        <w:rPr>
                          <w:rFonts w:hint="eastAsia" w:ascii="Times New Roman" w:hAnsi="Times New Roman" w:cs="Times New Roman"/>
                          <w:color w:val="292929"/>
                          <w:spacing w:val="-3"/>
                          <w:kern w:val="36"/>
                          <w:szCs w:val="30"/>
                          <w:highlight w:val="lightGray"/>
                        </w:rPr>
                        <w:t xml:space="preserve">speak </w:t>
                      </w:r>
                      <w:r>
                        <w:rPr>
                          <w:rFonts w:ascii="Times New Roman" w:hAnsi="Times New Roman" w:cs="Times New Roman"/>
                          <w:color w:val="292929"/>
                          <w:spacing w:val="-3"/>
                          <w:kern w:val="36"/>
                          <w:szCs w:val="30"/>
                          <w:highlight w:val="lightGray"/>
                        </w:rPr>
                        <w:t>continuously</w:t>
                      </w:r>
                      <w:r>
                        <w:rPr>
                          <w:rFonts w:hint="eastAsia" w:ascii="Times New Roman" w:hAnsi="Times New Roman" w:cs="Times New Roman"/>
                          <w:color w:val="292929"/>
                          <w:spacing w:val="-3"/>
                          <w:kern w:val="36"/>
                          <w:szCs w:val="30"/>
                          <w:highlight w:val="lightGray"/>
                        </w:rPr>
                        <w:t xml:space="preserve"> while the other listen</w:t>
                      </w:r>
                      <w:r>
                        <w:rPr>
                          <w:rFonts w:ascii="Times New Roman" w:hAnsi="Times New Roman" w:cs="Times New Roman"/>
                          <w:color w:val="292929"/>
                          <w:spacing w:val="-3"/>
                          <w:kern w:val="36"/>
                          <w:szCs w:val="30"/>
                          <w:highlight w:val="lightGray"/>
                        </w:rPr>
                        <w:t>s</w:t>
                      </w:r>
                      <w:r>
                        <w:rPr>
                          <w:rFonts w:hint="eastAsia" w:ascii="Times New Roman" w:hAnsi="Times New Roman" w:cs="Times New Roman"/>
                          <w:color w:val="292929"/>
                          <w:spacing w:val="-3"/>
                          <w:kern w:val="36"/>
                          <w:szCs w:val="30"/>
                          <w:highlight w:val="lightGray"/>
                        </w:rPr>
                        <w:t xml:space="preserve"> and wait</w:t>
                      </w:r>
                      <w:r>
                        <w:rPr>
                          <w:rFonts w:ascii="Times New Roman" w:hAnsi="Times New Roman" w:cs="Times New Roman"/>
                          <w:color w:val="292929"/>
                          <w:spacing w:val="-3"/>
                          <w:kern w:val="36"/>
                          <w:szCs w:val="30"/>
                          <w:highlight w:val="lightGray"/>
                        </w:rPr>
                        <w:t>s</w:t>
                      </w:r>
                      <w:r>
                        <w:rPr>
                          <w:rFonts w:hint="eastAsia" w:ascii="Times New Roman" w:hAnsi="Times New Roman" w:cs="Times New Roman"/>
                          <w:color w:val="292929"/>
                          <w:spacing w:val="-3"/>
                          <w:kern w:val="36"/>
                          <w:szCs w:val="30"/>
                          <w:highlight w:val="lightGray"/>
                        </w:rPr>
                        <w:t xml:space="preserve"> for a long time</w:t>
                      </w:r>
                      <w:r>
                        <w:rPr>
                          <w:rFonts w:ascii="Times New Roman" w:hAnsi="Times New Roman" w:cs="Times New Roman"/>
                          <w:color w:val="292929"/>
                          <w:spacing w:val="-3"/>
                          <w:kern w:val="36"/>
                          <w:szCs w:val="30"/>
                          <w:highlight w:val="lightGray"/>
                        </w:rPr>
                        <w:t xml:space="preserve">, as with </w:t>
                      </w:r>
                      <w:r>
                        <w:rPr>
                          <w:rFonts w:hint="eastAsia" w:ascii="Times New Roman" w:hAnsi="Times New Roman" w:cs="Times New Roman"/>
                          <w:color w:val="292929"/>
                          <w:spacing w:val="-3"/>
                          <w:kern w:val="36"/>
                          <w:szCs w:val="30"/>
                          <w:highlight w:val="lightGray"/>
                        </w:rPr>
                        <w:t xml:space="preserve">a speech or monologue. Appropriate turn-taking makes the conversation </w:t>
                      </w:r>
                      <w:r>
                        <w:rPr>
                          <w:rFonts w:ascii="Times New Roman" w:hAnsi="Times New Roman" w:cs="Times New Roman"/>
                          <w:color w:val="292929"/>
                          <w:spacing w:val="-3"/>
                          <w:kern w:val="36"/>
                          <w:szCs w:val="30"/>
                          <w:highlight w:val="lightGray"/>
                        </w:rPr>
                        <w:t>interactive</w:t>
                      </w:r>
                      <w:r>
                        <w:rPr>
                          <w:rFonts w:hint="eastAsia" w:ascii="Times New Roman" w:hAnsi="Times New Roman" w:cs="Times New Roman"/>
                          <w:color w:val="292929"/>
                          <w:spacing w:val="-3"/>
                          <w:kern w:val="36"/>
                          <w:szCs w:val="30"/>
                          <w:highlight w:val="lightGray"/>
                        </w:rPr>
                        <w:t xml:space="preserve"> and </w:t>
                      </w:r>
                      <w:r>
                        <w:rPr>
                          <w:rFonts w:ascii="Times New Roman" w:hAnsi="Times New Roman" w:cs="Times New Roman"/>
                          <w:color w:val="292929"/>
                          <w:spacing w:val="-3"/>
                          <w:kern w:val="36"/>
                          <w:szCs w:val="30"/>
                          <w:highlight w:val="lightGray"/>
                        </w:rPr>
                        <w:t xml:space="preserve">allows both </w:t>
                      </w:r>
                      <w:r>
                        <w:rPr>
                          <w:rFonts w:hint="eastAsia" w:ascii="Times New Roman" w:hAnsi="Times New Roman" w:cs="Times New Roman"/>
                          <w:color w:val="292929"/>
                          <w:spacing w:val="-3"/>
                          <w:kern w:val="36"/>
                          <w:szCs w:val="30"/>
                          <w:highlight w:val="lightGray"/>
                        </w:rPr>
                        <w:t xml:space="preserve">participants </w:t>
                      </w:r>
                      <w:r>
                        <w:rPr>
                          <w:rFonts w:ascii="Times New Roman" w:hAnsi="Times New Roman" w:cs="Times New Roman"/>
                          <w:color w:val="292929"/>
                          <w:spacing w:val="-3"/>
                          <w:kern w:val="36"/>
                          <w:szCs w:val="30"/>
                          <w:highlight w:val="lightGray"/>
                        </w:rPr>
                        <w:t>to express themselves</w:t>
                      </w:r>
                      <w:r>
                        <w:rPr>
                          <w:rFonts w:hint="eastAsia" w:ascii="Times New Roman" w:hAnsi="Times New Roman" w:cs="Times New Roman"/>
                          <w:color w:val="292929"/>
                          <w:spacing w:val="-3"/>
                          <w:kern w:val="36"/>
                          <w:szCs w:val="30"/>
                          <w:highlight w:val="lightGray"/>
                        </w:rPr>
                        <w:t xml:space="preserve">. </w:t>
                      </w:r>
                      <w:r>
                        <w:rPr>
                          <w:rFonts w:ascii="Times New Roman" w:hAnsi="Times New Roman" w:cs="Times New Roman"/>
                          <w:color w:val="292929"/>
                          <w:spacing w:val="-3"/>
                          <w:kern w:val="36"/>
                          <w:szCs w:val="30"/>
                          <w:highlight w:val="lightGray"/>
                        </w:rPr>
                        <w:t>H</w:t>
                      </w:r>
                      <w:r>
                        <w:rPr>
                          <w:rFonts w:hint="eastAsia" w:ascii="Times New Roman" w:hAnsi="Times New Roman" w:cs="Times New Roman"/>
                          <w:color w:val="292929"/>
                          <w:spacing w:val="-3"/>
                          <w:kern w:val="36"/>
                          <w:szCs w:val="30"/>
                          <w:highlight w:val="lightGray"/>
                        </w:rPr>
                        <w:t>ere are some strategies for turn-taking in a conversation</w:t>
                      </w:r>
                      <w:r>
                        <w:rPr>
                          <w:rFonts w:ascii="Times New Roman" w:hAnsi="Times New Roman" w:cs="Times New Roman"/>
                          <w:color w:val="292929"/>
                          <w:spacing w:val="-3"/>
                          <w:kern w:val="36"/>
                          <w:szCs w:val="30"/>
                          <w:highlight w:val="lightGray"/>
                        </w:rPr>
                        <w:t>:</w:t>
                      </w:r>
                    </w:p>
                    <w:p>
                      <w:pPr>
                        <w:pStyle w:val="21"/>
                        <w:numPr>
                          <w:ilvl w:val="0"/>
                          <w:numId w:val="6"/>
                        </w:numPr>
                        <w:spacing w:before="120" w:after="120"/>
                        <w:ind w:firstLineChars="0"/>
                        <w:jc w:val="left"/>
                        <w:rPr>
                          <w:rFonts w:ascii="Times New Roman" w:hAnsi="Times New Roman" w:cs="Times New Roman"/>
                          <w:color w:val="292929"/>
                          <w:spacing w:val="-3"/>
                          <w:kern w:val="36"/>
                          <w:szCs w:val="30"/>
                          <w:highlight w:val="lightGray"/>
                        </w:rPr>
                      </w:pPr>
                      <w:r>
                        <w:rPr>
                          <w:rFonts w:hint="eastAsia" w:ascii="Times New Roman" w:hAnsi="Times New Roman" w:cs="Times New Roman"/>
                          <w:color w:val="292929"/>
                          <w:spacing w:val="-3"/>
                          <w:kern w:val="36"/>
                          <w:szCs w:val="30"/>
                          <w:highlight w:val="lightGray"/>
                        </w:rPr>
                        <w:t xml:space="preserve">The speaker can raise a question to </w:t>
                      </w:r>
                      <w:r>
                        <w:rPr>
                          <w:rFonts w:ascii="Times New Roman" w:hAnsi="Times New Roman" w:cs="Times New Roman"/>
                          <w:color w:val="292929"/>
                          <w:spacing w:val="-3"/>
                          <w:kern w:val="36"/>
                          <w:szCs w:val="30"/>
                          <w:highlight w:val="lightGray"/>
                        </w:rPr>
                        <w:t xml:space="preserve">give someone else a </w:t>
                      </w:r>
                      <w:r>
                        <w:rPr>
                          <w:rFonts w:hint="eastAsia" w:ascii="Times New Roman" w:hAnsi="Times New Roman" w:cs="Times New Roman"/>
                          <w:color w:val="292929"/>
                          <w:spacing w:val="-3"/>
                          <w:kern w:val="36"/>
                          <w:szCs w:val="30"/>
                          <w:highlight w:val="lightGray"/>
                        </w:rPr>
                        <w:t>turn. For example, by saying</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 </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I felt quite uneasy in the first few days ... </w:t>
                      </w:r>
                      <w:r>
                        <w:rPr>
                          <w:rFonts w:ascii="Times New Roman" w:hAnsi="Times New Roman" w:cs="Times New Roman"/>
                          <w:color w:val="292929"/>
                          <w:spacing w:val="-3"/>
                          <w:kern w:val="36"/>
                          <w:szCs w:val="30"/>
                          <w:highlight w:val="lightGray"/>
                        </w:rPr>
                        <w:t>Wa</w:t>
                      </w:r>
                      <w:r>
                        <w:rPr>
                          <w:rFonts w:hint="eastAsia" w:ascii="Times New Roman" w:hAnsi="Times New Roman" w:cs="Times New Roman"/>
                          <w:color w:val="292929"/>
                          <w:spacing w:val="-3"/>
                          <w:kern w:val="36"/>
                          <w:szCs w:val="30"/>
                          <w:highlight w:val="lightGray"/>
                        </w:rPr>
                        <w:t xml:space="preserve">s </w:t>
                      </w:r>
                      <w:r>
                        <w:rPr>
                          <w:rFonts w:ascii="Times New Roman" w:hAnsi="Times New Roman" w:cs="Times New Roman"/>
                          <w:color w:val="292929"/>
                          <w:spacing w:val="-3"/>
                          <w:kern w:val="36"/>
                          <w:szCs w:val="30"/>
                          <w:highlight w:val="lightGray"/>
                        </w:rPr>
                        <w:t xml:space="preserve">that </w:t>
                      </w:r>
                      <w:r>
                        <w:rPr>
                          <w:rFonts w:hint="eastAsia" w:ascii="Times New Roman" w:hAnsi="Times New Roman" w:cs="Times New Roman"/>
                          <w:color w:val="292929"/>
                          <w:spacing w:val="-3"/>
                          <w:kern w:val="36"/>
                          <w:szCs w:val="30"/>
                          <w:highlight w:val="lightGray"/>
                        </w:rPr>
                        <w:t>also true for you</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 the speaker </w:t>
                      </w:r>
                      <w:r>
                        <w:rPr>
                          <w:rFonts w:ascii="Times New Roman" w:hAnsi="Times New Roman" w:cs="Times New Roman"/>
                          <w:color w:val="292929"/>
                          <w:spacing w:val="-3"/>
                          <w:kern w:val="36"/>
                          <w:szCs w:val="30"/>
                          <w:highlight w:val="lightGray"/>
                        </w:rPr>
                        <w:t xml:space="preserve">prompts </w:t>
                      </w:r>
                      <w:r>
                        <w:rPr>
                          <w:rFonts w:hint="eastAsia" w:ascii="Times New Roman" w:hAnsi="Times New Roman" w:cs="Times New Roman"/>
                          <w:color w:val="292929"/>
                          <w:spacing w:val="-3"/>
                          <w:kern w:val="36"/>
                          <w:szCs w:val="30"/>
                          <w:highlight w:val="lightGray"/>
                        </w:rPr>
                        <w:t>the listener</w:t>
                      </w:r>
                      <w:r>
                        <w:rPr>
                          <w:rFonts w:ascii="Times New Roman" w:hAnsi="Times New Roman" w:cs="Times New Roman"/>
                          <w:color w:val="292929"/>
                          <w:spacing w:val="-3"/>
                          <w:kern w:val="36"/>
                          <w:szCs w:val="30"/>
                          <w:highlight w:val="lightGray"/>
                        </w:rPr>
                        <w:t xml:space="preserve"> to speak</w:t>
                      </w:r>
                      <w:r>
                        <w:rPr>
                          <w:rFonts w:hint="eastAsia" w:ascii="Times New Roman" w:hAnsi="Times New Roman" w:cs="Times New Roman"/>
                          <w:color w:val="292929"/>
                          <w:spacing w:val="-3"/>
                          <w:kern w:val="36"/>
                          <w:szCs w:val="30"/>
                          <w:highlight w:val="lightGray"/>
                        </w:rPr>
                        <w:t>.</w:t>
                      </w:r>
                    </w:p>
                    <w:p>
                      <w:pPr>
                        <w:pStyle w:val="21"/>
                        <w:numPr>
                          <w:ilvl w:val="0"/>
                          <w:numId w:val="6"/>
                        </w:numPr>
                        <w:spacing w:before="120" w:after="120"/>
                        <w:ind w:firstLineChars="0"/>
                        <w:jc w:val="left"/>
                        <w:rPr>
                          <w:rFonts w:ascii="Times New Roman" w:hAnsi="Times New Roman" w:cs="Times New Roman"/>
                          <w:color w:val="292929"/>
                          <w:spacing w:val="-3"/>
                          <w:kern w:val="36"/>
                          <w:szCs w:val="30"/>
                          <w:highlight w:val="lightGray"/>
                        </w:rPr>
                      </w:pPr>
                      <w:r>
                        <w:rPr>
                          <w:rFonts w:hint="eastAsia" w:ascii="Times New Roman" w:hAnsi="Times New Roman" w:cs="Times New Roman"/>
                          <w:color w:val="292929"/>
                          <w:spacing w:val="-3"/>
                          <w:kern w:val="36"/>
                          <w:szCs w:val="30"/>
                          <w:highlight w:val="lightGray"/>
                        </w:rPr>
                        <w:t>The speaker can invite the listener to join in by directly asking his</w:t>
                      </w:r>
                      <w:r>
                        <w:rPr>
                          <w:rFonts w:ascii="Times New Roman" w:hAnsi="Times New Roman" w:cs="Times New Roman"/>
                          <w:color w:val="292929"/>
                          <w:spacing w:val="-3"/>
                          <w:kern w:val="36"/>
                          <w:szCs w:val="30"/>
                          <w:highlight w:val="lightGray"/>
                        </w:rPr>
                        <w:t xml:space="preserve"> or </w:t>
                      </w:r>
                      <w:r>
                        <w:rPr>
                          <w:rFonts w:hint="eastAsia" w:ascii="Times New Roman" w:hAnsi="Times New Roman" w:cs="Times New Roman"/>
                          <w:color w:val="292929"/>
                          <w:spacing w:val="-3"/>
                          <w:kern w:val="36"/>
                          <w:szCs w:val="30"/>
                          <w:highlight w:val="lightGray"/>
                        </w:rPr>
                        <w:t xml:space="preserve">her </w:t>
                      </w:r>
                      <w:r>
                        <w:rPr>
                          <w:rFonts w:ascii="Times New Roman" w:hAnsi="Times New Roman" w:cs="Times New Roman"/>
                          <w:color w:val="292929"/>
                          <w:spacing w:val="-3"/>
                          <w:kern w:val="36"/>
                          <w:szCs w:val="30"/>
                          <w:highlight w:val="lightGray"/>
                        </w:rPr>
                        <w:t>opinion. F</w:t>
                      </w:r>
                      <w:r>
                        <w:rPr>
                          <w:rFonts w:hint="eastAsia" w:ascii="Times New Roman" w:hAnsi="Times New Roman" w:cs="Times New Roman"/>
                          <w:color w:val="292929"/>
                          <w:spacing w:val="-3"/>
                          <w:kern w:val="36"/>
                          <w:szCs w:val="30"/>
                          <w:highlight w:val="lightGray"/>
                        </w:rPr>
                        <w:t>or example</w:t>
                      </w:r>
                      <w:r>
                        <w:rPr>
                          <w:rFonts w:ascii="Times New Roman" w:hAnsi="Times New Roman" w:cs="Times New Roman"/>
                          <w:color w:val="292929"/>
                          <w:spacing w:val="-3"/>
                          <w:kern w:val="36"/>
                          <w:szCs w:val="30"/>
                          <w:highlight w:val="lightGray"/>
                        </w:rPr>
                        <w:t>, the speaker could ask,</w:t>
                      </w:r>
                      <w:r>
                        <w:rPr>
                          <w:rFonts w:hint="eastAsia" w:ascii="Times New Roman" w:hAnsi="Times New Roman" w:cs="Times New Roman"/>
                          <w:color w:val="292929"/>
                          <w:spacing w:val="-3"/>
                          <w:kern w:val="36"/>
                          <w:szCs w:val="30"/>
                          <w:highlight w:val="lightGray"/>
                        </w:rPr>
                        <w:t xml:space="preserve"> </w:t>
                      </w:r>
                      <w:r>
                        <w:rPr>
                          <w:rFonts w:ascii="Times New Roman" w:hAnsi="Times New Roman" w:cs="Times New Roman"/>
                          <w:color w:val="292929"/>
                          <w:spacing w:val="-3"/>
                          <w:kern w:val="36"/>
                          <w:szCs w:val="30"/>
                          <w:highlight w:val="lightGray"/>
                        </w:rPr>
                        <w:t>“Do y</w:t>
                      </w:r>
                      <w:r>
                        <w:rPr>
                          <w:rFonts w:hint="eastAsia" w:ascii="Times New Roman" w:hAnsi="Times New Roman" w:cs="Times New Roman"/>
                          <w:color w:val="292929"/>
                          <w:spacing w:val="-3"/>
                          <w:kern w:val="36"/>
                          <w:szCs w:val="30"/>
                          <w:highlight w:val="lightGray"/>
                        </w:rPr>
                        <w:t>ou have something to say?</w:t>
                      </w:r>
                      <w:r>
                        <w:rPr>
                          <w:rFonts w:ascii="Times New Roman" w:hAnsi="Times New Roman" w:cs="Times New Roman"/>
                          <w:color w:val="292929"/>
                          <w:spacing w:val="-3"/>
                          <w:kern w:val="36"/>
                          <w:szCs w:val="30"/>
                          <w:highlight w:val="lightGray"/>
                        </w:rPr>
                        <w:t>”</w:t>
                      </w:r>
                      <w:r>
                        <w:rPr>
                          <w:rFonts w:hint="eastAsia" w:ascii="Times New Roman" w:hAnsi="Times New Roman" w:cs="Times New Roman"/>
                          <w:color w:val="292929"/>
                          <w:spacing w:val="-3"/>
                          <w:kern w:val="36"/>
                          <w:szCs w:val="30"/>
                          <w:highlight w:val="lightGray"/>
                        </w:rPr>
                        <w:t xml:space="preserve"> </w:t>
                      </w:r>
                    </w:p>
                    <w:p>
                      <w:pPr>
                        <w:pStyle w:val="21"/>
                        <w:numPr>
                          <w:ilvl w:val="0"/>
                          <w:numId w:val="6"/>
                        </w:numPr>
                        <w:spacing w:before="120" w:after="120"/>
                        <w:ind w:firstLineChars="0"/>
                        <w:jc w:val="left"/>
                        <w:rPr>
                          <w:rFonts w:ascii="Times New Roman" w:hAnsi="Times New Roman" w:cs="Times New Roman"/>
                          <w:szCs w:val="24"/>
                          <w:highlight w:val="lightGray"/>
                        </w:rPr>
                      </w:pPr>
                      <w:r>
                        <w:rPr>
                          <w:rFonts w:ascii="Times New Roman" w:hAnsi="Times New Roman" w:cs="Times New Roman"/>
                          <w:color w:val="292929"/>
                          <w:spacing w:val="-3"/>
                          <w:kern w:val="36"/>
                          <w:szCs w:val="24"/>
                          <w:highlight w:val="lightGray"/>
                        </w:rPr>
                        <w:t xml:space="preserve">The listener can signal that he or she wishes to take a turn. For example, by using words </w:t>
                      </w:r>
                      <w:r>
                        <w:rPr>
                          <w:rFonts w:ascii="Times New Roman" w:hAnsi="Times New Roman" w:cs="Times New Roman"/>
                          <w:szCs w:val="24"/>
                          <w:highlight w:val="lightGray"/>
                        </w:rPr>
                        <w:t>like “mm” and “yes”, the listener can indicate that he or she has something to say.</w:t>
                      </w:r>
                    </w:p>
                  </w:txbxContent>
                </v:textbox>
              </v:shape>
            </w:pict>
          </mc:Fallback>
        </mc:AlternateContent>
      </w: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b/>
        </w:rPr>
      </w:pPr>
    </w:p>
    <w:p>
      <w:pPr>
        <w:pStyle w:val="29"/>
        <w:jc w:val="both"/>
        <w:rPr>
          <w:iCs/>
          <w:highlight w:val="lightGray"/>
        </w:rPr>
      </w:pPr>
      <w:r>
        <w:rPr>
          <w:b/>
          <w:highlight w:val="lightGray"/>
        </w:rPr>
        <w:t>Step 1: Brainstorm your ideas</w:t>
      </w:r>
    </w:p>
    <w:p>
      <w:pPr>
        <w:jc w:val="left"/>
        <w:rPr>
          <w:rFonts w:ascii="Times New Roman" w:hAnsi="Times New Roman" w:cs="Times New Roman"/>
          <w:bCs/>
          <w:iCs/>
          <w:color w:val="000000"/>
          <w:kern w:val="0"/>
          <w:szCs w:val="24"/>
          <w:highlight w:val="lightGray"/>
        </w:rPr>
      </w:pPr>
      <w:r>
        <w:rPr>
          <w:rFonts w:ascii="Times New Roman" w:hAnsi="Times New Roman" w:cs="Times New Roman"/>
          <w:bCs/>
          <w:iCs/>
          <w:color w:val="000000"/>
          <w:kern w:val="0"/>
          <w:szCs w:val="24"/>
          <w:highlight w:val="lightGray"/>
        </w:rPr>
        <w:t>Mind maps can help us develop our ideas. Work in pairs and complete the following steps.</w:t>
      </w:r>
    </w:p>
    <w:p>
      <w:pPr>
        <w:pStyle w:val="21"/>
        <w:numPr>
          <w:ilvl w:val="0"/>
          <w:numId w:val="7"/>
        </w:numPr>
        <w:ind w:firstLineChars="0"/>
        <w:jc w:val="left"/>
        <w:rPr>
          <w:rFonts w:ascii="Times New Roman" w:hAnsi="Times New Roman" w:cs="Times New Roman"/>
          <w:iCs/>
          <w:color w:val="000000"/>
          <w:kern w:val="0"/>
          <w:szCs w:val="24"/>
          <w:highlight w:val="lightGray"/>
        </w:rPr>
      </w:pPr>
      <w:r>
        <w:rPr>
          <w:rFonts w:hint="eastAsia" w:ascii="Times New Roman" w:hAnsi="Times New Roman" w:cs="Times New Roman"/>
          <w:iCs/>
          <w:color w:val="000000"/>
          <w:kern w:val="0"/>
          <w:szCs w:val="24"/>
          <w:highlight w:val="lightGray"/>
        </w:rPr>
        <w:t xml:space="preserve">Draw a mind map of challenges around you </w:t>
      </w:r>
      <w:r>
        <w:rPr>
          <w:rFonts w:ascii="Times New Roman" w:hAnsi="Times New Roman" w:cs="Times New Roman"/>
          <w:iCs/>
          <w:color w:val="000000"/>
          <w:kern w:val="0"/>
          <w:szCs w:val="24"/>
          <w:highlight w:val="lightGray"/>
        </w:rPr>
        <w:t>at college</w:t>
      </w:r>
      <w:r>
        <w:rPr>
          <w:rFonts w:hint="eastAsia" w:ascii="Times New Roman" w:hAnsi="Times New Roman" w:cs="Times New Roman"/>
          <w:iCs/>
          <w:color w:val="000000"/>
          <w:kern w:val="0"/>
          <w:szCs w:val="24"/>
          <w:highlight w:val="lightGray"/>
        </w:rPr>
        <w:t xml:space="preserve">. </w:t>
      </w:r>
    </w:p>
    <w:p>
      <w:pPr>
        <w:pStyle w:val="21"/>
        <w:numPr>
          <w:ilvl w:val="0"/>
          <w:numId w:val="7"/>
        </w:numPr>
        <w:ind w:firstLineChars="0"/>
        <w:jc w:val="left"/>
        <w:rPr>
          <w:rFonts w:ascii="Times New Roman" w:hAnsi="Times New Roman" w:cs="Times New Roman"/>
          <w:iCs/>
          <w:color w:val="000000"/>
          <w:kern w:val="0"/>
          <w:szCs w:val="24"/>
          <w:highlight w:val="lightGray"/>
        </w:rPr>
      </w:pPr>
      <w:r>
        <w:rPr>
          <w:rFonts w:hint="eastAsia" w:ascii="Times New Roman" w:hAnsi="Times New Roman" w:cs="Times New Roman"/>
          <w:iCs/>
          <w:color w:val="000000"/>
          <w:kern w:val="0"/>
          <w:szCs w:val="24"/>
          <w:highlight w:val="lightGray"/>
        </w:rPr>
        <w:t xml:space="preserve">Exchange your mind map with </w:t>
      </w:r>
      <w:r>
        <w:rPr>
          <w:rFonts w:ascii="Times New Roman" w:hAnsi="Times New Roman" w:cs="Times New Roman"/>
          <w:iCs/>
          <w:color w:val="000000"/>
          <w:kern w:val="0"/>
          <w:szCs w:val="24"/>
          <w:highlight w:val="lightGray"/>
        </w:rPr>
        <w:t>your partner</w:t>
      </w:r>
      <w:r>
        <w:rPr>
          <w:rFonts w:hint="eastAsia" w:ascii="Times New Roman" w:hAnsi="Times New Roman" w:cs="Times New Roman"/>
          <w:iCs/>
          <w:color w:val="000000"/>
          <w:kern w:val="0"/>
          <w:szCs w:val="24"/>
          <w:highlight w:val="lightGray"/>
        </w:rPr>
        <w:t>.</w:t>
      </w:r>
    </w:p>
    <w:p>
      <w:pPr>
        <w:pStyle w:val="21"/>
        <w:numPr>
          <w:ilvl w:val="0"/>
          <w:numId w:val="7"/>
        </w:numPr>
        <w:ind w:firstLineChars="0"/>
        <w:jc w:val="left"/>
        <w:rPr>
          <w:rFonts w:ascii="Times New Roman" w:hAnsi="Times New Roman" w:cs="Times New Roman"/>
          <w:b/>
          <w:color w:val="292929"/>
          <w:spacing w:val="-3"/>
          <w:kern w:val="36"/>
          <w:szCs w:val="24"/>
          <w:highlight w:val="lightGray"/>
        </w:rPr>
      </w:pPr>
      <w:r>
        <w:rPr>
          <w:rFonts w:hint="eastAsia" w:ascii="Times New Roman" w:hAnsi="Times New Roman" w:cs="Times New Roman"/>
          <w:iCs/>
          <w:color w:val="000000"/>
          <w:kern w:val="0"/>
          <w:szCs w:val="24"/>
          <w:highlight w:val="lightGray"/>
        </w:rPr>
        <w:t>Draw another mind map to provide solutions to your partner</w:t>
      </w:r>
      <w:r>
        <w:rPr>
          <w:rFonts w:ascii="Times New Roman" w:hAnsi="Times New Roman" w:cs="Times New Roman"/>
          <w:iCs/>
          <w:color w:val="000000"/>
          <w:kern w:val="0"/>
          <w:szCs w:val="24"/>
          <w:highlight w:val="lightGray"/>
        </w:rPr>
        <w:t>’</w:t>
      </w:r>
      <w:r>
        <w:rPr>
          <w:rFonts w:hint="eastAsia" w:ascii="Times New Roman" w:hAnsi="Times New Roman" w:cs="Times New Roman"/>
          <w:iCs/>
          <w:color w:val="000000"/>
          <w:kern w:val="0"/>
          <w:szCs w:val="24"/>
          <w:highlight w:val="lightGray"/>
        </w:rPr>
        <w:t xml:space="preserve">s problems. You can just respond to one or two of them if the </w:t>
      </w:r>
      <w:r>
        <w:rPr>
          <w:rFonts w:ascii="Times New Roman" w:hAnsi="Times New Roman" w:cs="Times New Roman"/>
          <w:iCs/>
          <w:color w:val="000000"/>
          <w:kern w:val="0"/>
          <w:szCs w:val="24"/>
          <w:highlight w:val="lightGray"/>
        </w:rPr>
        <w:t xml:space="preserve">list of </w:t>
      </w:r>
      <w:r>
        <w:rPr>
          <w:rFonts w:hint="eastAsia" w:ascii="Times New Roman" w:hAnsi="Times New Roman" w:cs="Times New Roman"/>
          <w:iCs/>
          <w:color w:val="000000"/>
          <w:kern w:val="0"/>
          <w:szCs w:val="24"/>
          <w:highlight w:val="lightGray"/>
        </w:rPr>
        <w:t>problem</w:t>
      </w:r>
      <w:r>
        <w:rPr>
          <w:rFonts w:ascii="Times New Roman" w:hAnsi="Times New Roman" w:cs="Times New Roman"/>
          <w:iCs/>
          <w:color w:val="000000"/>
          <w:kern w:val="0"/>
          <w:szCs w:val="24"/>
          <w:highlight w:val="lightGray"/>
        </w:rPr>
        <w:t>s</w:t>
      </w:r>
      <w:r>
        <w:rPr>
          <w:rFonts w:hint="eastAsia" w:ascii="Times New Roman" w:hAnsi="Times New Roman" w:cs="Times New Roman"/>
          <w:iCs/>
          <w:color w:val="000000"/>
          <w:kern w:val="0"/>
          <w:szCs w:val="24"/>
          <w:highlight w:val="lightGray"/>
        </w:rPr>
        <w:t xml:space="preserve"> is quite long.  </w:t>
      </w:r>
    </w:p>
    <w:p>
      <w:pPr>
        <w:jc w:val="left"/>
        <w:rPr>
          <w:rFonts w:ascii="Times New Roman" w:hAnsi="Times New Roman" w:cs="Times New Roman"/>
          <w:color w:val="292929"/>
          <w:spacing w:val="-3"/>
          <w:kern w:val="36"/>
          <w:szCs w:val="24"/>
          <w:highlight w:val="lightGray"/>
        </w:rPr>
      </w:pPr>
    </w:p>
    <w:p>
      <w:pPr>
        <w:jc w:val="left"/>
        <w:rPr>
          <w:rFonts w:ascii="Times New Roman" w:hAnsi="Times New Roman" w:cs="Times New Roman" w:eastAsiaTheme="minorEastAsia"/>
          <w:color w:val="292929"/>
          <w:spacing w:val="-3"/>
          <w:kern w:val="36"/>
          <w:szCs w:val="24"/>
          <w:highlight w:val="lightGray"/>
        </w:rPr>
      </w:pPr>
      <w:r>
        <w:rPr>
          <w:rFonts w:hint="eastAsia" w:ascii="Times New Roman" w:hAnsi="Times New Roman" w:cs="Times New Roman"/>
          <w:color w:val="292929"/>
          <w:spacing w:val="-3"/>
          <w:kern w:val="36"/>
          <w:szCs w:val="24"/>
          <w:highlight w:val="lightGray"/>
        </w:rPr>
        <w:t xml:space="preserve">The following examples are for your reference. </w:t>
      </w:r>
    </w:p>
    <w:p>
      <w:pPr>
        <w:jc w:val="left"/>
        <w:rPr>
          <w:rFonts w:ascii="Times New Roman" w:hAnsi="Times New Roman" w:cs="Times New Roman"/>
          <w:color w:val="292929"/>
          <w:spacing w:val="-3"/>
          <w:kern w:val="36"/>
          <w:szCs w:val="24"/>
          <w:highlight w:val="lightGray"/>
        </w:rPr>
      </w:pPr>
      <w:r>
        <w:rPr>
          <w:rFonts w:hint="eastAsia" w:ascii="Times New Roman" w:hAnsi="Times New Roman" w:cs="Times New Roman"/>
          <w:b/>
          <w:color w:val="292929"/>
          <w:spacing w:val="-3"/>
          <w:kern w:val="36"/>
          <w:szCs w:val="24"/>
          <w:highlight w:val="lightGray"/>
        </w:rPr>
        <w:t xml:space="preserve">Example: Mind Map </w:t>
      </w:r>
      <w:r>
        <w:rPr>
          <w:rFonts w:ascii="Times New Roman" w:hAnsi="Times New Roman" w:cs="Times New Roman"/>
          <w:b/>
          <w:color w:val="292929"/>
          <w:spacing w:val="-3"/>
          <w:kern w:val="36"/>
          <w:szCs w:val="24"/>
          <w:highlight w:val="lightGray"/>
        </w:rPr>
        <w:t>about</w:t>
      </w:r>
      <w:r>
        <w:rPr>
          <w:rFonts w:hint="eastAsia" w:ascii="Times New Roman" w:hAnsi="Times New Roman" w:cs="Times New Roman"/>
          <w:b/>
          <w:color w:val="292929"/>
          <w:spacing w:val="-3"/>
          <w:kern w:val="36"/>
          <w:szCs w:val="24"/>
          <w:highlight w:val="lightGray"/>
        </w:rPr>
        <w:t xml:space="preserve"> Challenges </w:t>
      </w:r>
    </w:p>
    <w:p>
      <w:pPr>
        <w:spacing w:before="120" w:after="120"/>
        <w:jc w:val="left"/>
        <w:rPr>
          <w:rFonts w:ascii="Times New Roman" w:hAnsi="Times New Roman" w:cs="Times New Roman"/>
          <w:b/>
          <w:color w:val="292929"/>
          <w:spacing w:val="-3"/>
          <w:kern w:val="36"/>
          <w:szCs w:val="24"/>
          <w:highlight w:val="lightGray"/>
        </w:rPr>
      </w:pPr>
      <w:r>
        <w:rPr>
          <w:highlight w:val="lightGray"/>
        </w:rPr>
        <w:drawing>
          <wp:inline distT="0" distB="0" distL="0" distR="0">
            <wp:extent cx="5765800" cy="186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89684" cy="1868089"/>
                    </a:xfrm>
                    <a:prstGeom prst="rect">
                      <a:avLst/>
                    </a:prstGeom>
                  </pic:spPr>
                </pic:pic>
              </a:graphicData>
            </a:graphic>
          </wp:inline>
        </w:drawing>
      </w:r>
    </w:p>
    <w:p>
      <w:pPr>
        <w:jc w:val="left"/>
        <w:rPr>
          <w:rFonts w:ascii="Times New Roman" w:hAnsi="Times New Roman" w:cs="Times New Roman"/>
          <w:b/>
          <w:color w:val="292929"/>
          <w:spacing w:val="-3"/>
          <w:kern w:val="36"/>
          <w:szCs w:val="24"/>
          <w:highlight w:val="lightGray"/>
        </w:rPr>
      </w:pPr>
      <w:r>
        <w:rPr>
          <w:rFonts w:hint="eastAsia" w:ascii="Times New Roman" w:hAnsi="Times New Roman" w:cs="Times New Roman"/>
          <w:b/>
          <w:color w:val="292929"/>
          <w:spacing w:val="-3"/>
          <w:kern w:val="36"/>
          <w:szCs w:val="24"/>
          <w:highlight w:val="lightGray"/>
        </w:rPr>
        <w:t xml:space="preserve">Example: Mind Map </w:t>
      </w:r>
      <w:r>
        <w:rPr>
          <w:rFonts w:ascii="Times New Roman" w:hAnsi="Times New Roman" w:cs="Times New Roman"/>
          <w:b/>
          <w:color w:val="292929"/>
          <w:spacing w:val="-3"/>
          <w:kern w:val="36"/>
          <w:szCs w:val="24"/>
          <w:highlight w:val="lightGray"/>
        </w:rPr>
        <w:t>about</w:t>
      </w:r>
      <w:r>
        <w:rPr>
          <w:rFonts w:hint="eastAsia" w:ascii="Times New Roman" w:hAnsi="Times New Roman" w:cs="Times New Roman"/>
          <w:b/>
          <w:color w:val="292929"/>
          <w:spacing w:val="-3"/>
          <w:kern w:val="36"/>
          <w:szCs w:val="24"/>
          <w:highlight w:val="lightGray"/>
        </w:rPr>
        <w:t xml:space="preserve"> Solutions</w:t>
      </w:r>
    </w:p>
    <w:p>
      <w:pPr>
        <w:spacing w:before="120" w:after="120"/>
        <w:jc w:val="left"/>
        <w:rPr>
          <w:rFonts w:ascii="Times New Roman" w:hAnsi="Times New Roman" w:cs="Times New Roman"/>
          <w:b/>
          <w:color w:val="292929"/>
          <w:spacing w:val="-3"/>
          <w:kern w:val="36"/>
          <w:szCs w:val="24"/>
          <w:highlight w:val="lightGray"/>
        </w:rPr>
      </w:pPr>
      <w:r>
        <w:rPr>
          <w:highlight w:val="lightGray"/>
        </w:rPr>
        <w:drawing>
          <wp:inline distT="0" distB="0" distL="0" distR="0">
            <wp:extent cx="4508500" cy="2372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515521" cy="2376275"/>
                    </a:xfrm>
                    <a:prstGeom prst="rect">
                      <a:avLst/>
                    </a:prstGeom>
                  </pic:spPr>
                </pic:pic>
              </a:graphicData>
            </a:graphic>
          </wp:inline>
        </w:drawing>
      </w:r>
    </w:p>
    <w:p>
      <w:pPr>
        <w:rPr>
          <w:rFonts w:ascii="Times New Roman" w:hAnsi="Times New Roman" w:cs="Times New Roman"/>
          <w:b/>
          <w:highlight w:val="lightGray"/>
        </w:rPr>
      </w:pPr>
      <w:r>
        <w:rPr>
          <w:rFonts w:ascii="Times New Roman" w:hAnsi="Times New Roman" w:cs="Times New Roman"/>
          <w:b/>
          <w:highlight w:val="lightGray"/>
        </w:rPr>
        <w:t>Step 2: Structure your conversation</w:t>
      </w:r>
    </w:p>
    <w:p>
      <w:pPr>
        <w:autoSpaceDE w:val="0"/>
        <w:autoSpaceDN w:val="0"/>
        <w:adjustRightInd w:val="0"/>
        <w:jc w:val="left"/>
        <w:rPr>
          <w:rFonts w:ascii="Times New Roman" w:hAnsi="Times New Roman" w:cs="Times New Roman"/>
          <w:bCs/>
          <w:iCs/>
          <w:color w:val="000000"/>
          <w:kern w:val="0"/>
          <w:szCs w:val="24"/>
          <w:highlight w:val="lightGray"/>
        </w:rPr>
      </w:pPr>
      <w:r>
        <w:rPr>
          <w:rFonts w:ascii="Times New Roman" w:hAnsi="Times New Roman" w:cs="Times New Roman"/>
          <w:bCs/>
          <w:iCs/>
          <w:color w:val="000000"/>
          <w:kern w:val="0"/>
          <w:szCs w:val="24"/>
          <w:highlight w:val="lightGray"/>
        </w:rPr>
        <w:t>After developing your ideas, you should spend some time considering how to organize them. The following is a suggested outline for the conversation.</w:t>
      </w:r>
    </w:p>
    <w:p>
      <w:pPr>
        <w:autoSpaceDE w:val="0"/>
        <w:autoSpaceDN w:val="0"/>
        <w:adjustRightInd w:val="0"/>
        <w:jc w:val="left"/>
        <w:rPr>
          <w:rFonts w:ascii="Times New Roman" w:hAnsi="Times New Roman" w:cs="Times New Roman"/>
          <w:iCs/>
          <w:color w:val="000000"/>
          <w:kern w:val="0"/>
          <w:szCs w:val="24"/>
          <w:highlight w:val="lightGray"/>
        </w:rPr>
      </w:pPr>
    </w:p>
    <w:p>
      <w:pPr>
        <w:jc w:val="center"/>
        <w:rPr>
          <w:rFonts w:ascii="Times New Roman" w:hAnsi="Times New Roman" w:cs="Times New Roman"/>
          <w:b/>
          <w:highlight w:val="lightGray"/>
        </w:rPr>
      </w:pPr>
      <w:r>
        <w:rPr>
          <w:rFonts w:ascii="Times New Roman" w:hAnsi="Times New Roman" w:cs="Times New Roman"/>
          <w:b/>
          <w:highlight w:val="lightGray"/>
        </w:rPr>
        <w:t>C</w:t>
      </w:r>
      <w:r>
        <w:rPr>
          <w:rFonts w:hint="eastAsia" w:ascii="Times New Roman" w:hAnsi="Times New Roman" w:cs="Times New Roman"/>
          <w:b/>
          <w:highlight w:val="lightGray"/>
        </w:rPr>
        <w:t>onversation structure</w:t>
      </w:r>
    </w:p>
    <w:p>
      <w:pPr>
        <w:rPr>
          <w:rFonts w:ascii="Times New Roman" w:hAnsi="Times New Roman" w:cs="Times New Roman"/>
          <w:b/>
          <w:highlight w:val="lightGray"/>
        </w:rPr>
      </w:pPr>
      <w:r>
        <w:rPr>
          <w:rFonts w:hint="eastAsia" w:ascii="Times New Roman" w:hAnsi="Times New Roman" w:cs="Times New Roman"/>
          <w:b/>
          <w:highlight w:val="lightGray"/>
        </w:rPr>
        <w:t xml:space="preserve">Initiate the </w:t>
      </w:r>
      <w:r>
        <w:rPr>
          <w:rFonts w:ascii="Times New Roman" w:hAnsi="Times New Roman" w:cs="Times New Roman"/>
          <w:b/>
          <w:highlight w:val="lightGray"/>
        </w:rPr>
        <w:t>conversation</w:t>
      </w:r>
    </w:p>
    <w:p>
      <w:pPr>
        <w:rPr>
          <w:rFonts w:ascii="Times New Roman" w:hAnsi="Times New Roman" w:cs="Times New Roman"/>
          <w:highlight w:val="lightGray"/>
        </w:rPr>
      </w:pPr>
      <w:r>
        <w:rPr>
          <w:rFonts w:hint="eastAsia" w:ascii="Times New Roman" w:hAnsi="Times New Roman" w:cs="Times New Roman"/>
          <w:highlight w:val="lightGray"/>
        </w:rPr>
        <w:t>A</w:t>
      </w:r>
      <w:r>
        <w:rPr>
          <w:rFonts w:ascii="Times New Roman" w:hAnsi="Times New Roman" w:cs="Times New Roman"/>
          <w:highlight w:val="lightGray"/>
        </w:rPr>
        <w:t xml:space="preserve"> </w:t>
      </w:r>
      <w:r>
        <w:rPr>
          <w:rFonts w:hint="eastAsia" w:ascii="Times New Roman" w:hAnsi="Times New Roman" w:cs="Times New Roman"/>
          <w:highlight w:val="lightGray"/>
        </w:rPr>
        <w:t>&amp;</w:t>
      </w:r>
      <w:r>
        <w:rPr>
          <w:rFonts w:ascii="Times New Roman" w:hAnsi="Times New Roman" w:cs="Times New Roman"/>
          <w:highlight w:val="lightGray"/>
        </w:rPr>
        <w:t xml:space="preserve"> </w:t>
      </w:r>
      <w:r>
        <w:rPr>
          <w:rFonts w:hint="eastAsia" w:ascii="Times New Roman" w:hAnsi="Times New Roman" w:cs="Times New Roman"/>
          <w:highlight w:val="lightGray"/>
        </w:rPr>
        <w:t xml:space="preserve">B: Exchange </w:t>
      </w:r>
      <w:r>
        <w:rPr>
          <w:rFonts w:ascii="Times New Roman" w:hAnsi="Times New Roman" w:cs="Times New Roman"/>
          <w:highlight w:val="lightGray"/>
        </w:rPr>
        <w:t>g</w:t>
      </w:r>
      <w:r>
        <w:rPr>
          <w:rFonts w:hint="eastAsia" w:ascii="Times New Roman" w:hAnsi="Times New Roman" w:cs="Times New Roman"/>
          <w:highlight w:val="lightGray"/>
        </w:rPr>
        <w:t>reetings</w:t>
      </w:r>
    </w:p>
    <w:p>
      <w:pPr>
        <w:rPr>
          <w:rFonts w:ascii="Times New Roman" w:hAnsi="Times New Roman" w:cs="Times New Roman"/>
          <w:b/>
          <w:highlight w:val="lightGray"/>
        </w:rPr>
      </w:pPr>
      <w:r>
        <w:rPr>
          <w:rFonts w:ascii="Times New Roman" w:hAnsi="Times New Roman" w:cs="Times New Roman"/>
          <w:b/>
          <w:highlight w:val="lightGray"/>
        </w:rPr>
        <w:t>Discuss</w:t>
      </w:r>
      <w:r>
        <w:rPr>
          <w:rFonts w:hint="eastAsia" w:ascii="Times New Roman" w:hAnsi="Times New Roman" w:cs="Times New Roman"/>
          <w:b/>
          <w:highlight w:val="lightGray"/>
        </w:rPr>
        <w:t xml:space="preserve"> the topic</w:t>
      </w:r>
    </w:p>
    <w:p>
      <w:pPr>
        <w:rPr>
          <w:rFonts w:ascii="Times New Roman" w:hAnsi="Times New Roman" w:cs="Times New Roman"/>
          <w:highlight w:val="lightGray"/>
        </w:rPr>
      </w:pPr>
      <w:r>
        <w:rPr>
          <w:rFonts w:hint="eastAsia" w:ascii="Times New Roman" w:hAnsi="Times New Roman" w:cs="Times New Roman"/>
          <w:highlight w:val="lightGray"/>
        </w:rPr>
        <w:t xml:space="preserve">A: State </w:t>
      </w:r>
      <w:r>
        <w:rPr>
          <w:rFonts w:ascii="Times New Roman" w:hAnsi="Times New Roman" w:cs="Times New Roman"/>
          <w:highlight w:val="lightGray"/>
        </w:rPr>
        <w:t xml:space="preserve">your </w:t>
      </w:r>
      <w:r>
        <w:rPr>
          <w:rFonts w:hint="eastAsia" w:ascii="Times New Roman" w:hAnsi="Times New Roman" w:cs="Times New Roman"/>
          <w:highlight w:val="lightGray"/>
        </w:rPr>
        <w:t>personal experience</w:t>
      </w:r>
    </w:p>
    <w:p>
      <w:pPr>
        <w:rPr>
          <w:rFonts w:ascii="Times New Roman" w:hAnsi="Times New Roman" w:cs="Times New Roman"/>
          <w:highlight w:val="lightGray"/>
        </w:rPr>
      </w:pPr>
      <w:r>
        <w:rPr>
          <w:rFonts w:hint="eastAsia" w:ascii="Times New Roman" w:hAnsi="Times New Roman" w:cs="Times New Roman"/>
          <w:highlight w:val="lightGray"/>
        </w:rPr>
        <w:t>B: Respond to A</w:t>
      </w:r>
      <w:r>
        <w:rPr>
          <w:rFonts w:ascii="Times New Roman" w:hAnsi="Times New Roman" w:cs="Times New Roman"/>
          <w:highlight w:val="lightGray"/>
        </w:rPr>
        <w:t>’</w:t>
      </w:r>
      <w:r>
        <w:rPr>
          <w:rFonts w:hint="eastAsia" w:ascii="Times New Roman" w:hAnsi="Times New Roman" w:cs="Times New Roman"/>
          <w:highlight w:val="lightGray"/>
        </w:rPr>
        <w:t>s experience</w:t>
      </w:r>
    </w:p>
    <w:p>
      <w:pPr>
        <w:rPr>
          <w:rFonts w:ascii="Times New Roman" w:hAnsi="Times New Roman" w:cs="Times New Roman"/>
          <w:highlight w:val="lightGray"/>
        </w:rPr>
      </w:pPr>
      <w:r>
        <w:rPr>
          <w:rFonts w:hint="eastAsia" w:ascii="Times New Roman" w:hAnsi="Times New Roman" w:cs="Times New Roman"/>
          <w:highlight w:val="lightGray"/>
        </w:rPr>
        <w:t xml:space="preserve">A: Invite B to talk about </w:t>
      </w:r>
      <w:r>
        <w:rPr>
          <w:rFonts w:ascii="Times New Roman" w:hAnsi="Times New Roman" w:cs="Times New Roman"/>
          <w:highlight w:val="lightGray"/>
        </w:rPr>
        <w:t xml:space="preserve">his or her </w:t>
      </w:r>
      <w:r>
        <w:rPr>
          <w:rFonts w:hint="eastAsia" w:ascii="Times New Roman" w:hAnsi="Times New Roman" w:cs="Times New Roman"/>
          <w:highlight w:val="lightGray"/>
        </w:rPr>
        <w:t>challenges</w:t>
      </w:r>
    </w:p>
    <w:p>
      <w:pPr>
        <w:rPr>
          <w:rFonts w:ascii="Times New Roman" w:hAnsi="Times New Roman" w:cs="Times New Roman"/>
          <w:highlight w:val="lightGray"/>
        </w:rPr>
      </w:pPr>
      <w:r>
        <w:rPr>
          <w:rFonts w:hint="eastAsia" w:ascii="Times New Roman" w:hAnsi="Times New Roman" w:cs="Times New Roman"/>
          <w:highlight w:val="lightGray"/>
        </w:rPr>
        <w:t xml:space="preserve">B: State </w:t>
      </w:r>
      <w:r>
        <w:rPr>
          <w:rFonts w:ascii="Times New Roman" w:hAnsi="Times New Roman" w:cs="Times New Roman"/>
          <w:highlight w:val="lightGray"/>
        </w:rPr>
        <w:t xml:space="preserve">your </w:t>
      </w:r>
      <w:r>
        <w:rPr>
          <w:rFonts w:hint="eastAsia" w:ascii="Times New Roman" w:hAnsi="Times New Roman" w:cs="Times New Roman"/>
          <w:highlight w:val="lightGray"/>
        </w:rPr>
        <w:t xml:space="preserve">challenges </w:t>
      </w:r>
    </w:p>
    <w:p>
      <w:pPr>
        <w:rPr>
          <w:rFonts w:ascii="Times New Roman" w:hAnsi="Times New Roman" w:cs="Times New Roman" w:eastAsiaTheme="minorEastAsia"/>
          <w:highlight w:val="lightGray"/>
        </w:rPr>
      </w:pPr>
      <w:r>
        <w:rPr>
          <w:rFonts w:hint="eastAsia" w:ascii="Times New Roman" w:hAnsi="Times New Roman" w:cs="Times New Roman"/>
          <w:highlight w:val="lightGray"/>
        </w:rPr>
        <w:t>A: R</w:t>
      </w:r>
      <w:r>
        <w:rPr>
          <w:rFonts w:ascii="Times New Roman" w:hAnsi="Times New Roman" w:cs="Times New Roman"/>
          <w:highlight w:val="lightGray"/>
        </w:rPr>
        <w:t>e</w:t>
      </w:r>
      <w:r>
        <w:rPr>
          <w:rFonts w:hint="eastAsia" w:ascii="Times New Roman" w:hAnsi="Times New Roman" w:cs="Times New Roman"/>
          <w:highlight w:val="lightGray"/>
        </w:rPr>
        <w:t>spond to B</w:t>
      </w:r>
    </w:p>
    <w:p>
      <w:pPr>
        <w:rPr>
          <w:rFonts w:ascii="Times New Roman" w:hAnsi="Times New Roman" w:cs="Times New Roman"/>
          <w:highlight w:val="lightGray"/>
        </w:rPr>
      </w:pPr>
      <w:r>
        <w:rPr>
          <w:rFonts w:ascii="Times New Roman" w:hAnsi="Times New Roman" w:cs="Times New Roman"/>
          <w:color w:val="292929"/>
          <w:spacing w:val="-3"/>
          <w:kern w:val="36"/>
          <w:szCs w:val="24"/>
          <w:highlight w:val="lightGray"/>
        </w:rPr>
        <w:t>…</w:t>
      </w:r>
    </w:p>
    <w:p>
      <w:pPr>
        <w:rPr>
          <w:rFonts w:ascii="Times New Roman" w:hAnsi="Times New Roman" w:cs="Times New Roman"/>
          <w:b/>
          <w:highlight w:val="lightGray"/>
        </w:rPr>
      </w:pPr>
      <w:r>
        <w:rPr>
          <w:rFonts w:hint="eastAsia" w:ascii="Times New Roman" w:hAnsi="Times New Roman" w:cs="Times New Roman"/>
          <w:b/>
          <w:highlight w:val="lightGray"/>
        </w:rPr>
        <w:t xml:space="preserve">Conclude the </w:t>
      </w:r>
      <w:r>
        <w:rPr>
          <w:rFonts w:ascii="Times New Roman" w:hAnsi="Times New Roman" w:cs="Times New Roman"/>
          <w:b/>
          <w:highlight w:val="lightGray"/>
        </w:rPr>
        <w:t>conversation</w:t>
      </w:r>
    </w:p>
    <w:p>
      <w:pPr>
        <w:rPr>
          <w:rFonts w:ascii="Times New Roman" w:hAnsi="Times New Roman" w:cs="Times New Roman" w:eastAsiaTheme="minorEastAsia"/>
          <w:highlight w:val="lightGray"/>
        </w:rPr>
      </w:pPr>
      <w:r>
        <w:rPr>
          <w:rFonts w:hint="eastAsia" w:ascii="Times New Roman" w:hAnsi="Times New Roman" w:cs="Times New Roman"/>
          <w:highlight w:val="lightGray"/>
        </w:rPr>
        <w:t>A</w:t>
      </w:r>
      <w:r>
        <w:rPr>
          <w:rFonts w:ascii="Times New Roman" w:hAnsi="Times New Roman" w:cs="Times New Roman"/>
          <w:highlight w:val="lightGray"/>
        </w:rPr>
        <w:t xml:space="preserve"> </w:t>
      </w:r>
      <w:r>
        <w:rPr>
          <w:rFonts w:hint="eastAsia" w:ascii="Times New Roman" w:hAnsi="Times New Roman" w:cs="Times New Roman"/>
          <w:highlight w:val="lightGray"/>
        </w:rPr>
        <w:t>&amp;</w:t>
      </w:r>
      <w:r>
        <w:rPr>
          <w:rFonts w:ascii="Times New Roman" w:hAnsi="Times New Roman" w:cs="Times New Roman"/>
          <w:highlight w:val="lightGray"/>
        </w:rPr>
        <w:t xml:space="preserve"> </w:t>
      </w:r>
      <w:r>
        <w:rPr>
          <w:rFonts w:hint="eastAsia" w:ascii="Times New Roman" w:hAnsi="Times New Roman" w:cs="Times New Roman"/>
          <w:highlight w:val="lightGray"/>
        </w:rPr>
        <w:t xml:space="preserve">B: </w:t>
      </w:r>
      <w:r>
        <w:rPr>
          <w:rFonts w:ascii="Times New Roman" w:hAnsi="Times New Roman" w:cs="Times New Roman"/>
          <w:highlight w:val="lightGray"/>
        </w:rPr>
        <w:t>Pay a compliment/Wish your partner well/Say goodbye</w:t>
      </w:r>
      <w:r>
        <w:rPr>
          <w:rFonts w:hint="eastAsia" w:ascii="Times New Roman" w:hAnsi="Times New Roman" w:cs="Times New Roman"/>
          <w:highlight w:val="lightGray"/>
        </w:rPr>
        <w:t xml:space="preserve">   </w:t>
      </w:r>
    </w:p>
    <w:p>
      <w:pPr>
        <w:rPr>
          <w:rFonts w:ascii="Times New Roman" w:hAnsi="Times New Roman" w:cs="Times New Roman" w:eastAsiaTheme="minorEastAsia"/>
          <w:highlight w:val="lightGray"/>
        </w:rPr>
      </w:pPr>
    </w:p>
    <w:p>
      <w:pPr>
        <w:rPr>
          <w:rFonts w:ascii="Times New Roman" w:hAnsi="Times New Roman" w:cs="Times New Roman"/>
          <w:b/>
          <w:highlight w:val="lightGray"/>
        </w:rPr>
      </w:pPr>
      <w:r>
        <w:rPr>
          <w:rFonts w:hint="eastAsia" w:ascii="Times New Roman" w:hAnsi="Times New Roman" w:cs="Times New Roman"/>
          <w:b/>
          <w:highlight w:val="lightGray"/>
        </w:rPr>
        <w:t>S</w:t>
      </w:r>
      <w:r>
        <w:rPr>
          <w:rFonts w:ascii="Times New Roman" w:hAnsi="Times New Roman" w:cs="Times New Roman"/>
          <w:b/>
          <w:highlight w:val="lightGray"/>
        </w:rPr>
        <w:t>tep</w:t>
      </w:r>
      <w:r>
        <w:rPr>
          <w:rFonts w:hint="eastAsia" w:ascii="Times New Roman" w:hAnsi="Times New Roman" w:cs="Times New Roman"/>
          <w:b/>
          <w:highlight w:val="lightGray"/>
        </w:rPr>
        <w:t xml:space="preserve"> 3:</w:t>
      </w:r>
      <w:r>
        <w:rPr>
          <w:rFonts w:ascii="Times New Roman" w:hAnsi="Times New Roman" w:cs="Times New Roman"/>
          <w:b/>
          <w:highlight w:val="lightGray"/>
        </w:rPr>
        <w:t xml:space="preserve"> Build</w:t>
      </w:r>
      <w:r>
        <w:rPr>
          <w:rFonts w:hint="eastAsia" w:ascii="Times New Roman" w:hAnsi="Times New Roman" w:cs="Times New Roman"/>
          <w:b/>
          <w:highlight w:val="lightGray"/>
        </w:rPr>
        <w:t xml:space="preserve"> your language </w:t>
      </w:r>
    </w:p>
    <w:p>
      <w:pPr>
        <w:autoSpaceDE w:val="0"/>
        <w:autoSpaceDN w:val="0"/>
        <w:adjustRightInd w:val="0"/>
        <w:jc w:val="left"/>
        <w:rPr>
          <w:rFonts w:ascii="Times New Roman" w:hAnsi="Times New Roman" w:cs="Times New Roman"/>
          <w:bCs/>
          <w:color w:val="292929"/>
          <w:spacing w:val="-1"/>
          <w:kern w:val="0"/>
          <w:szCs w:val="24"/>
          <w:highlight w:val="lightGray"/>
        </w:rPr>
      </w:pPr>
      <w:r>
        <w:rPr>
          <w:rFonts w:ascii="Times New Roman" w:hAnsi="Times New Roman" w:cs="Times New Roman"/>
          <w:bCs/>
          <w:color w:val="292929"/>
          <w:spacing w:val="-1"/>
          <w:kern w:val="0"/>
          <w:szCs w:val="24"/>
          <w:highlight w:val="lightGray"/>
        </w:rPr>
        <w:t>Read the following sentences that might be used in your conversation. Pay attention to the structures and expressions in bold. Add any more you can think of.</w:t>
      </w:r>
    </w:p>
    <w:p>
      <w:pPr>
        <w:autoSpaceDE w:val="0"/>
        <w:autoSpaceDN w:val="0"/>
        <w:adjustRightInd w:val="0"/>
        <w:jc w:val="left"/>
        <w:rPr>
          <w:rFonts w:ascii="Times New Roman" w:hAnsi="Times New Roman" w:cs="Times New Roman"/>
          <w:color w:val="292929"/>
          <w:spacing w:val="-1"/>
          <w:kern w:val="0"/>
          <w:szCs w:val="24"/>
          <w:highlight w:val="lightGray"/>
        </w:rPr>
      </w:pPr>
      <w:r>
        <w:rPr>
          <w:rFonts w:hint="eastAsia" w:ascii="Times New Roman" w:hAnsi="Times New Roman" w:cs="Times New Roman"/>
          <w:b/>
          <w:color w:val="4F81BD" w:themeColor="accent1"/>
          <w:spacing w:val="-1"/>
          <w:kern w:val="0"/>
          <w:szCs w:val="24"/>
          <w:highlight w:val="lightGray"/>
          <w14:textFill>
            <w14:solidFill>
              <w14:schemeClr w14:val="accent1"/>
            </w14:solidFill>
          </w14:textFill>
        </w:rPr>
        <w:t xml:space="preserve">— </w:t>
      </w:r>
      <w:r>
        <w:rPr>
          <w:rFonts w:ascii="Times New Roman" w:hAnsi="Times New Roman" w:cs="Times New Roman"/>
          <w:b/>
          <w:color w:val="00B0F0"/>
          <w:spacing w:val="-3"/>
          <w:kern w:val="36"/>
          <w:szCs w:val="24"/>
          <w:highlight w:val="lightGray"/>
        </w:rPr>
        <w:t>Describing</w:t>
      </w:r>
      <w:r>
        <w:rPr>
          <w:rFonts w:hint="eastAsia" w:ascii="Times New Roman" w:hAnsi="Times New Roman" w:cs="Times New Roman"/>
          <w:b/>
          <w:color w:val="00B0F0"/>
          <w:spacing w:val="-3"/>
          <w:kern w:val="36"/>
          <w:szCs w:val="24"/>
          <w:highlight w:val="lightGray"/>
        </w:rPr>
        <w:t xml:space="preserve"> </w:t>
      </w:r>
      <w:r>
        <w:rPr>
          <w:rFonts w:ascii="Times New Roman" w:hAnsi="Times New Roman" w:cs="Times New Roman"/>
          <w:b/>
          <w:color w:val="00B0F0"/>
          <w:spacing w:val="-3"/>
          <w:kern w:val="36"/>
          <w:szCs w:val="24"/>
          <w:highlight w:val="lightGray"/>
        </w:rPr>
        <w:t>your feelings</w:t>
      </w:r>
      <w:r>
        <w:rPr>
          <w:rFonts w:hint="eastAsia" w:ascii="Times New Roman" w:hAnsi="Times New Roman" w:cs="Times New Roman"/>
          <w:b/>
          <w:color w:val="00B0F0"/>
          <w:spacing w:val="-3"/>
          <w:kern w:val="36"/>
          <w:szCs w:val="24"/>
          <w:highlight w:val="lightGray"/>
        </w:rPr>
        <w:t xml:space="preserve"> as a </w:t>
      </w:r>
      <w:r>
        <w:rPr>
          <w:rFonts w:ascii="Times New Roman" w:hAnsi="Times New Roman" w:cs="Times New Roman"/>
          <w:b/>
          <w:color w:val="00B0F0"/>
          <w:spacing w:val="-3"/>
          <w:kern w:val="36"/>
          <w:szCs w:val="24"/>
          <w:highlight w:val="lightGray"/>
        </w:rPr>
        <w:t>freshman</w:t>
      </w:r>
    </w:p>
    <w:p>
      <w:pPr>
        <w:widowControl/>
        <w:jc w:val="left"/>
        <w:rPr>
          <w:rFonts w:ascii="Times New Roman" w:hAnsi="Times New Roman" w:cs="Times New Roman" w:eastAsiaTheme="minorEastAsia"/>
          <w:color w:val="292929"/>
          <w:spacing w:val="-1"/>
          <w:kern w:val="0"/>
          <w:szCs w:val="24"/>
          <w:highlight w:val="lightGray"/>
        </w:rPr>
      </w:pPr>
      <w:r>
        <w:rPr>
          <w:rFonts w:hint="eastAsia" w:ascii="Times New Roman" w:hAnsi="Times New Roman" w:cs="Times New Roman"/>
          <w:color w:val="292929"/>
          <w:spacing w:val="-1"/>
          <w:kern w:val="0"/>
          <w:szCs w:val="24"/>
          <w:highlight w:val="lightGray"/>
        </w:rPr>
        <w:t>•</w:t>
      </w:r>
      <w:r>
        <w:rPr>
          <w:rFonts w:ascii="Times New Roman" w:hAnsi="Times New Roman" w:cs="Times New Roman"/>
          <w:color w:val="292929"/>
          <w:spacing w:val="-1"/>
          <w:kern w:val="0"/>
          <w:szCs w:val="24"/>
          <w:highlight w:val="lightGray"/>
        </w:rPr>
        <w:t xml:space="preserve"> </w:t>
      </w:r>
      <w:r>
        <w:rPr>
          <w:rFonts w:ascii="Times New Roman" w:hAnsi="Times New Roman" w:cs="Times New Roman"/>
          <w:b/>
          <w:color w:val="292929"/>
          <w:spacing w:val="-1"/>
          <w:kern w:val="0"/>
          <w:szCs w:val="24"/>
          <w:highlight w:val="lightGray"/>
        </w:rPr>
        <w:t>I'm here alone</w:t>
      </w:r>
      <w:r>
        <w:rPr>
          <w:rFonts w:hint="eastAsia" w:ascii="Times New Roman" w:hAnsi="Times New Roman" w:cs="Times New Roman"/>
          <w:color w:val="292929"/>
          <w:spacing w:val="-1"/>
          <w:kern w:val="0"/>
          <w:szCs w:val="24"/>
          <w:highlight w:val="lightGray"/>
        </w:rPr>
        <w:t>,</w:t>
      </w:r>
      <w:r>
        <w:rPr>
          <w:rFonts w:ascii="Times New Roman" w:hAnsi="Times New Roman" w:cs="Times New Roman"/>
          <w:color w:val="292929"/>
          <w:spacing w:val="-1"/>
          <w:kern w:val="0"/>
          <w:szCs w:val="24"/>
          <w:highlight w:val="lightGray"/>
        </w:rPr>
        <w:t xml:space="preserve"> </w:t>
      </w:r>
      <w:r>
        <w:rPr>
          <w:rFonts w:ascii="Times New Roman" w:hAnsi="Times New Roman" w:eastAsia="宋体" w:cs="Times New Roman"/>
          <w:kern w:val="0"/>
          <w:szCs w:val="24"/>
          <w:highlight w:val="lightGray"/>
        </w:rPr>
        <w:t>and can’t move, with my</w:t>
      </w:r>
      <w:r>
        <w:rPr>
          <w:rFonts w:ascii="Times New Roman" w:hAnsi="Times New Roman"/>
          <w:highlight w:val="lightGray"/>
        </w:rPr>
        <w:t xml:space="preserve"> </w:t>
      </w:r>
      <w:r>
        <w:rPr>
          <w:rFonts w:ascii="Times New Roman" w:hAnsi="Times New Roman" w:eastAsia="宋体" w:cs="Times New Roman"/>
          <w:kern w:val="0"/>
          <w:szCs w:val="24"/>
          <w:highlight w:val="lightGray"/>
        </w:rPr>
        <w:t>books</w:t>
      </w:r>
      <w:r>
        <w:rPr>
          <w:rFonts w:ascii="Times New Roman" w:hAnsi="Times New Roman"/>
          <w:highlight w:val="lightGray"/>
        </w:rPr>
        <w:t xml:space="preserve"> </w:t>
      </w:r>
      <w:r>
        <w:rPr>
          <w:rFonts w:ascii="Times New Roman" w:hAnsi="Times New Roman" w:eastAsia="宋体" w:cs="Times New Roman"/>
          <w:kern w:val="0"/>
          <w:szCs w:val="24"/>
          <w:highlight w:val="lightGray"/>
        </w:rPr>
        <w:t>and</w:t>
      </w:r>
      <w:r>
        <w:rPr>
          <w:rFonts w:ascii="Times New Roman" w:hAnsi="Times New Roman"/>
          <w:highlight w:val="lightGray"/>
        </w:rPr>
        <w:t xml:space="preserve"> </w:t>
      </w:r>
      <w:r>
        <w:rPr>
          <w:rFonts w:ascii="Times New Roman" w:hAnsi="Times New Roman" w:eastAsia="宋体" w:cs="Times New Roman"/>
          <w:kern w:val="0"/>
          <w:szCs w:val="24"/>
          <w:highlight w:val="lightGray"/>
        </w:rPr>
        <w:t>suitcase</w:t>
      </w:r>
      <w:r>
        <w:rPr>
          <w:rFonts w:ascii="Times New Roman" w:hAnsi="Times New Roman" w:cs="Times New Roman"/>
          <w:szCs w:val="24"/>
          <w:highlight w:val="lightGray"/>
        </w:rPr>
        <w:t xml:space="preserve"> in the way</w:t>
      </w:r>
      <w:r>
        <w:rPr>
          <w:rFonts w:ascii="Times New Roman" w:hAnsi="Times New Roman" w:eastAsia="宋体" w:cs="Times New Roman"/>
          <w:kern w:val="0"/>
          <w:szCs w:val="24"/>
          <w:highlight w:val="lightGray"/>
        </w:rPr>
        <w:t>.</w:t>
      </w:r>
      <w:r>
        <w:rPr>
          <w:rFonts w:ascii="Times New Roman" w:hAnsi="Times New Roman" w:cs="Times New Roman"/>
          <w:color w:val="292929"/>
          <w:spacing w:val="-1"/>
          <w:kern w:val="0"/>
          <w:szCs w:val="24"/>
          <w:highlight w:val="lightGray"/>
        </w:rPr>
        <w:t xml:space="preserve"> What do I do next? </w:t>
      </w:r>
    </w:p>
    <w:p>
      <w:pPr>
        <w:widowControl/>
        <w:jc w:val="left"/>
        <w:rPr>
          <w:rFonts w:ascii="Times New Roman" w:hAnsi="Times New Roman" w:cs="Times New Roman" w:eastAsiaTheme="minorEastAsia"/>
          <w:color w:val="292929"/>
          <w:spacing w:val="-1"/>
          <w:kern w:val="0"/>
          <w:szCs w:val="24"/>
          <w:highlight w:val="lightGray"/>
        </w:rPr>
      </w:pPr>
      <w:r>
        <w:rPr>
          <w:rFonts w:hint="eastAsia" w:ascii="Times New Roman" w:hAnsi="Times New Roman" w:cs="Times New Roman"/>
          <w:color w:val="292929"/>
          <w:spacing w:val="-1"/>
          <w:kern w:val="0"/>
          <w:szCs w:val="24"/>
          <w:highlight w:val="lightGray"/>
        </w:rPr>
        <w:t>•</w:t>
      </w:r>
      <w:r>
        <w:rPr>
          <w:rFonts w:ascii="Times New Roman" w:hAnsi="Times New Roman" w:cs="Times New Roman"/>
          <w:color w:val="292929"/>
          <w:spacing w:val="-1"/>
          <w:kern w:val="0"/>
          <w:szCs w:val="24"/>
          <w:highlight w:val="lightGray"/>
        </w:rPr>
        <w:t xml:space="preserve"> That’s impressive! </w:t>
      </w:r>
      <w:r>
        <w:rPr>
          <w:rFonts w:ascii="Times New Roman" w:hAnsi="Times New Roman" w:cs="Times New Roman"/>
          <w:b/>
          <w:color w:val="292929"/>
          <w:spacing w:val="-1"/>
          <w:kern w:val="0"/>
          <w:szCs w:val="24"/>
          <w:highlight w:val="lightGray"/>
        </w:rPr>
        <w:t xml:space="preserve">I feel so ignorant </w:t>
      </w:r>
      <w:r>
        <w:rPr>
          <w:rFonts w:ascii="Times New Roman" w:hAnsi="Times New Roman" w:cs="Times New Roman"/>
          <w:bCs/>
          <w:color w:val="292929"/>
          <w:spacing w:val="-1"/>
          <w:kern w:val="0"/>
          <w:szCs w:val="24"/>
          <w:highlight w:val="lightGray"/>
        </w:rPr>
        <w:t>..</w:t>
      </w:r>
      <w:r>
        <w:rPr>
          <w:rFonts w:hint="eastAsia" w:ascii="Times New Roman" w:hAnsi="Times New Roman" w:cs="Times New Roman"/>
          <w:bCs/>
          <w:color w:val="292929"/>
          <w:spacing w:val="-1"/>
          <w:kern w:val="0"/>
          <w:szCs w:val="24"/>
          <w:highlight w:val="lightGray"/>
        </w:rPr>
        <w:t>.</w:t>
      </w:r>
    </w:p>
    <w:p>
      <w:pPr>
        <w:widowControl/>
        <w:jc w:val="left"/>
        <w:rPr>
          <w:rFonts w:ascii="Times New Roman" w:hAnsi="Times New Roman" w:cs="Times New Roman" w:eastAsiaTheme="minorEastAsia"/>
          <w:color w:val="292929"/>
          <w:spacing w:val="-1"/>
          <w:kern w:val="0"/>
          <w:szCs w:val="24"/>
          <w:highlight w:val="lightGray"/>
        </w:rPr>
      </w:pPr>
      <w:r>
        <w:rPr>
          <w:rFonts w:hint="eastAsia" w:ascii="Times New Roman" w:hAnsi="Times New Roman" w:cs="Times New Roman"/>
          <w:color w:val="292929"/>
          <w:spacing w:val="-1"/>
          <w:kern w:val="0"/>
          <w:szCs w:val="24"/>
          <w:highlight w:val="lightGray"/>
        </w:rPr>
        <w:t>•</w:t>
      </w:r>
      <w:r>
        <w:rPr>
          <w:rFonts w:ascii="Times New Roman" w:hAnsi="Times New Roman" w:cs="Times New Roman"/>
          <w:color w:val="292929"/>
          <w:spacing w:val="-1"/>
          <w:kern w:val="0"/>
          <w:szCs w:val="24"/>
          <w:highlight w:val="lightGray"/>
        </w:rPr>
        <w:t xml:space="preserve"> </w:t>
      </w:r>
      <w:r>
        <w:rPr>
          <w:rFonts w:ascii="Times New Roman" w:hAnsi="Times New Roman" w:eastAsia="宋体" w:cs="Times New Roman"/>
          <w:kern w:val="0"/>
          <w:szCs w:val="24"/>
          <w:highlight w:val="lightGray"/>
        </w:rPr>
        <w:t>I</w:t>
      </w:r>
      <w:r>
        <w:rPr>
          <w:rFonts w:ascii="Times New Roman" w:hAnsi="Times New Roman"/>
          <w:highlight w:val="lightGray"/>
        </w:rPr>
        <w:t xml:space="preserve"> </w:t>
      </w:r>
      <w:r>
        <w:rPr>
          <w:rFonts w:ascii="Times New Roman" w:hAnsi="Times New Roman" w:eastAsia="宋体" w:cs="Times New Roman"/>
          <w:kern w:val="0"/>
          <w:szCs w:val="24"/>
          <w:highlight w:val="lightGray"/>
        </w:rPr>
        <w:t>don’t</w:t>
      </w:r>
      <w:r>
        <w:rPr>
          <w:rFonts w:ascii="Times New Roman" w:hAnsi="Times New Roman"/>
          <w:highlight w:val="lightGray"/>
        </w:rPr>
        <w:t xml:space="preserve"> </w:t>
      </w:r>
      <w:r>
        <w:rPr>
          <w:rFonts w:ascii="Times New Roman" w:hAnsi="Times New Roman" w:eastAsia="宋体" w:cs="Times New Roman"/>
          <w:kern w:val="0"/>
          <w:szCs w:val="24"/>
          <w:highlight w:val="lightGray"/>
        </w:rPr>
        <w:t>even</w:t>
      </w:r>
      <w:r>
        <w:rPr>
          <w:rFonts w:ascii="Times New Roman" w:hAnsi="Times New Roman"/>
          <w:highlight w:val="lightGray"/>
        </w:rPr>
        <w:t xml:space="preserve"> </w:t>
      </w:r>
      <w:r>
        <w:rPr>
          <w:rFonts w:ascii="Times New Roman" w:hAnsi="Times New Roman" w:eastAsia="宋体" w:cs="Times New Roman"/>
          <w:b/>
          <w:bCs/>
          <w:kern w:val="0"/>
          <w:szCs w:val="24"/>
          <w:highlight w:val="lightGray"/>
        </w:rPr>
        <w:t>feel worthy of</w:t>
      </w:r>
      <w:r>
        <w:rPr>
          <w:rFonts w:ascii="Times New Roman" w:hAnsi="Times New Roman"/>
          <w:highlight w:val="lightGray"/>
        </w:rPr>
        <w:t xml:space="preserve"> </w:t>
      </w:r>
      <w:r>
        <w:rPr>
          <w:rFonts w:ascii="Times New Roman" w:hAnsi="Times New Roman" w:eastAsia="宋体" w:cs="Times New Roman"/>
          <w:kern w:val="0"/>
          <w:szCs w:val="24"/>
          <w:highlight w:val="lightGray"/>
        </w:rPr>
        <w:t>breathing</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same</w:t>
      </w:r>
      <w:r>
        <w:rPr>
          <w:rFonts w:ascii="Times New Roman" w:hAnsi="Times New Roman"/>
          <w:highlight w:val="lightGray"/>
        </w:rPr>
        <w:t xml:space="preserve"> </w:t>
      </w:r>
      <w:r>
        <w:rPr>
          <w:rFonts w:ascii="Times New Roman" w:hAnsi="Times New Roman" w:eastAsia="宋体" w:cs="Times New Roman"/>
          <w:kern w:val="0"/>
          <w:szCs w:val="24"/>
          <w:highlight w:val="lightGray"/>
        </w:rPr>
        <w:t>air</w:t>
      </w:r>
      <w:r>
        <w:rPr>
          <w:rFonts w:ascii="Times New Roman" w:hAnsi="Times New Roman"/>
          <w:highlight w:val="lightGray"/>
        </w:rPr>
        <w:t xml:space="preserve"> </w:t>
      </w:r>
      <w:r>
        <w:rPr>
          <w:rFonts w:ascii="Times New Roman" w:hAnsi="Times New Roman" w:eastAsia="宋体" w:cs="Times New Roman"/>
          <w:kern w:val="0"/>
          <w:szCs w:val="24"/>
          <w:highlight w:val="lightGray"/>
        </w:rPr>
        <w:t>as</w:t>
      </w:r>
      <w:r>
        <w:rPr>
          <w:rFonts w:ascii="Times New Roman" w:hAnsi="Times New Roman"/>
          <w:highlight w:val="lightGray"/>
        </w:rPr>
        <w:t xml:space="preserve"> </w:t>
      </w:r>
      <w:r>
        <w:rPr>
          <w:rFonts w:ascii="Times New Roman" w:hAnsi="Times New Roman" w:eastAsia="宋体" w:cs="Times New Roman"/>
          <w:kern w:val="0"/>
          <w:szCs w:val="24"/>
          <w:highlight w:val="lightGray"/>
        </w:rPr>
        <w:t>her.</w:t>
      </w:r>
    </w:p>
    <w:p>
      <w:pPr>
        <w:widowControl/>
        <w:jc w:val="left"/>
        <w:rPr>
          <w:rFonts w:ascii="Times New Roman" w:hAnsi="Times New Roman" w:cs="Times New Roman" w:eastAsiaTheme="minorEastAsia"/>
          <w:color w:val="292929"/>
          <w:spacing w:val="-1"/>
          <w:kern w:val="0"/>
          <w:szCs w:val="24"/>
          <w:highlight w:val="lightGray"/>
        </w:rPr>
      </w:pPr>
      <w:r>
        <w:rPr>
          <w:rFonts w:hint="eastAsia" w:ascii="Times New Roman" w:hAnsi="Times New Roman" w:cs="Times New Roman"/>
          <w:color w:val="292929"/>
          <w:spacing w:val="-1"/>
          <w:kern w:val="0"/>
          <w:szCs w:val="24"/>
          <w:highlight w:val="lightGray"/>
        </w:rPr>
        <w:t>•</w:t>
      </w:r>
      <w:r>
        <w:rPr>
          <w:rFonts w:ascii="Times New Roman" w:hAnsi="Times New Roman" w:cs="Times New Roman"/>
          <w:color w:val="292929"/>
          <w:spacing w:val="-1"/>
          <w:kern w:val="0"/>
          <w:szCs w:val="24"/>
          <w:highlight w:val="lightGray"/>
        </w:rPr>
        <w:t>… they</w:t>
      </w:r>
      <w:r>
        <w:rPr>
          <w:kern w:val="0"/>
          <w:szCs w:val="24"/>
          <w:highlight w:val="lightGray"/>
        </w:rPr>
        <w:t xml:space="preserve"> </w:t>
      </w:r>
      <w:r>
        <w:rPr>
          <w:rFonts w:ascii="Times New Roman" w:hAnsi="Times New Roman" w:cs="Times New Roman"/>
          <w:color w:val="292929"/>
          <w:spacing w:val="-1"/>
          <w:kern w:val="0"/>
          <w:szCs w:val="24"/>
          <w:highlight w:val="lightGray"/>
        </w:rPr>
        <w:t>miss</w:t>
      </w:r>
      <w:r>
        <w:rPr>
          <w:kern w:val="0"/>
          <w:szCs w:val="24"/>
          <w:highlight w:val="lightGray"/>
        </w:rPr>
        <w:t xml:space="preserve"> </w:t>
      </w:r>
      <w:r>
        <w:rPr>
          <w:rFonts w:ascii="Times New Roman" w:hAnsi="Times New Roman" w:cs="Times New Roman"/>
          <w:color w:val="292929"/>
          <w:spacing w:val="-1"/>
          <w:kern w:val="0"/>
          <w:szCs w:val="24"/>
          <w:highlight w:val="lightGray"/>
        </w:rPr>
        <w:t>me</w:t>
      </w:r>
      <w:r>
        <w:rPr>
          <w:kern w:val="0"/>
          <w:szCs w:val="24"/>
          <w:highlight w:val="lightGray"/>
        </w:rPr>
        <w:t xml:space="preserve"> </w:t>
      </w:r>
      <w:r>
        <w:rPr>
          <w:rFonts w:ascii="Times New Roman" w:hAnsi="Times New Roman" w:cs="Times New Roman"/>
          <w:color w:val="292929"/>
          <w:spacing w:val="-1"/>
          <w:kern w:val="0"/>
          <w:szCs w:val="24"/>
          <w:highlight w:val="lightGray"/>
        </w:rPr>
        <w:t>very</w:t>
      </w:r>
      <w:r>
        <w:rPr>
          <w:kern w:val="0"/>
          <w:szCs w:val="24"/>
          <w:highlight w:val="lightGray"/>
        </w:rPr>
        <w:t xml:space="preserve"> </w:t>
      </w:r>
      <w:r>
        <w:rPr>
          <w:rFonts w:ascii="Times New Roman" w:hAnsi="Times New Roman" w:cs="Times New Roman"/>
          <w:color w:val="292929"/>
          <w:spacing w:val="-1"/>
          <w:kern w:val="0"/>
          <w:szCs w:val="24"/>
          <w:highlight w:val="lightGray"/>
        </w:rPr>
        <w:t>much</w:t>
      </w:r>
      <w:r>
        <w:rPr>
          <w:rFonts w:ascii="Times New Roman" w:hAnsi="Times New Roman" w:eastAsia="宋体" w:cs="Times New Roman"/>
          <w:kern w:val="0"/>
          <w:szCs w:val="24"/>
          <w:highlight w:val="lightGray"/>
        </w:rPr>
        <w:t>,</w:t>
      </w:r>
      <w:r>
        <w:rPr>
          <w:rFonts w:ascii="Times New Roman" w:hAnsi="Times New Roman"/>
          <w:highlight w:val="lightGray"/>
        </w:rPr>
        <w:t xml:space="preserve"> </w:t>
      </w:r>
      <w:r>
        <w:rPr>
          <w:rFonts w:ascii="Times New Roman" w:hAnsi="Times New Roman" w:eastAsia="宋体" w:cs="Times New Roman"/>
          <w:kern w:val="0"/>
          <w:szCs w:val="24"/>
          <w:highlight w:val="lightGray"/>
        </w:rPr>
        <w:t>especially</w:t>
      </w:r>
      <w:r>
        <w:rPr>
          <w:rFonts w:ascii="Times New Roman" w:hAnsi="Times New Roman"/>
          <w:highlight w:val="lightGray"/>
        </w:rPr>
        <w:t xml:space="preserve"> </w:t>
      </w:r>
      <w:r>
        <w:rPr>
          <w:rFonts w:ascii="Times New Roman" w:hAnsi="Times New Roman" w:eastAsia="宋体" w:cs="Times New Roman"/>
          <w:kern w:val="0"/>
          <w:szCs w:val="24"/>
          <w:highlight w:val="lightGray"/>
        </w:rPr>
        <w:t>the</w:t>
      </w:r>
      <w:r>
        <w:rPr>
          <w:rFonts w:ascii="Times New Roman" w:hAnsi="Times New Roman"/>
          <w:highlight w:val="lightGray"/>
        </w:rPr>
        <w:t xml:space="preserve"> </w:t>
      </w:r>
      <w:r>
        <w:rPr>
          <w:rFonts w:ascii="Times New Roman" w:hAnsi="Times New Roman" w:eastAsia="宋体" w:cs="Times New Roman"/>
          <w:kern w:val="0"/>
          <w:szCs w:val="24"/>
          <w:highlight w:val="lightGray"/>
        </w:rPr>
        <w:t>dog.</w:t>
      </w:r>
      <w:r>
        <w:rPr>
          <w:kern w:val="0"/>
          <w:szCs w:val="24"/>
          <w:highlight w:val="lightGray"/>
        </w:rPr>
        <w:t xml:space="preserve"> </w:t>
      </w:r>
      <w:r>
        <w:rPr>
          <w:rFonts w:ascii="Times New Roman" w:hAnsi="Times New Roman" w:cs="Times New Roman"/>
          <w:b/>
          <w:color w:val="292929"/>
          <w:spacing w:val="-1"/>
          <w:kern w:val="0"/>
          <w:szCs w:val="24"/>
          <w:highlight w:val="lightGray"/>
        </w:rPr>
        <w:t>I</w:t>
      </w:r>
      <w:r>
        <w:rPr>
          <w:b/>
          <w:kern w:val="0"/>
          <w:szCs w:val="24"/>
          <w:highlight w:val="lightGray"/>
        </w:rPr>
        <w:t xml:space="preserve"> </w:t>
      </w:r>
      <w:r>
        <w:rPr>
          <w:rFonts w:ascii="Times New Roman" w:hAnsi="Times New Roman" w:cs="Times New Roman"/>
          <w:b/>
          <w:color w:val="292929"/>
          <w:spacing w:val="-1"/>
          <w:kern w:val="0"/>
          <w:szCs w:val="24"/>
          <w:highlight w:val="lightGray"/>
        </w:rPr>
        <w:t>burst</w:t>
      </w:r>
      <w:r>
        <w:rPr>
          <w:b/>
          <w:kern w:val="0"/>
          <w:szCs w:val="24"/>
          <w:highlight w:val="lightGray"/>
        </w:rPr>
        <w:t xml:space="preserve"> </w:t>
      </w:r>
      <w:r>
        <w:rPr>
          <w:rFonts w:ascii="Times New Roman" w:hAnsi="Times New Roman" w:cs="Times New Roman"/>
          <w:b/>
          <w:color w:val="292929"/>
          <w:spacing w:val="-1"/>
          <w:kern w:val="0"/>
          <w:szCs w:val="24"/>
          <w:highlight w:val="lightGray"/>
        </w:rPr>
        <w:t>into</w:t>
      </w:r>
      <w:r>
        <w:rPr>
          <w:b/>
          <w:kern w:val="0"/>
          <w:szCs w:val="24"/>
          <w:highlight w:val="lightGray"/>
        </w:rPr>
        <w:t xml:space="preserve"> </w:t>
      </w:r>
      <w:r>
        <w:rPr>
          <w:rFonts w:ascii="Times New Roman" w:hAnsi="Times New Roman" w:cs="Times New Roman"/>
          <w:b/>
          <w:color w:val="292929"/>
          <w:spacing w:val="-1"/>
          <w:kern w:val="0"/>
          <w:szCs w:val="24"/>
          <w:highlight w:val="lightGray"/>
        </w:rPr>
        <w:t>tears</w:t>
      </w:r>
      <w:r>
        <w:rPr>
          <w:rFonts w:ascii="Times New Roman" w:hAnsi="Times New Roman" w:cs="Times New Roman"/>
          <w:color w:val="292929"/>
          <w:spacing w:val="-1"/>
          <w:kern w:val="0"/>
          <w:szCs w:val="24"/>
          <w:highlight w:val="lightGray"/>
        </w:rPr>
        <w:t>.</w:t>
      </w:r>
      <w:r>
        <w:rPr>
          <w:kern w:val="0"/>
          <w:szCs w:val="24"/>
          <w:highlight w:val="lightGray"/>
        </w:rPr>
        <w:t xml:space="preserve"> </w:t>
      </w:r>
    </w:p>
    <w:p>
      <w:pPr>
        <w:widowControl/>
        <w:jc w:val="left"/>
        <w:rPr>
          <w:rFonts w:ascii="Times New Roman" w:hAnsi="Times New Roman" w:cs="Times New Roman" w:eastAsiaTheme="minorEastAsia"/>
          <w:color w:val="292929"/>
          <w:spacing w:val="-1"/>
          <w:kern w:val="0"/>
          <w:szCs w:val="24"/>
          <w:highlight w:val="lightGray"/>
        </w:rPr>
      </w:pPr>
      <w:r>
        <w:rPr>
          <w:rFonts w:hint="eastAsia" w:ascii="Times New Roman" w:hAnsi="Times New Roman" w:cs="Times New Roman"/>
          <w:color w:val="292929"/>
          <w:spacing w:val="-1"/>
          <w:kern w:val="0"/>
          <w:szCs w:val="24"/>
          <w:highlight w:val="lightGray"/>
        </w:rPr>
        <w:t>•</w:t>
      </w:r>
      <w:r>
        <w:rPr>
          <w:rFonts w:ascii="Times New Roman" w:hAnsi="Times New Roman" w:cs="Times New Roman"/>
          <w:color w:val="292929"/>
          <w:spacing w:val="-1"/>
          <w:kern w:val="0"/>
          <w:szCs w:val="24"/>
          <w:highlight w:val="lightGray"/>
        </w:rPr>
        <w:t xml:space="preserve"> </w:t>
      </w:r>
      <w:r>
        <w:rPr>
          <w:rFonts w:ascii="Times New Roman" w:hAnsi="Times New Roman" w:cs="Times New Roman"/>
          <w:b/>
          <w:color w:val="292929"/>
          <w:spacing w:val="-1"/>
          <w:kern w:val="0"/>
          <w:szCs w:val="24"/>
          <w:highlight w:val="lightGray"/>
        </w:rPr>
        <w:t xml:space="preserve">I'm not sure </w:t>
      </w:r>
      <w:r>
        <w:rPr>
          <w:rFonts w:ascii="Times New Roman" w:hAnsi="Times New Roman" w:cs="Times New Roman"/>
          <w:color w:val="292929"/>
          <w:spacing w:val="-1"/>
          <w:kern w:val="0"/>
          <w:szCs w:val="24"/>
          <w:highlight w:val="lightGray"/>
        </w:rPr>
        <w:t>what happens to my dirty clothes after …</w:t>
      </w:r>
    </w:p>
    <w:p>
      <w:pPr>
        <w:widowControl/>
        <w:jc w:val="left"/>
        <w:rPr>
          <w:rFonts w:ascii="Times New Roman" w:hAnsi="Times New Roman" w:cs="Times New Roman"/>
          <w:color w:val="292929"/>
          <w:spacing w:val="-1"/>
          <w:kern w:val="0"/>
          <w:szCs w:val="24"/>
          <w:highlight w:val="lightGray"/>
        </w:rPr>
      </w:pPr>
      <w:r>
        <w:rPr>
          <w:rFonts w:hint="eastAsia" w:ascii="Times New Roman" w:hAnsi="Times New Roman" w:cs="Times New Roman"/>
          <w:color w:val="292929"/>
          <w:spacing w:val="-1"/>
          <w:kern w:val="0"/>
          <w:szCs w:val="24"/>
          <w:highlight w:val="lightGray"/>
        </w:rPr>
        <w:t>•</w:t>
      </w:r>
      <w:r>
        <w:rPr>
          <w:rFonts w:ascii="Times New Roman" w:hAnsi="Times New Roman" w:cs="Times New Roman"/>
          <w:color w:val="292929"/>
          <w:spacing w:val="-1"/>
          <w:kern w:val="0"/>
          <w:szCs w:val="24"/>
          <w:highlight w:val="lightGray"/>
        </w:rPr>
        <w:t xml:space="preserve"> This time last year I </w:t>
      </w:r>
      <w:r>
        <w:rPr>
          <w:rFonts w:ascii="Times New Roman" w:hAnsi="Times New Roman" w:cs="Times New Roman"/>
          <w:b/>
          <w:bCs/>
          <w:color w:val="292929"/>
          <w:spacing w:val="-1"/>
          <w:kern w:val="0"/>
          <w:szCs w:val="24"/>
          <w:highlight w:val="lightGray"/>
        </w:rPr>
        <w:t>was anxious about</w:t>
      </w:r>
      <w:r>
        <w:rPr>
          <w:rFonts w:ascii="Times New Roman" w:hAnsi="Times New Roman" w:cs="Times New Roman"/>
          <w:color w:val="292929"/>
          <w:spacing w:val="-1"/>
          <w:kern w:val="0"/>
          <w:szCs w:val="24"/>
          <w:highlight w:val="lightGray"/>
        </w:rPr>
        <w:t xml:space="preserve"> my new life.</w:t>
      </w:r>
    </w:p>
    <w:p>
      <w:pPr>
        <w:jc w:val="left"/>
        <w:rPr>
          <w:rFonts w:ascii="Times New Roman" w:hAnsi="Times New Roman" w:cs="Times New Roman"/>
          <w:b/>
          <w:color w:val="4F81BD" w:themeColor="accent1"/>
          <w:spacing w:val="-1"/>
          <w:kern w:val="0"/>
          <w:szCs w:val="24"/>
          <w:highlight w:val="lightGray"/>
          <w14:textFill>
            <w14:solidFill>
              <w14:schemeClr w14:val="accent1"/>
            </w14:solidFill>
          </w14:textFill>
        </w:rPr>
      </w:pPr>
    </w:p>
    <w:p>
      <w:pPr>
        <w:jc w:val="left"/>
        <w:rPr>
          <w:rFonts w:ascii="Times New Roman" w:hAnsi="Times New Roman" w:cs="Times New Roman"/>
          <w:b/>
          <w:color w:val="00B0F0"/>
          <w:spacing w:val="-3"/>
          <w:kern w:val="36"/>
          <w:szCs w:val="24"/>
          <w:highlight w:val="lightGray"/>
        </w:rPr>
      </w:pPr>
      <w:r>
        <w:rPr>
          <w:rFonts w:hint="eastAsia" w:ascii="Times New Roman" w:hAnsi="Times New Roman" w:cs="Times New Roman"/>
          <w:b/>
          <w:color w:val="4F81BD" w:themeColor="accent1"/>
          <w:spacing w:val="-1"/>
          <w:kern w:val="0"/>
          <w:szCs w:val="24"/>
          <w:highlight w:val="lightGray"/>
          <w14:textFill>
            <w14:solidFill>
              <w14:schemeClr w14:val="accent1"/>
            </w14:solidFill>
          </w14:textFill>
        </w:rPr>
        <w:t xml:space="preserve">— </w:t>
      </w:r>
      <w:r>
        <w:rPr>
          <w:rFonts w:ascii="Times New Roman" w:hAnsi="Times New Roman" w:cs="Times New Roman"/>
          <w:b/>
          <w:color w:val="00B0F0"/>
          <w:spacing w:val="-3"/>
          <w:kern w:val="36"/>
          <w:szCs w:val="24"/>
          <w:highlight w:val="lightGray"/>
        </w:rPr>
        <w:t>Describing</w:t>
      </w:r>
      <w:r>
        <w:rPr>
          <w:rFonts w:hint="eastAsia" w:ascii="Times New Roman" w:hAnsi="Times New Roman" w:cs="Times New Roman"/>
          <w:b/>
          <w:color w:val="00B0F0"/>
          <w:spacing w:val="-3"/>
          <w:kern w:val="36"/>
          <w:szCs w:val="24"/>
          <w:highlight w:val="lightGray"/>
        </w:rPr>
        <w:t xml:space="preserve"> </w:t>
      </w:r>
      <w:r>
        <w:rPr>
          <w:rFonts w:ascii="Times New Roman" w:hAnsi="Times New Roman" w:cs="Times New Roman"/>
          <w:b/>
          <w:color w:val="00B0F0"/>
          <w:spacing w:val="-3"/>
          <w:kern w:val="36"/>
          <w:szCs w:val="24"/>
          <w:highlight w:val="lightGray"/>
        </w:rPr>
        <w:t xml:space="preserve">the </w:t>
      </w:r>
      <w:r>
        <w:rPr>
          <w:rFonts w:hint="eastAsia" w:ascii="Times New Roman" w:hAnsi="Times New Roman" w:cs="Times New Roman"/>
          <w:b/>
          <w:color w:val="00B0F0"/>
          <w:spacing w:val="-3"/>
          <w:kern w:val="36"/>
          <w:szCs w:val="24"/>
          <w:highlight w:val="lightGray"/>
        </w:rPr>
        <w:t>challenges</w:t>
      </w:r>
      <w:r>
        <w:rPr>
          <w:rFonts w:ascii="Times New Roman" w:hAnsi="Times New Roman" w:cs="Times New Roman"/>
          <w:b/>
          <w:color w:val="00B0F0"/>
          <w:spacing w:val="-3"/>
          <w:kern w:val="36"/>
          <w:szCs w:val="24"/>
          <w:highlight w:val="lightGray"/>
        </w:rPr>
        <w:t xml:space="preserve"> you face</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eastAsia="宋体" w:cs="Times New Roman"/>
          <w:color w:val="000000"/>
          <w:kern w:val="0"/>
          <w:szCs w:val="24"/>
          <w:highlight w:val="lightGray"/>
        </w:rPr>
        <w:t xml:space="preserve">I seem to </w:t>
      </w:r>
      <w:r>
        <w:rPr>
          <w:rFonts w:ascii="Times New Roman" w:hAnsi="Times New Roman" w:eastAsia="宋体" w:cs="Times New Roman"/>
          <w:b/>
          <w:color w:val="000000"/>
          <w:kern w:val="0"/>
          <w:szCs w:val="24"/>
          <w:highlight w:val="lightGray"/>
        </w:rPr>
        <w:t>have lost my appetite</w:t>
      </w:r>
      <w:r>
        <w:rPr>
          <w:rFonts w:ascii="Times New Roman" w:hAnsi="Times New Roman" w:eastAsia="宋体" w:cs="Times New Roman"/>
          <w:color w:val="000000"/>
          <w:kern w:val="0"/>
          <w:szCs w:val="24"/>
          <w:highlight w:val="lightGray"/>
        </w:rPr>
        <w:t>.</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eastAsia="宋体" w:cs="Times New Roman"/>
          <w:color w:val="000000"/>
          <w:kern w:val="0"/>
          <w:szCs w:val="24"/>
          <w:highlight w:val="lightGray"/>
        </w:rPr>
        <w:t xml:space="preserve">I didn't have any friends, and </w:t>
      </w:r>
      <w:r>
        <w:rPr>
          <w:rFonts w:ascii="Times New Roman" w:hAnsi="Times New Roman" w:eastAsia="宋体" w:cs="Times New Roman"/>
          <w:b/>
          <w:color w:val="000000"/>
          <w:kern w:val="0"/>
          <w:szCs w:val="24"/>
          <w:highlight w:val="lightGray"/>
        </w:rPr>
        <w:t>it was my first time</w:t>
      </w:r>
      <w:r>
        <w:rPr>
          <w:rFonts w:ascii="Times New Roman" w:hAnsi="Times New Roman" w:eastAsia="宋体" w:cs="Times New Roman"/>
          <w:color w:val="000000"/>
          <w:kern w:val="0"/>
          <w:szCs w:val="24"/>
          <w:highlight w:val="lightGray"/>
        </w:rPr>
        <w:t xml:space="preserve"> away from home.</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eastAsia="宋体" w:cs="Times New Roman"/>
          <w:color w:val="000000"/>
          <w:kern w:val="0"/>
          <w:szCs w:val="24"/>
          <w:highlight w:val="lightGray"/>
        </w:rPr>
        <w:t xml:space="preserve">But </w:t>
      </w:r>
      <w:r>
        <w:rPr>
          <w:rFonts w:ascii="Times New Roman" w:hAnsi="Times New Roman" w:eastAsia="宋体" w:cs="Times New Roman"/>
          <w:b/>
          <w:color w:val="000000"/>
          <w:kern w:val="0"/>
          <w:szCs w:val="24"/>
          <w:highlight w:val="lightGray"/>
        </w:rPr>
        <w:t xml:space="preserve">I ended up </w:t>
      </w:r>
      <w:r>
        <w:rPr>
          <w:rFonts w:ascii="Times New Roman" w:hAnsi="Times New Roman" w:eastAsia="宋体" w:cs="Times New Roman"/>
          <w:color w:val="000000"/>
          <w:kern w:val="0"/>
          <w:szCs w:val="24"/>
          <w:highlight w:val="lightGray"/>
        </w:rPr>
        <w:t>concentrating on writing rather than listening.</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w:t>
      </w:r>
      <w:r>
        <w:rPr>
          <w:rFonts w:ascii="Times New Roman" w:hAnsi="Times New Roman" w:eastAsia="宋体" w:cs="Times New Roman"/>
          <w:color w:val="000000"/>
          <w:kern w:val="0"/>
          <w:szCs w:val="24"/>
          <w:highlight w:val="lightGray"/>
        </w:rPr>
        <w:t xml:space="preserve"> I'm studying</w:t>
      </w:r>
      <w:r>
        <w:rPr>
          <w:rFonts w:hint="eastAsia" w:ascii="Times New Roman" w:hAnsi="Times New Roman" w:eastAsia="宋体" w:cs="Times New Roman"/>
          <w:color w:val="000000"/>
          <w:kern w:val="0"/>
          <w:szCs w:val="24"/>
          <w:highlight w:val="lightGray"/>
        </w:rPr>
        <w:t xml:space="preserve"> </w:t>
      </w:r>
      <w:r>
        <w:rPr>
          <w:rFonts w:ascii="Times New Roman" w:hAnsi="Times New Roman" w:eastAsia="宋体" w:cs="Times New Roman"/>
          <w:color w:val="000000"/>
          <w:kern w:val="0"/>
          <w:szCs w:val="24"/>
          <w:highlight w:val="lightGray"/>
        </w:rPr>
        <w:t xml:space="preserve">chemistry, and everything </w:t>
      </w:r>
      <w:r>
        <w:rPr>
          <w:rFonts w:ascii="Times New Roman" w:hAnsi="Times New Roman" w:eastAsia="宋体" w:cs="Times New Roman"/>
          <w:b/>
          <w:color w:val="000000"/>
          <w:kern w:val="0"/>
          <w:szCs w:val="24"/>
          <w:highlight w:val="lightGray"/>
        </w:rPr>
        <w:t>seemed more complicated than</w:t>
      </w:r>
      <w:r>
        <w:rPr>
          <w:rFonts w:ascii="Times New Roman" w:hAnsi="Times New Roman" w:eastAsia="宋体" w:cs="Times New Roman"/>
          <w:color w:val="000000"/>
          <w:kern w:val="0"/>
          <w:szCs w:val="24"/>
          <w:highlight w:val="lightGray"/>
        </w:rPr>
        <w:t xml:space="preserve"> what we learned at school.</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eastAsia="宋体" w:cs="Times New Roman"/>
          <w:color w:val="000000"/>
          <w:kern w:val="0"/>
          <w:szCs w:val="24"/>
          <w:highlight w:val="lightGray"/>
        </w:rPr>
        <w:t>When I first came to university, my attempt to manage my money was a</w:t>
      </w:r>
      <w:r>
        <w:rPr>
          <w:rFonts w:ascii="Times New Roman" w:hAnsi="Times New Roman" w:eastAsia="宋体" w:cs="Times New Roman"/>
          <w:b/>
          <w:bCs/>
          <w:color w:val="000000"/>
          <w:kern w:val="0"/>
          <w:szCs w:val="24"/>
          <w:highlight w:val="lightGray"/>
        </w:rPr>
        <w:t xml:space="preserve"> complete disaster</w:t>
      </w:r>
      <w:r>
        <w:rPr>
          <w:rFonts w:ascii="Times New Roman" w:hAnsi="Times New Roman" w:eastAsia="宋体" w:cs="Times New Roman"/>
          <w:color w:val="000000"/>
          <w:kern w:val="0"/>
          <w:szCs w:val="24"/>
          <w:highlight w:val="lightGray"/>
        </w:rPr>
        <w:t>.</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eastAsia="宋体" w:cs="Times New Roman"/>
          <w:color w:val="000000"/>
          <w:kern w:val="0"/>
          <w:szCs w:val="24"/>
          <w:highlight w:val="lightGray"/>
        </w:rPr>
        <w:t xml:space="preserve">Then, I resorted to a weekly budget, but my spending was always </w:t>
      </w:r>
      <w:r>
        <w:rPr>
          <w:rFonts w:ascii="Times New Roman" w:hAnsi="Times New Roman" w:eastAsia="宋体" w:cs="Times New Roman"/>
          <w:b/>
          <w:color w:val="000000"/>
          <w:kern w:val="0"/>
          <w:szCs w:val="24"/>
          <w:highlight w:val="lightGray"/>
        </w:rPr>
        <w:t>out of control.</w:t>
      </w:r>
    </w:p>
    <w:p>
      <w:pPr>
        <w:jc w:val="left"/>
        <w:rPr>
          <w:rFonts w:ascii="Times New Roman" w:hAnsi="Times New Roman" w:cs="Times New Roman"/>
          <w:b/>
          <w:color w:val="4F81BD" w:themeColor="accent1"/>
          <w:spacing w:val="-1"/>
          <w:kern w:val="0"/>
          <w:szCs w:val="24"/>
          <w:highlight w:val="lightGray"/>
          <w14:textFill>
            <w14:solidFill>
              <w14:schemeClr w14:val="accent1"/>
            </w14:solidFill>
          </w14:textFill>
        </w:rPr>
      </w:pP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b/>
          <w:color w:val="4F81BD" w:themeColor="accent1"/>
          <w:spacing w:val="-1"/>
          <w:kern w:val="0"/>
          <w:szCs w:val="24"/>
          <w:highlight w:val="lightGray"/>
          <w14:textFill>
            <w14:solidFill>
              <w14:schemeClr w14:val="accent1"/>
            </w14:solidFill>
          </w14:textFill>
        </w:rPr>
        <w:t xml:space="preserve">— </w:t>
      </w:r>
      <w:r>
        <w:rPr>
          <w:rFonts w:ascii="Times New Roman" w:hAnsi="Times New Roman" w:cs="Times New Roman"/>
          <w:b/>
          <w:color w:val="00B0F0"/>
          <w:spacing w:val="-3"/>
          <w:kern w:val="36"/>
          <w:szCs w:val="24"/>
          <w:highlight w:val="lightGray"/>
        </w:rPr>
        <w:t>Explaining</w:t>
      </w:r>
      <w:r>
        <w:rPr>
          <w:rFonts w:hint="eastAsia" w:ascii="Times New Roman" w:hAnsi="Times New Roman" w:cs="Times New Roman"/>
          <w:b/>
          <w:color w:val="00B0F0"/>
          <w:spacing w:val="-3"/>
          <w:kern w:val="36"/>
          <w:szCs w:val="24"/>
          <w:highlight w:val="lightGray"/>
        </w:rPr>
        <w:t xml:space="preserve"> how to overcome challenges</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cs="Times New Roman"/>
          <w:color w:val="292929"/>
          <w:spacing w:val="-1"/>
          <w:kern w:val="0"/>
          <w:szCs w:val="24"/>
          <w:highlight w:val="lightGray"/>
        </w:rPr>
        <w:t xml:space="preserve">… </w:t>
      </w:r>
      <w:r>
        <w:rPr>
          <w:rFonts w:ascii="Times New Roman" w:hAnsi="Times New Roman" w:eastAsia="宋体" w:cs="Times New Roman"/>
          <w:b/>
          <w:color w:val="000000"/>
          <w:kern w:val="0"/>
          <w:szCs w:val="24"/>
          <w:highlight w:val="lightGray"/>
        </w:rPr>
        <w:t>I’ve got to know</w:t>
      </w:r>
      <w:r>
        <w:rPr>
          <w:rFonts w:ascii="Times New Roman" w:hAnsi="Times New Roman" w:eastAsia="宋体" w:cs="Times New Roman"/>
          <w:color w:val="000000"/>
          <w:kern w:val="0"/>
          <w:szCs w:val="24"/>
          <w:highlight w:val="lightGray"/>
        </w:rPr>
        <w:t xml:space="preserve"> lots of interesting people there. As well as studying hard, I now enjoy myself.</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eastAsia="宋体" w:cs="Times New Roman"/>
          <w:color w:val="000000"/>
          <w:kern w:val="0"/>
          <w:szCs w:val="24"/>
          <w:highlight w:val="lightGray"/>
        </w:rPr>
        <w:t>If I have any questions, I note them down and</w:t>
      </w:r>
      <w:r>
        <w:rPr>
          <w:rFonts w:ascii="Times New Roman" w:hAnsi="Times New Roman" w:eastAsia="宋体" w:cs="Times New Roman"/>
          <w:b/>
          <w:color w:val="000000"/>
          <w:kern w:val="0"/>
          <w:szCs w:val="24"/>
          <w:highlight w:val="lightGray"/>
        </w:rPr>
        <w:t xml:space="preserve"> seek help from</w:t>
      </w:r>
      <w:r>
        <w:rPr>
          <w:rFonts w:ascii="Times New Roman" w:hAnsi="Times New Roman" w:eastAsia="宋体" w:cs="Times New Roman"/>
          <w:color w:val="000000"/>
          <w:kern w:val="0"/>
          <w:szCs w:val="24"/>
          <w:highlight w:val="lightGray"/>
        </w:rPr>
        <w:t xml:space="preserve"> my professors.</w:t>
      </w:r>
    </w:p>
    <w:p>
      <w:pPr>
        <w:pStyle w:val="21"/>
        <w:ind w:firstLine="0" w:firstLineChars="0"/>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cs="Times New Roman"/>
          <w:szCs w:val="24"/>
          <w:highlight w:val="lightGray"/>
        </w:rPr>
        <w:t xml:space="preserve">Finally, I </w:t>
      </w:r>
      <w:r>
        <w:rPr>
          <w:rFonts w:ascii="Times New Roman" w:hAnsi="Times New Roman" w:cs="Times New Roman"/>
          <w:b/>
          <w:bCs/>
          <w:szCs w:val="24"/>
          <w:highlight w:val="lightGray"/>
        </w:rPr>
        <w:t>put together</w:t>
      </w:r>
      <w:r>
        <w:rPr>
          <w:rFonts w:ascii="Times New Roman" w:hAnsi="Times New Roman" w:cs="Times New Roman"/>
          <w:szCs w:val="24"/>
          <w:highlight w:val="lightGray"/>
        </w:rPr>
        <w:t xml:space="preserve"> a daily budget. And guess what? It </w:t>
      </w:r>
      <w:r>
        <w:rPr>
          <w:rFonts w:ascii="Times New Roman" w:hAnsi="Times New Roman" w:cs="Times New Roman"/>
          <w:b/>
          <w:bCs/>
          <w:szCs w:val="24"/>
          <w:highlight w:val="lightGray"/>
        </w:rPr>
        <w:t>worked</w:t>
      </w:r>
      <w:r>
        <w:rPr>
          <w:rFonts w:ascii="Times New Roman" w:hAnsi="Times New Roman" w:cs="Times New Roman"/>
          <w:szCs w:val="24"/>
          <w:highlight w:val="lightGray"/>
        </w:rPr>
        <w:t>!</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ascii="Times New Roman" w:hAnsi="Times New Roman" w:eastAsia="宋体" w:cs="Times New Roman"/>
          <w:color w:val="000000"/>
          <w:kern w:val="0"/>
          <w:szCs w:val="24"/>
          <w:highlight w:val="lightGray"/>
        </w:rPr>
        <w:t xml:space="preserve">It’s now a habit and I’m </w:t>
      </w:r>
      <w:r>
        <w:rPr>
          <w:rFonts w:ascii="Times New Roman" w:hAnsi="Times New Roman" w:eastAsia="宋体" w:cs="Times New Roman"/>
          <w:b/>
          <w:color w:val="000000"/>
          <w:kern w:val="0"/>
          <w:szCs w:val="24"/>
          <w:highlight w:val="lightGray"/>
        </w:rPr>
        <w:t>in control of</w:t>
      </w:r>
      <w:r>
        <w:rPr>
          <w:rFonts w:ascii="Times New Roman" w:hAnsi="Times New Roman" w:eastAsia="宋体" w:cs="Times New Roman"/>
          <w:color w:val="000000"/>
          <w:kern w:val="0"/>
          <w:szCs w:val="24"/>
          <w:highlight w:val="lightGray"/>
        </w:rPr>
        <w:t xml:space="preserve"> my spending.</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hint="eastAsia" w:ascii="Times New Roman" w:hAnsi="Times New Roman" w:eastAsia="宋体" w:cs="Times New Roman"/>
          <w:color w:val="000000"/>
          <w:kern w:val="0"/>
          <w:szCs w:val="24"/>
          <w:highlight w:val="lightGray"/>
        </w:rPr>
        <w:t xml:space="preserve">We have to </w:t>
      </w:r>
      <w:r>
        <w:rPr>
          <w:rFonts w:hint="eastAsia" w:ascii="Times New Roman" w:hAnsi="Times New Roman" w:eastAsia="宋体" w:cs="Times New Roman"/>
          <w:b/>
          <w:color w:val="000000"/>
          <w:kern w:val="0"/>
          <w:szCs w:val="24"/>
          <w:highlight w:val="lightGray"/>
        </w:rPr>
        <w:t>be open to failure</w:t>
      </w:r>
      <w:r>
        <w:rPr>
          <w:rFonts w:hint="eastAsia" w:ascii="Times New Roman" w:hAnsi="Times New Roman" w:eastAsia="宋体" w:cs="Times New Roman"/>
          <w:color w:val="000000"/>
          <w:kern w:val="0"/>
          <w:szCs w:val="24"/>
          <w:highlight w:val="lightGray"/>
        </w:rPr>
        <w:t>. If we try, do poorly, read the comments, and learn what didn</w:t>
      </w:r>
      <w:r>
        <w:rPr>
          <w:rFonts w:ascii="Times New Roman" w:hAnsi="Times New Roman" w:eastAsia="宋体" w:cs="Times New Roman"/>
          <w:color w:val="000000"/>
          <w:kern w:val="0"/>
          <w:szCs w:val="24"/>
          <w:highlight w:val="lightGray"/>
        </w:rPr>
        <w:t>’</w:t>
      </w:r>
      <w:r>
        <w:rPr>
          <w:rFonts w:hint="eastAsia" w:ascii="Times New Roman" w:hAnsi="Times New Roman" w:eastAsia="宋体" w:cs="Times New Roman"/>
          <w:color w:val="000000"/>
          <w:kern w:val="0"/>
          <w:szCs w:val="24"/>
          <w:highlight w:val="lightGray"/>
        </w:rPr>
        <w:t>t work, our intelligence grows.</w:t>
      </w:r>
    </w:p>
    <w:p>
      <w:pPr>
        <w:jc w:val="left"/>
        <w:rPr>
          <w:rFonts w:ascii="Times New Roman" w:hAnsi="Times New Roman" w:eastAsia="宋体" w:cs="Times New Roman"/>
          <w:color w:val="000000"/>
          <w:kern w:val="0"/>
          <w:szCs w:val="24"/>
          <w:highlight w:val="lightGray"/>
        </w:rPr>
      </w:pPr>
      <w:r>
        <w:rPr>
          <w:rFonts w:hint="eastAsia" w:ascii="Times New Roman" w:hAnsi="Times New Roman" w:cs="Times New Roman"/>
          <w:color w:val="292929"/>
          <w:spacing w:val="-1"/>
          <w:kern w:val="0"/>
          <w:szCs w:val="24"/>
          <w:highlight w:val="lightGray"/>
        </w:rPr>
        <w:t xml:space="preserve">• </w:t>
      </w:r>
      <w:r>
        <w:rPr>
          <w:rFonts w:hint="eastAsia" w:ascii="Times New Roman" w:hAnsi="Times New Roman" w:eastAsia="宋体" w:cs="Times New Roman"/>
          <w:color w:val="000000"/>
          <w:kern w:val="0"/>
          <w:szCs w:val="24"/>
          <w:highlight w:val="lightGray"/>
        </w:rPr>
        <w:t xml:space="preserve">Because when we </w:t>
      </w:r>
      <w:r>
        <w:rPr>
          <w:rFonts w:hint="eastAsia" w:ascii="Times New Roman" w:hAnsi="Times New Roman" w:eastAsia="宋体" w:cs="Times New Roman"/>
          <w:b/>
          <w:color w:val="000000"/>
          <w:kern w:val="0"/>
          <w:szCs w:val="24"/>
          <w:highlight w:val="lightGray"/>
        </w:rPr>
        <w:t>struggle</w:t>
      </w:r>
      <w:r>
        <w:rPr>
          <w:rFonts w:hint="eastAsia" w:ascii="Times New Roman" w:hAnsi="Times New Roman" w:eastAsia="宋体" w:cs="Times New Roman"/>
          <w:color w:val="000000"/>
          <w:kern w:val="0"/>
          <w:szCs w:val="24"/>
          <w:highlight w:val="lightGray"/>
        </w:rPr>
        <w:t>, that</w:t>
      </w:r>
      <w:r>
        <w:rPr>
          <w:rFonts w:ascii="Times New Roman" w:hAnsi="Times New Roman" w:eastAsia="宋体" w:cs="Times New Roman"/>
          <w:color w:val="000000"/>
          <w:kern w:val="0"/>
          <w:szCs w:val="24"/>
          <w:highlight w:val="lightGray"/>
        </w:rPr>
        <w:t>’</w:t>
      </w:r>
      <w:r>
        <w:rPr>
          <w:rFonts w:hint="eastAsia" w:ascii="Times New Roman" w:hAnsi="Times New Roman" w:eastAsia="宋体" w:cs="Times New Roman"/>
          <w:color w:val="000000"/>
          <w:kern w:val="0"/>
          <w:szCs w:val="24"/>
          <w:highlight w:val="lightGray"/>
        </w:rPr>
        <w:t>s when we learn.</w:t>
      </w:r>
    </w:p>
    <w:p>
      <w:pPr>
        <w:jc w:val="left"/>
        <w:rPr>
          <w:rFonts w:ascii="Times New Roman" w:hAnsi="Times New Roman" w:eastAsia="宋体" w:cs="Times New Roman"/>
          <w:color w:val="000000"/>
          <w:kern w:val="0"/>
          <w:szCs w:val="24"/>
          <w:highlight w:val="lightGray"/>
        </w:rPr>
      </w:pPr>
    </w:p>
    <w:p>
      <w:pPr>
        <w:rPr>
          <w:rFonts w:ascii="Times New Roman" w:hAnsi="Times New Roman" w:cs="Times New Roman" w:eastAsiaTheme="minorEastAsia"/>
          <w:b/>
          <w:highlight w:val="lightGray"/>
        </w:rPr>
      </w:pPr>
      <w:r>
        <w:rPr>
          <w:rFonts w:ascii="Times New Roman" w:hAnsi="Times New Roman" w:cs="Times New Roman"/>
          <w:b/>
          <w:highlight w:val="lightGray"/>
        </w:rPr>
        <w:t>Step 4: Demonstrate your conversation</w:t>
      </w:r>
    </w:p>
    <w:p>
      <w:pPr>
        <w:rPr>
          <w:rFonts w:ascii="Times New Roman" w:hAnsi="Times New Roman" w:cs="Times New Roman"/>
          <w:highlight w:val="lightGray"/>
        </w:rPr>
      </w:pPr>
      <w:r>
        <w:rPr>
          <w:rFonts w:hint="eastAsia" w:ascii="Times New Roman" w:hAnsi="Times New Roman" w:cs="Times New Roman"/>
          <w:highlight w:val="lightGray"/>
        </w:rPr>
        <w:t xml:space="preserve">Rehearse your </w:t>
      </w:r>
      <w:r>
        <w:rPr>
          <w:rFonts w:ascii="Times New Roman" w:hAnsi="Times New Roman" w:cs="Times New Roman"/>
          <w:highlight w:val="lightGray"/>
        </w:rPr>
        <w:t>conversation</w:t>
      </w:r>
      <w:r>
        <w:rPr>
          <w:rFonts w:hint="eastAsia" w:ascii="Times New Roman" w:hAnsi="Times New Roman" w:cs="Times New Roman"/>
          <w:highlight w:val="lightGray"/>
        </w:rPr>
        <w:t xml:space="preserve"> and demonstrate </w:t>
      </w:r>
      <w:r>
        <w:rPr>
          <w:rFonts w:ascii="Times New Roman" w:hAnsi="Times New Roman" w:cs="Times New Roman"/>
          <w:highlight w:val="lightGray"/>
        </w:rPr>
        <w:t xml:space="preserve">it </w:t>
      </w:r>
      <w:r>
        <w:rPr>
          <w:rFonts w:hint="eastAsia" w:ascii="Times New Roman" w:hAnsi="Times New Roman" w:cs="Times New Roman"/>
          <w:highlight w:val="lightGray"/>
        </w:rPr>
        <w:t xml:space="preserve">in front of the class. </w:t>
      </w:r>
      <w:r>
        <w:rPr>
          <w:rFonts w:ascii="Times New Roman" w:hAnsi="Times New Roman" w:cs="Times New Roman"/>
          <w:highlight w:val="lightGray"/>
        </w:rPr>
        <w:t xml:space="preserve">Listen to </w:t>
      </w:r>
      <w:r>
        <w:rPr>
          <w:rFonts w:hint="eastAsia" w:ascii="Times New Roman" w:hAnsi="Times New Roman" w:cs="Times New Roman"/>
          <w:highlight w:val="lightGray"/>
        </w:rPr>
        <w:t xml:space="preserve">feedback and revise </w:t>
      </w:r>
      <w:r>
        <w:rPr>
          <w:rFonts w:ascii="Times New Roman" w:hAnsi="Times New Roman" w:cs="Times New Roman"/>
          <w:highlight w:val="lightGray"/>
        </w:rPr>
        <w:t xml:space="preserve">your conversation </w:t>
      </w:r>
      <w:r>
        <w:rPr>
          <w:rFonts w:hint="eastAsia" w:ascii="Times New Roman" w:hAnsi="Times New Roman" w:cs="Times New Roman"/>
          <w:highlight w:val="lightGray"/>
        </w:rPr>
        <w:t>as</w:t>
      </w:r>
      <w:r>
        <w:rPr>
          <w:rFonts w:ascii="Times New Roman" w:hAnsi="Times New Roman" w:cs="Times New Roman"/>
          <w:highlight w:val="lightGray"/>
        </w:rPr>
        <w:t xml:space="preserve"> needed</w:t>
      </w:r>
      <w:r>
        <w:rPr>
          <w:rFonts w:hint="eastAsia" w:ascii="Times New Roman" w:hAnsi="Times New Roman" w:cs="Times New Roman"/>
          <w:highlight w:val="lightGray"/>
        </w:rPr>
        <w:t xml:space="preserve">. </w:t>
      </w:r>
      <w:r>
        <w:rPr>
          <w:rFonts w:ascii="Times New Roman" w:hAnsi="Times New Roman" w:cs="Times New Roman"/>
          <w:highlight w:val="lightGray"/>
        </w:rPr>
        <w:t xml:space="preserve">Now </w:t>
      </w:r>
      <w:r>
        <w:rPr>
          <w:rFonts w:hint="eastAsia" w:ascii="Times New Roman" w:hAnsi="Times New Roman" w:cs="Times New Roman"/>
          <w:highlight w:val="lightGray"/>
        </w:rPr>
        <w:t xml:space="preserve">you are now fully prepared for the </w:t>
      </w:r>
      <w:r>
        <w:rPr>
          <w:rFonts w:ascii="Times New Roman" w:hAnsi="Times New Roman" w:cs="Times New Roman"/>
          <w:highlight w:val="lightGray"/>
        </w:rPr>
        <w:t>English</w:t>
      </w:r>
      <w:r>
        <w:rPr>
          <w:rFonts w:hint="eastAsia" w:ascii="Times New Roman" w:hAnsi="Times New Roman" w:cs="Times New Roman"/>
          <w:highlight w:val="lightGray"/>
        </w:rPr>
        <w:t xml:space="preserve"> </w:t>
      </w:r>
      <w:r>
        <w:rPr>
          <w:rFonts w:ascii="Times New Roman" w:hAnsi="Times New Roman" w:cs="Times New Roman"/>
          <w:highlight w:val="lightGray"/>
        </w:rPr>
        <w:t>C</w:t>
      </w:r>
      <w:r>
        <w:rPr>
          <w:rFonts w:hint="eastAsia" w:ascii="Times New Roman" w:hAnsi="Times New Roman" w:cs="Times New Roman"/>
          <w:highlight w:val="lightGray"/>
        </w:rPr>
        <w:t>lub activity.</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widowControl/>
        <w:jc w:val="left"/>
        <w:rPr>
          <w:rFonts w:ascii="Times New Roman" w:hAnsi="Times New Roman" w:eastAsia="宋体" w:cs="Times New Roman"/>
          <w:b/>
          <w:color w:val="292929"/>
          <w:spacing w:val="-3"/>
          <w:kern w:val="36"/>
          <w:szCs w:val="24"/>
        </w:rPr>
      </w:pPr>
      <w:r>
        <w:rPr>
          <w:rFonts w:ascii="Times New Roman" w:hAnsi="Times New Roman" w:eastAsia="宋体" w:cs="Times New Roman"/>
          <w:b/>
          <w:color w:val="292929"/>
          <w:spacing w:val="-3"/>
          <w:kern w:val="36"/>
          <w:szCs w:val="24"/>
        </w:rPr>
        <w:br w:type="page"/>
      </w:r>
    </w:p>
    <w:p>
      <w:pPr>
        <w:jc w:val="left"/>
        <w:outlineLvl w:val="0"/>
        <w:rPr>
          <w:rFonts w:ascii="Times New Roman" w:hAnsi="Times New Roman" w:eastAsia="等线w." w:cs="Times New Roman"/>
          <w:b/>
          <w:bCs/>
          <w:color w:val="006EC0"/>
          <w:kern w:val="0"/>
          <w:sz w:val="44"/>
          <w:szCs w:val="44"/>
        </w:rPr>
      </w:pPr>
      <w:r>
        <w:rPr>
          <w:rFonts w:ascii="Times New Roman" w:hAnsi="Times New Roman" w:eastAsia="等线w." w:cs="Times New Roman"/>
          <w:b/>
          <w:bCs/>
          <w:color w:val="006EC0"/>
          <w:kern w:val="0"/>
          <w:sz w:val="44"/>
          <w:szCs w:val="44"/>
        </w:rPr>
        <w:t>Extended reading</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spacing w:line="276" w:lineRule="auto"/>
        <w:jc w:val="left"/>
        <w:rPr>
          <w:rFonts w:ascii="Times New Roman" w:hAnsi="Times New Roman" w:cs="Times New Roman"/>
          <w:color w:val="292929"/>
          <w:spacing w:val="-1"/>
          <w:kern w:val="0"/>
          <w:szCs w:val="24"/>
          <w:highlight w:val="lightGray"/>
        </w:rPr>
      </w:pPr>
      <w:r>
        <w:rPr>
          <w:rFonts w:hint="eastAsia" w:ascii="Times New Roman" w:hAnsi="Times New Roman" w:cs="Times New Roman"/>
          <w:color w:val="292929"/>
          <w:spacing w:val="-1"/>
          <w:kern w:val="0"/>
          <w:szCs w:val="24"/>
          <w:highlight w:val="lightGray"/>
        </w:rPr>
        <w:t xml:space="preserve">Although </w:t>
      </w:r>
      <w:r>
        <w:rPr>
          <w:rFonts w:ascii="Times New Roman" w:hAnsi="Times New Roman" w:cs="Times New Roman"/>
          <w:color w:val="292929"/>
          <w:spacing w:val="-1"/>
          <w:kern w:val="0"/>
          <w:szCs w:val="24"/>
          <w:highlight w:val="lightGray"/>
        </w:rPr>
        <w:t>challenging</w:t>
      </w:r>
      <w:r>
        <w:rPr>
          <w:rFonts w:hint="eastAsia" w:ascii="Times New Roman" w:hAnsi="Times New Roman" w:cs="Times New Roman"/>
          <w:color w:val="292929"/>
          <w:spacing w:val="-1"/>
          <w:kern w:val="0"/>
          <w:szCs w:val="24"/>
          <w:highlight w:val="lightGray"/>
        </w:rPr>
        <w:t>, college i</w:t>
      </w:r>
      <w:r>
        <w:rPr>
          <w:rFonts w:ascii="Times New Roman" w:hAnsi="Times New Roman" w:cs="Times New Roman"/>
          <w:color w:val="292929"/>
          <w:spacing w:val="-1"/>
          <w:kern w:val="0"/>
          <w:szCs w:val="24"/>
          <w:highlight w:val="lightGray"/>
        </w:rPr>
        <w:t>s worth the effort required</w:t>
      </w:r>
      <w:r>
        <w:rPr>
          <w:rFonts w:hint="eastAsia" w:ascii="Times New Roman" w:hAnsi="Times New Roman" w:cs="Times New Roman"/>
          <w:color w:val="292929"/>
          <w:spacing w:val="-1"/>
          <w:kern w:val="0"/>
          <w:szCs w:val="24"/>
          <w:highlight w:val="lightGray"/>
        </w:rPr>
        <w:t xml:space="preserve">. The following </w:t>
      </w:r>
      <w:r>
        <w:rPr>
          <w:rFonts w:ascii="Times New Roman" w:hAnsi="Times New Roman" w:cs="Times New Roman"/>
          <w:color w:val="292929"/>
          <w:spacing w:val="-1"/>
          <w:kern w:val="0"/>
          <w:szCs w:val="24"/>
          <w:highlight w:val="lightGray"/>
        </w:rPr>
        <w:t>passage</w:t>
      </w:r>
      <w:r>
        <w:rPr>
          <w:rFonts w:hint="eastAsia" w:ascii="Times New Roman" w:hAnsi="Times New Roman" w:cs="Times New Roman"/>
          <w:color w:val="292929"/>
          <w:spacing w:val="-1"/>
          <w:kern w:val="0"/>
          <w:szCs w:val="24"/>
          <w:highlight w:val="lightGray"/>
        </w:rPr>
        <w:t xml:space="preserve"> detail</w:t>
      </w:r>
      <w:r>
        <w:rPr>
          <w:rFonts w:ascii="Times New Roman" w:hAnsi="Times New Roman" w:cs="Times New Roman"/>
          <w:color w:val="292929"/>
          <w:spacing w:val="-1"/>
          <w:kern w:val="0"/>
          <w:szCs w:val="24"/>
          <w:highlight w:val="lightGray"/>
        </w:rPr>
        <w:t>s</w:t>
      </w:r>
      <w:r>
        <w:rPr>
          <w:rFonts w:hint="eastAsia" w:ascii="Times New Roman" w:hAnsi="Times New Roman" w:cs="Times New Roman"/>
          <w:color w:val="292929"/>
          <w:spacing w:val="-1"/>
          <w:kern w:val="0"/>
          <w:szCs w:val="24"/>
          <w:highlight w:val="lightGray"/>
        </w:rPr>
        <w:t xml:space="preserve"> several reasons why college </w:t>
      </w:r>
      <w:r>
        <w:rPr>
          <w:rFonts w:ascii="Times New Roman" w:hAnsi="Times New Roman" w:cs="Times New Roman"/>
          <w:color w:val="292929"/>
          <w:spacing w:val="-1"/>
          <w:kern w:val="0"/>
          <w:szCs w:val="24"/>
          <w:highlight w:val="lightGray"/>
        </w:rPr>
        <w:t xml:space="preserve">will be </w:t>
      </w:r>
      <w:r>
        <w:rPr>
          <w:rFonts w:hint="eastAsia" w:ascii="Times New Roman" w:hAnsi="Times New Roman" w:cs="Times New Roman"/>
          <w:color w:val="292929"/>
          <w:spacing w:val="-1"/>
          <w:kern w:val="0"/>
          <w:szCs w:val="24"/>
          <w:highlight w:val="lightGray"/>
        </w:rPr>
        <w:t xml:space="preserve">the best and </w:t>
      </w:r>
      <w:r>
        <w:rPr>
          <w:rFonts w:ascii="Times New Roman" w:hAnsi="Times New Roman" w:cs="Times New Roman"/>
          <w:color w:val="292929"/>
          <w:spacing w:val="-1"/>
          <w:kern w:val="0"/>
          <w:szCs w:val="24"/>
          <w:highlight w:val="lightGray"/>
        </w:rPr>
        <w:t>most interesting time of your life</w:t>
      </w:r>
      <w:r>
        <w:rPr>
          <w:rFonts w:hint="eastAsia" w:ascii="Times New Roman" w:hAnsi="Times New Roman" w:cs="Times New Roman"/>
          <w:color w:val="292929"/>
          <w:spacing w:val="-1"/>
          <w:kern w:val="0"/>
          <w:szCs w:val="24"/>
          <w:highlight w:val="lightGray"/>
        </w:rPr>
        <w:t xml:space="preserve">. Read the passage </w:t>
      </w:r>
      <w:r>
        <w:rPr>
          <w:rFonts w:ascii="Times New Roman" w:hAnsi="Times New Roman" w:cs="Times New Roman"/>
          <w:color w:val="292929"/>
          <w:spacing w:val="-1"/>
          <w:kern w:val="0"/>
          <w:szCs w:val="24"/>
          <w:highlight w:val="lightGray"/>
        </w:rPr>
        <w:t>to find out</w:t>
      </w:r>
      <w:r>
        <w:rPr>
          <w:rFonts w:hint="eastAsia" w:ascii="Times New Roman" w:hAnsi="Times New Roman" w:cs="Times New Roman"/>
          <w:color w:val="292929"/>
          <w:spacing w:val="-1"/>
          <w:kern w:val="0"/>
          <w:szCs w:val="24"/>
          <w:highlight w:val="lightGray"/>
        </w:rPr>
        <w:t xml:space="preserve"> how to make the most of it.</w:t>
      </w:r>
    </w:p>
    <w:p>
      <w:pPr>
        <w:spacing w:line="276" w:lineRule="auto"/>
        <w:jc w:val="left"/>
        <w:rPr>
          <w:rFonts w:ascii="Times New Roman" w:hAnsi="Times New Roman" w:cs="Times New Roman"/>
          <w:color w:val="292929"/>
          <w:spacing w:val="-1"/>
          <w:kern w:val="0"/>
          <w:szCs w:val="24"/>
          <w:highlight w:val="lightGray"/>
        </w:rPr>
      </w:pPr>
    </w:p>
    <w:p>
      <w:pPr>
        <w:spacing w:before="120" w:after="120"/>
        <w:jc w:val="center"/>
        <w:rPr>
          <w:rFonts w:ascii="Times New Roman" w:hAnsi="Times New Roman" w:eastAsia="宋体" w:cs="Times New Roman"/>
          <w:b/>
          <w:spacing w:val="-3"/>
          <w:kern w:val="36"/>
          <w:sz w:val="32"/>
          <w:szCs w:val="30"/>
          <w:highlight w:val="lightGray"/>
        </w:rPr>
      </w:pPr>
      <w:r>
        <w:rPr>
          <w:rFonts w:ascii="Times New Roman" w:hAnsi="Times New Roman" w:eastAsia="宋体" w:cs="Times New Roman"/>
          <w:b/>
          <w:spacing w:val="-3"/>
          <w:kern w:val="36"/>
          <w:sz w:val="32"/>
          <w:szCs w:val="30"/>
          <w:highlight w:val="lightGray"/>
        </w:rPr>
        <w:t>College Is the Best Time of Your Life and Here Is Why</w:t>
      </w:r>
    </w:p>
    <w:p>
      <w:pPr>
        <w:pStyle w:val="23"/>
        <w:numPr>
          <w:ilvl w:val="0"/>
          <w:numId w:val="8"/>
        </w:numPr>
        <w:shd w:val="clear" w:color="auto" w:fill="FFFFFF"/>
        <w:spacing w:before="120" w:beforeAutospacing="0" w:after="120" w:afterAutospacing="0"/>
        <w:rPr>
          <w:rFonts w:ascii="Times New Roman" w:hAnsi="Times New Roman" w:cs="Times New Roman"/>
          <w:spacing w:val="-1"/>
          <w:highlight w:val="lightGray"/>
        </w:rPr>
      </w:pPr>
      <w:r>
        <w:rPr>
          <w:rFonts w:ascii="Times New Roman" w:hAnsi="Times New Roman" w:cs="Times New Roman"/>
          <w:spacing w:val="-1"/>
          <w:highlight w:val="lightGray"/>
        </w:rPr>
        <w:t xml:space="preserve">Whether you are at the beginning of your studies or at the very end, you will have heard countless times that college is the best period of a person’s life. However, how can this be true with all that students have to deal with, from the worry of leaving your school routine and childhood friends to the stress of studying for difficult and important exams? </w:t>
      </w:r>
      <w:r>
        <w:rPr>
          <w:rFonts w:hint="eastAsia" w:ascii="Times New Roman" w:hAnsi="Times New Roman" w:cs="Times New Roman"/>
          <w:spacing w:val="-1"/>
          <w:highlight w:val="lightGray"/>
        </w:rPr>
        <w:t>W</w:t>
      </w:r>
      <w:r>
        <w:rPr>
          <w:rFonts w:ascii="Times New Roman" w:hAnsi="Times New Roman" w:cs="Times New Roman"/>
          <w:spacing w:val="-1"/>
          <w:highlight w:val="lightGray"/>
        </w:rPr>
        <w:t>e are going to give you some good reasons that prove that college is the best and most interesting time of your life.</w:t>
      </w:r>
    </w:p>
    <w:p>
      <w:pPr>
        <w:pStyle w:val="23"/>
        <w:numPr>
          <w:ilvl w:val="0"/>
          <w:numId w:val="8"/>
        </w:numPr>
        <w:shd w:val="clear" w:color="auto" w:fill="FFFFFF"/>
        <w:spacing w:before="120" w:beforeAutospacing="0" w:after="120" w:afterAutospacing="0"/>
        <w:rPr>
          <w:rFonts w:ascii="Times New Roman" w:hAnsi="Times New Roman" w:cs="Times New Roman"/>
          <w:spacing w:val="-1"/>
          <w:highlight w:val="lightGray"/>
        </w:rPr>
      </w:pPr>
      <w:r>
        <w:rPr>
          <w:rFonts w:ascii="Times New Roman" w:hAnsi="Times New Roman" w:cs="Times New Roman"/>
          <w:spacing w:val="-1"/>
          <w:highlight w:val="lightGray"/>
        </w:rPr>
        <w:t xml:space="preserve">You are finally independent. You can arrange your free time the way you please. This is something every young person dreams of. You can finally live by your own rules and not those of your parents. This could include a party, </w:t>
      </w:r>
      <w:r>
        <w:rPr>
          <w:rFonts w:hint="eastAsia" w:ascii="Times New Roman" w:hAnsi="Times New Roman" w:cs="Times New Roman"/>
          <w:spacing w:val="-1"/>
          <w:highlight w:val="lightGray"/>
        </w:rPr>
        <w:t>food</w:t>
      </w:r>
      <w:r>
        <w:rPr>
          <w:rFonts w:ascii="Times New Roman" w:hAnsi="Times New Roman" w:cs="Times New Roman"/>
          <w:spacing w:val="-1"/>
          <w:highlight w:val="lightGray"/>
        </w:rPr>
        <w:t xml:space="preserve"> you like and sweet treats for lunch or even a stroll at 4 am! Why no</w:t>
      </w:r>
      <w:r>
        <w:rPr>
          <w:rFonts w:hint="eastAsia" w:ascii="Times New Roman" w:hAnsi="Times New Roman" w:cs="Times New Roman"/>
          <w:spacing w:val="-1"/>
          <w:highlight w:val="lightGray"/>
        </w:rPr>
        <w:t>t?</w:t>
      </w:r>
    </w:p>
    <w:p>
      <w:pPr>
        <w:pStyle w:val="23"/>
        <w:numPr>
          <w:ilvl w:val="0"/>
          <w:numId w:val="8"/>
        </w:numPr>
        <w:shd w:val="clear" w:color="auto" w:fill="FFFFFF"/>
        <w:spacing w:before="120" w:beforeAutospacing="0" w:after="120" w:afterAutospacing="0"/>
        <w:rPr>
          <w:rFonts w:ascii="Times New Roman" w:hAnsi="Times New Roman" w:cs="Times New Roman"/>
          <w:spacing w:val="-1"/>
          <w:highlight w:val="lightGray"/>
        </w:rPr>
      </w:pPr>
      <w:r>
        <w:rPr>
          <w:rFonts w:ascii="Times New Roman" w:hAnsi="Times New Roman" w:cs="Times New Roman"/>
          <w:spacing w:val="-1"/>
          <w:highlight w:val="lightGray"/>
        </w:rPr>
        <w:t xml:space="preserve">Although living away from home for the first time can be both difficult and stressful, there are few things that will contribute as much to your personal development. At first you might think you cannot survive without your mom’s cooking. But soon the idea that you can eat anything at any time becomes more appealing! </w:t>
      </w:r>
    </w:p>
    <w:p>
      <w:pPr>
        <w:pStyle w:val="23"/>
        <w:numPr>
          <w:ilvl w:val="0"/>
          <w:numId w:val="8"/>
        </w:numPr>
        <w:shd w:val="clear" w:color="auto" w:fill="FFFFFF"/>
        <w:spacing w:before="120" w:beforeAutospacing="0" w:after="120" w:afterAutospacing="0"/>
        <w:rPr>
          <w:rFonts w:ascii="Times New Roman" w:hAnsi="Times New Roman" w:cs="Times New Roman"/>
          <w:spacing w:val="-1"/>
          <w:highlight w:val="lightGray"/>
        </w:rPr>
      </w:pPr>
      <w:r>
        <w:rPr>
          <w:rFonts w:ascii="Times New Roman" w:hAnsi="Times New Roman" w:cs="Times New Roman"/>
          <w:spacing w:val="-1"/>
          <w:highlight w:val="lightGray"/>
        </w:rPr>
        <w:t xml:space="preserve">For those of you who have moved far away from your families to study, your self-reliance is no doubt tested even further. Without the security of your families and high-school friends close by, you slowly develop the confidence to manage your life on your own. </w:t>
      </w:r>
    </w:p>
    <w:p>
      <w:pPr>
        <w:pStyle w:val="23"/>
        <w:numPr>
          <w:ilvl w:val="0"/>
          <w:numId w:val="8"/>
        </w:numPr>
        <w:shd w:val="clear" w:color="auto" w:fill="FFFFFF"/>
        <w:spacing w:before="120" w:beforeAutospacing="0" w:after="120" w:afterAutospacing="0"/>
        <w:rPr>
          <w:rFonts w:ascii="Times New Roman" w:hAnsi="Times New Roman" w:cs="Times New Roman" w:eastAsiaTheme="minorEastAsia"/>
          <w:spacing w:val="-1"/>
          <w:highlight w:val="lightGray"/>
        </w:rPr>
      </w:pPr>
      <w:r>
        <w:rPr>
          <w:rFonts w:ascii="Times New Roman" w:hAnsi="Times New Roman" w:cs="Times New Roman"/>
          <w:spacing w:val="-1"/>
          <w:highlight w:val="lightGray"/>
        </w:rPr>
        <w:t xml:space="preserve">This is perhaps the one period of life when you are able to spend all your time studying a subject that you really enjoy in depth. </w:t>
      </w:r>
      <w:r>
        <w:rPr>
          <w:rFonts w:ascii="Times New Roman" w:hAnsi="Times New Roman" w:cs="Times New Roman" w:eastAsiaTheme="minorEastAsia"/>
          <w:spacing w:val="-1"/>
          <w:highlight w:val="lightGray"/>
        </w:rPr>
        <w:t>Although y</w:t>
      </w:r>
      <w:r>
        <w:rPr>
          <w:rFonts w:ascii="Times New Roman" w:hAnsi="Times New Roman" w:cs="Times New Roman"/>
          <w:spacing w:val="-1"/>
          <w:highlight w:val="lightGray"/>
        </w:rPr>
        <w:t>ou must manage a busy timetable of seminars, projects and assignments, your time is your own to explore your subject of choice</w:t>
      </w:r>
      <w:r>
        <w:rPr>
          <w:rFonts w:hint="eastAsia" w:ascii="Times New Roman" w:hAnsi="Times New Roman" w:cs="Times New Roman" w:eastAsiaTheme="minorEastAsia"/>
          <w:spacing w:val="-1"/>
          <w:highlight w:val="lightGray"/>
        </w:rPr>
        <w:t xml:space="preserve">. </w:t>
      </w:r>
      <w:r>
        <w:rPr>
          <w:rFonts w:ascii="Times New Roman" w:hAnsi="Times New Roman" w:cs="Times New Roman" w:eastAsiaTheme="minorEastAsia"/>
          <w:spacing w:val="-1"/>
          <w:highlight w:val="lightGray"/>
        </w:rPr>
        <w:t xml:space="preserve">Your course may be challenging, but great satisfaction can be gained when you finally understand issues you have been struggling with in your studies. These small achievements can only add to your continued growth in self-confidence.  </w:t>
      </w:r>
    </w:p>
    <w:p>
      <w:pPr>
        <w:pStyle w:val="23"/>
        <w:numPr>
          <w:ilvl w:val="0"/>
          <w:numId w:val="8"/>
        </w:numPr>
        <w:shd w:val="clear" w:color="auto" w:fill="FFFFFF"/>
        <w:spacing w:before="120" w:beforeAutospacing="0" w:after="120" w:afterAutospacing="0"/>
        <w:rPr>
          <w:rFonts w:ascii="Times New Roman" w:hAnsi="Times New Roman" w:cs="Times New Roman" w:eastAsiaTheme="minorEastAsia"/>
          <w:spacing w:val="-1"/>
          <w:highlight w:val="lightGray"/>
        </w:rPr>
      </w:pPr>
      <w:r>
        <w:rPr>
          <w:rFonts w:ascii="Times New Roman" w:hAnsi="Times New Roman" w:cs="Times New Roman"/>
          <w:spacing w:val="-1"/>
          <w:highlight w:val="lightGray"/>
        </w:rPr>
        <w:t>Life outside of your course can also be beneficial</w:t>
      </w:r>
      <w:r>
        <w:rPr>
          <w:rFonts w:ascii="Times New Roman" w:hAnsi="Times New Roman" w:cs="Times New Roman" w:eastAsiaTheme="minorEastAsia"/>
          <w:spacing w:val="-1"/>
          <w:highlight w:val="lightGray"/>
        </w:rPr>
        <w:t xml:space="preserve"> for your </w:t>
      </w:r>
      <w:r>
        <w:rPr>
          <w:rFonts w:ascii="Times New Roman" w:hAnsi="Times New Roman" w:cs="Times New Roman"/>
          <w:spacing w:val="-1"/>
          <w:highlight w:val="lightGray"/>
        </w:rPr>
        <w:t>personal growth. There are numerous associations and extracurricular activities where you can develop your interests, and even</w:t>
      </w:r>
      <w:r>
        <w:rPr>
          <w:rFonts w:ascii="Times New Roman" w:hAnsi="Times New Roman" w:cs="Times New Roman" w:eastAsiaTheme="minorEastAsia"/>
          <w:spacing w:val="-1"/>
          <w:highlight w:val="lightGray"/>
        </w:rPr>
        <w:t xml:space="preserve"> gain some additional skills.</w:t>
      </w:r>
      <w:r>
        <w:rPr>
          <w:rFonts w:hint="eastAsia" w:ascii="Times New Roman" w:hAnsi="Times New Roman" w:cs="Times New Roman" w:eastAsiaTheme="minorEastAsia"/>
          <w:spacing w:val="-1"/>
          <w:highlight w:val="lightGray"/>
        </w:rPr>
        <w:t xml:space="preserve"> </w:t>
      </w:r>
      <w:r>
        <w:rPr>
          <w:rFonts w:ascii="Times New Roman" w:hAnsi="Times New Roman" w:cs="Times New Roman" w:eastAsiaTheme="minorEastAsia"/>
          <w:spacing w:val="-1"/>
          <w:highlight w:val="lightGray"/>
        </w:rPr>
        <w:t>Whatever your hobbies are, you can connect with like-minded people when you join a club. Even if there isn’t a club for your particular interest, you can always set one up. You can also choose to spend some of your free time working. Some students decide to volunteer at local charities to give back to the community</w:t>
      </w:r>
      <w:r>
        <w:rPr>
          <w:rFonts w:hint="eastAsia" w:ascii="Times New Roman" w:hAnsi="Times New Roman" w:cs="Times New Roman" w:eastAsiaTheme="minorEastAsia"/>
          <w:spacing w:val="-1"/>
          <w:highlight w:val="lightGray"/>
        </w:rPr>
        <w:t xml:space="preserve">, </w:t>
      </w:r>
      <w:r>
        <w:rPr>
          <w:rFonts w:ascii="Times New Roman" w:hAnsi="Times New Roman" w:cs="Times New Roman" w:eastAsiaTheme="minorEastAsia"/>
          <w:spacing w:val="-1"/>
          <w:highlight w:val="lightGray"/>
        </w:rPr>
        <w:t>while others</w:t>
      </w:r>
      <w:r>
        <w:rPr>
          <w:rFonts w:hint="eastAsia" w:ascii="Times New Roman" w:hAnsi="Times New Roman" w:cs="Times New Roman" w:eastAsiaTheme="minorEastAsia"/>
          <w:spacing w:val="-1"/>
          <w:highlight w:val="lightGray"/>
        </w:rPr>
        <w:t xml:space="preserve"> pick up part-time jobs to support </w:t>
      </w:r>
      <w:r>
        <w:rPr>
          <w:rFonts w:ascii="Times New Roman" w:hAnsi="Times New Roman" w:cs="Times New Roman" w:eastAsiaTheme="minorEastAsia"/>
          <w:spacing w:val="-1"/>
          <w:highlight w:val="lightGray"/>
        </w:rPr>
        <w:t xml:space="preserve">themselves </w:t>
      </w:r>
      <w:r>
        <w:rPr>
          <w:rFonts w:hint="eastAsia" w:ascii="Times New Roman" w:hAnsi="Times New Roman" w:cs="Times New Roman" w:eastAsiaTheme="minorEastAsia"/>
          <w:spacing w:val="-1"/>
          <w:highlight w:val="lightGray"/>
        </w:rPr>
        <w:t xml:space="preserve">financially. </w:t>
      </w:r>
    </w:p>
    <w:p>
      <w:pPr>
        <w:pStyle w:val="23"/>
        <w:numPr>
          <w:ilvl w:val="0"/>
          <w:numId w:val="8"/>
        </w:numPr>
        <w:shd w:val="clear" w:color="auto" w:fill="FFFFFF"/>
        <w:spacing w:before="120" w:beforeAutospacing="0" w:after="120" w:afterAutospacing="0"/>
        <w:rPr>
          <w:rFonts w:ascii="Times New Roman" w:hAnsi="Times New Roman" w:cs="Times New Roman"/>
          <w:spacing w:val="-1"/>
          <w:highlight w:val="lightGray"/>
        </w:rPr>
      </w:pPr>
      <w:r>
        <w:rPr>
          <w:rFonts w:ascii="Times New Roman" w:hAnsi="Times New Roman" w:cs="Times New Roman"/>
          <w:spacing w:val="-1"/>
          <w:highlight w:val="lightGray"/>
        </w:rPr>
        <w:t>It’s also one of the most sociable times. You</w:t>
      </w:r>
      <w:r>
        <w:rPr>
          <w:rFonts w:hint="eastAsia" w:ascii="Times New Roman" w:hAnsi="Times New Roman" w:cs="Times New Roman" w:eastAsiaTheme="minorEastAsia"/>
          <w:spacing w:val="-1"/>
          <w:highlight w:val="lightGray"/>
        </w:rPr>
        <w:t xml:space="preserve"> can </w:t>
      </w:r>
      <w:r>
        <w:rPr>
          <w:rFonts w:ascii="Times New Roman" w:hAnsi="Times New Roman" w:cs="Times New Roman"/>
          <w:spacing w:val="-1"/>
          <w:highlight w:val="lightGray"/>
        </w:rPr>
        <w:t>meet lots of new people, some of whom will become friends for life. They may be people with similar interests to you, or even people very different to you. College is a melting pot of people – with different nationalities, religions, and points of view. It’s a unique opportunity to explore friendships with people you might not have come into contact with before. Regardless of who you are, you all find yourselves in the same situation, with shared experiences and difficulties. This can bond people for life. According to statistics, people create the largest number of lifelong friendships at college. Many students also meet their greatest loves there!</w:t>
      </w:r>
    </w:p>
    <w:p>
      <w:pPr>
        <w:pStyle w:val="23"/>
        <w:numPr>
          <w:ilvl w:val="0"/>
          <w:numId w:val="8"/>
        </w:numPr>
        <w:shd w:val="clear" w:color="auto" w:fill="FFFFFF"/>
        <w:spacing w:before="120" w:beforeAutospacing="0" w:after="120" w:afterAutospacing="0"/>
        <w:rPr>
          <w:rFonts w:ascii="Times New Roman" w:hAnsi="Times New Roman" w:cs="Times New Roman"/>
          <w:spacing w:val="-1"/>
          <w:highlight w:val="lightGray"/>
        </w:rPr>
      </w:pPr>
      <w:r>
        <w:rPr>
          <w:rFonts w:ascii="Times New Roman" w:hAnsi="Times New Roman" w:cs="Times New Roman"/>
          <w:spacing w:val="-1"/>
          <w:highlight w:val="lightGray"/>
        </w:rPr>
        <w:t xml:space="preserve">By navigating the ups and downs of student life, you are able to grow up and take responsibility for yourself. So </w:t>
      </w:r>
      <w:r>
        <w:rPr>
          <w:rFonts w:hint="eastAsia" w:ascii="Times New Roman" w:hAnsi="Times New Roman" w:cs="Times New Roman" w:eastAsiaTheme="minorEastAsia"/>
          <w:spacing w:val="-1"/>
          <w:highlight w:val="lightGray"/>
        </w:rPr>
        <w:t xml:space="preserve">at the end of your college life, </w:t>
      </w:r>
      <w:r>
        <w:rPr>
          <w:rFonts w:ascii="Times New Roman" w:hAnsi="Times New Roman" w:cs="Times New Roman"/>
          <w:spacing w:val="-1"/>
          <w:highlight w:val="lightGray"/>
        </w:rPr>
        <w:t>do not be surprised to find you started your academic education as one person, and finished it as another – usually a better version of yourself!</w:t>
      </w:r>
      <w:r>
        <w:rPr>
          <w:rFonts w:hint="eastAsia" w:ascii="Times New Roman" w:hAnsi="Times New Roman" w:cs="Times New Roman"/>
          <w:spacing w:val="-1"/>
          <w:highlight w:val="lightGray"/>
        </w:rPr>
        <w:t xml:space="preserve"> </w:t>
      </w:r>
    </w:p>
    <w:p>
      <w:pPr>
        <w:pStyle w:val="23"/>
        <w:numPr>
          <w:ilvl w:val="0"/>
          <w:numId w:val="8"/>
        </w:numPr>
        <w:shd w:val="clear" w:color="auto" w:fill="FFFFFF"/>
        <w:spacing w:before="120" w:beforeAutospacing="0" w:after="120" w:afterAutospacing="0"/>
        <w:rPr>
          <w:rFonts w:ascii="Times New Roman" w:hAnsi="Times New Roman" w:cs="Times New Roman"/>
          <w:spacing w:val="-1"/>
          <w:highlight w:val="lightGray"/>
        </w:rPr>
      </w:pPr>
      <w:r>
        <w:rPr>
          <w:rFonts w:ascii="Times New Roman" w:hAnsi="Times New Roman" w:cs="Times New Roman"/>
          <w:spacing w:val="-1"/>
          <w:highlight w:val="lightGray"/>
        </w:rPr>
        <w:t>“College days are the best days of your life,” they say. Is it a cliché? Yes! Is it true? Yes, for most people it is. So make the most of the opportunities available to you at college so that you can look back and say the same!</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pStyle w:val="21"/>
        <w:spacing w:before="120" w:after="120"/>
        <w:ind w:firstLine="0" w:firstLineChars="0"/>
        <w:rPr>
          <w:rFonts w:ascii="Times New Roman" w:hAnsi="Times New Roman" w:cs="Times New Roman"/>
          <w:szCs w:val="24"/>
        </w:rPr>
      </w:pPr>
    </w:p>
    <w:p>
      <w:pPr>
        <w:pStyle w:val="21"/>
        <w:ind w:firstLine="0" w:firstLineChars="0"/>
        <w:rPr>
          <w:rFonts w:ascii="Times New Roman" w:hAnsi="Times New Roman" w:cs="Times New Roman"/>
          <w:b/>
          <w:szCs w:val="24"/>
          <w:highlight w:val="lightGray"/>
        </w:rPr>
      </w:pPr>
      <w:r>
        <w:rPr>
          <w:rFonts w:hint="eastAsia" w:ascii="Times New Roman" w:hAnsi="Times New Roman" w:cs="Times New Roman"/>
          <w:b/>
          <w:szCs w:val="24"/>
          <w:highlight w:val="lightGray"/>
        </w:rPr>
        <w:t>Read the statements and i</w:t>
      </w:r>
      <w:r>
        <w:rPr>
          <w:rFonts w:ascii="Times New Roman" w:hAnsi="Times New Roman" w:cs="Times New Roman"/>
          <w:b/>
          <w:szCs w:val="24"/>
          <w:highlight w:val="lightGray"/>
        </w:rPr>
        <w:t>dentify</w:t>
      </w:r>
      <w:r>
        <w:rPr>
          <w:rFonts w:hint="eastAsia" w:ascii="Times New Roman" w:hAnsi="Times New Roman" w:cs="Times New Roman"/>
          <w:b/>
          <w:szCs w:val="24"/>
          <w:highlight w:val="lightGray"/>
        </w:rPr>
        <w:t xml:space="preserve"> the paragraph</w:t>
      </w:r>
      <w:r>
        <w:rPr>
          <w:rFonts w:ascii="Times New Roman" w:hAnsi="Times New Roman" w:cs="Times New Roman"/>
          <w:b/>
          <w:szCs w:val="24"/>
          <w:highlight w:val="lightGray"/>
        </w:rPr>
        <w:t>s</w:t>
      </w:r>
      <w:r>
        <w:rPr>
          <w:rFonts w:hint="eastAsia" w:ascii="Times New Roman" w:hAnsi="Times New Roman" w:cs="Times New Roman"/>
          <w:b/>
          <w:szCs w:val="24"/>
          <w:highlight w:val="lightGray"/>
        </w:rPr>
        <w:t xml:space="preserve"> from which the </w:t>
      </w:r>
      <w:r>
        <w:rPr>
          <w:rFonts w:ascii="Times New Roman" w:hAnsi="Times New Roman" w:cs="Times New Roman"/>
          <w:b/>
          <w:szCs w:val="24"/>
          <w:highlight w:val="lightGray"/>
        </w:rPr>
        <w:t>ideas</w:t>
      </w:r>
      <w:r>
        <w:rPr>
          <w:rFonts w:hint="eastAsia" w:ascii="Times New Roman" w:hAnsi="Times New Roman" w:cs="Times New Roman"/>
          <w:b/>
          <w:szCs w:val="24"/>
          <w:highlight w:val="lightGray"/>
        </w:rPr>
        <w:t xml:space="preserve"> </w:t>
      </w:r>
      <w:r>
        <w:rPr>
          <w:rFonts w:ascii="Times New Roman" w:hAnsi="Times New Roman" w:cs="Times New Roman"/>
          <w:b/>
          <w:szCs w:val="24"/>
          <w:highlight w:val="lightGray"/>
        </w:rPr>
        <w:t xml:space="preserve">are </w:t>
      </w:r>
      <w:r>
        <w:rPr>
          <w:rFonts w:hint="eastAsia" w:ascii="Times New Roman" w:hAnsi="Times New Roman" w:cs="Times New Roman"/>
          <w:b/>
          <w:szCs w:val="24"/>
          <w:highlight w:val="lightGray"/>
        </w:rPr>
        <w:t xml:space="preserve">derived. </w:t>
      </w:r>
    </w:p>
    <w:p>
      <w:pPr>
        <w:pStyle w:val="21"/>
        <w:numPr>
          <w:ilvl w:val="0"/>
          <w:numId w:val="9"/>
        </w:numPr>
        <w:ind w:firstLineChars="0"/>
        <w:rPr>
          <w:rFonts w:ascii="Times New Roman" w:hAnsi="Times New Roman" w:cs="Times New Roman"/>
          <w:szCs w:val="24"/>
          <w:highlight w:val="lightGray"/>
        </w:rPr>
      </w:pPr>
      <w:r>
        <w:rPr>
          <w:rFonts w:hint="eastAsia" w:ascii="Times New Roman" w:hAnsi="Times New Roman" w:cs="Times New Roman"/>
          <w:szCs w:val="24"/>
          <w:highlight w:val="lightGray"/>
        </w:rPr>
        <w:t xml:space="preserve">The lack of family members and old friends provides </w:t>
      </w:r>
      <w:r>
        <w:rPr>
          <w:rFonts w:ascii="Times New Roman" w:hAnsi="Times New Roman" w:cs="Times New Roman"/>
          <w:szCs w:val="24"/>
          <w:highlight w:val="lightGray"/>
        </w:rPr>
        <w:t xml:space="preserve">an </w:t>
      </w:r>
      <w:r>
        <w:rPr>
          <w:rFonts w:hint="eastAsia" w:ascii="Times New Roman" w:hAnsi="Times New Roman" w:cs="Times New Roman"/>
          <w:szCs w:val="24"/>
          <w:highlight w:val="lightGray"/>
        </w:rPr>
        <w:t xml:space="preserve">opportunity </w:t>
      </w:r>
      <w:r>
        <w:rPr>
          <w:rFonts w:ascii="Times New Roman" w:hAnsi="Times New Roman" w:cs="Times New Roman"/>
          <w:szCs w:val="24"/>
          <w:highlight w:val="lightGray"/>
        </w:rPr>
        <w:t xml:space="preserve">to </w:t>
      </w:r>
      <w:r>
        <w:rPr>
          <w:rFonts w:hint="eastAsia" w:ascii="Times New Roman" w:hAnsi="Times New Roman" w:cs="Times New Roman"/>
          <w:szCs w:val="24"/>
          <w:highlight w:val="lightGray"/>
        </w:rPr>
        <w:t>manag</w:t>
      </w:r>
      <w:r>
        <w:rPr>
          <w:rFonts w:ascii="Times New Roman" w:hAnsi="Times New Roman" w:cs="Times New Roman"/>
          <w:szCs w:val="24"/>
          <w:highlight w:val="lightGray"/>
        </w:rPr>
        <w:t>e</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 xml:space="preserve">your </w:t>
      </w:r>
      <w:r>
        <w:rPr>
          <w:rFonts w:hint="eastAsia" w:ascii="Times New Roman" w:hAnsi="Times New Roman" w:cs="Times New Roman"/>
          <w:szCs w:val="24"/>
          <w:highlight w:val="lightGray"/>
        </w:rPr>
        <w:t>own</w:t>
      </w:r>
      <w:r>
        <w:rPr>
          <w:rFonts w:ascii="Times New Roman" w:hAnsi="Times New Roman" w:cs="Times New Roman"/>
          <w:szCs w:val="24"/>
          <w:highlight w:val="lightGray"/>
        </w:rPr>
        <w:t xml:space="preserve"> life.</w:t>
      </w:r>
    </w:p>
    <w:p>
      <w:pPr>
        <w:pStyle w:val="21"/>
        <w:numPr>
          <w:ilvl w:val="0"/>
          <w:numId w:val="9"/>
        </w:numPr>
        <w:ind w:firstLineChars="0"/>
        <w:rPr>
          <w:rFonts w:ascii="Times New Roman" w:hAnsi="Times New Roman" w:cs="Times New Roman"/>
          <w:szCs w:val="24"/>
          <w:highlight w:val="lightGray"/>
        </w:rPr>
      </w:pPr>
      <w:r>
        <w:rPr>
          <w:rFonts w:ascii="Times New Roman" w:hAnsi="Times New Roman" w:cs="Times New Roman"/>
          <w:szCs w:val="24"/>
          <w:highlight w:val="lightGray"/>
        </w:rPr>
        <w:t>People</w:t>
      </w:r>
      <w:r>
        <w:rPr>
          <w:rFonts w:hint="eastAsia" w:ascii="Times New Roman" w:hAnsi="Times New Roman" w:cs="Times New Roman"/>
          <w:szCs w:val="24"/>
          <w:highlight w:val="lightGray"/>
        </w:rPr>
        <w:t xml:space="preserve"> may doubt the </w:t>
      </w:r>
      <w:r>
        <w:rPr>
          <w:rFonts w:ascii="Times New Roman" w:hAnsi="Times New Roman" w:cs="Times New Roman"/>
          <w:szCs w:val="24"/>
          <w:highlight w:val="lightGray"/>
        </w:rPr>
        <w:t>idea</w:t>
      </w:r>
      <w:r>
        <w:rPr>
          <w:rFonts w:hint="eastAsia" w:ascii="Times New Roman" w:hAnsi="Times New Roman" w:cs="Times New Roman"/>
          <w:szCs w:val="24"/>
          <w:highlight w:val="lightGray"/>
        </w:rPr>
        <w:t xml:space="preserve"> that college is the best time of your life. </w:t>
      </w:r>
    </w:p>
    <w:p>
      <w:pPr>
        <w:pStyle w:val="23"/>
        <w:numPr>
          <w:ilvl w:val="0"/>
          <w:numId w:val="9"/>
        </w:numPr>
        <w:shd w:val="clear" w:color="auto" w:fill="FFFFFF"/>
        <w:spacing w:before="0" w:beforeAutospacing="0" w:after="0" w:afterAutospacing="0"/>
        <w:rPr>
          <w:rFonts w:ascii="Times New Roman" w:hAnsi="Times New Roman" w:cs="Times New Roman"/>
          <w:spacing w:val="-1"/>
          <w:highlight w:val="lightGray"/>
        </w:rPr>
      </w:pPr>
      <w:r>
        <w:rPr>
          <w:rFonts w:hint="eastAsia" w:ascii="Times New Roman" w:hAnsi="Times New Roman" w:cs="Times New Roman"/>
          <w:highlight w:val="lightGray"/>
        </w:rPr>
        <w:t xml:space="preserve">If you make </w:t>
      </w:r>
      <w:r>
        <w:rPr>
          <w:rFonts w:ascii="Times New Roman" w:hAnsi="Times New Roman" w:cs="Times New Roman"/>
          <w:highlight w:val="lightGray"/>
        </w:rPr>
        <w:t xml:space="preserve">the most </w:t>
      </w:r>
      <w:r>
        <w:rPr>
          <w:rFonts w:hint="eastAsia" w:ascii="Times New Roman" w:hAnsi="Times New Roman" w:cs="Times New Roman"/>
          <w:highlight w:val="lightGray"/>
        </w:rPr>
        <w:t>of college life, you</w:t>
      </w:r>
      <w:r>
        <w:rPr>
          <w:rFonts w:ascii="Times New Roman" w:hAnsi="Times New Roman" w:cs="Times New Roman"/>
          <w:highlight w:val="lightGray"/>
        </w:rPr>
        <w:t xml:space="preserve"> will</w:t>
      </w:r>
      <w:r>
        <w:rPr>
          <w:rFonts w:hint="eastAsia" w:ascii="Times New Roman" w:hAnsi="Times New Roman" w:cs="Times New Roman"/>
          <w:highlight w:val="lightGray"/>
        </w:rPr>
        <w:t xml:space="preserve"> </w:t>
      </w:r>
      <w:r>
        <w:rPr>
          <w:rFonts w:ascii="Times New Roman" w:hAnsi="Times New Roman" w:cs="Times New Roman"/>
          <w:highlight w:val="lightGray"/>
        </w:rPr>
        <w:t xml:space="preserve">look back favorably on </w:t>
      </w:r>
      <w:r>
        <w:rPr>
          <w:rFonts w:hint="eastAsia" w:ascii="Times New Roman" w:hAnsi="Times New Roman" w:cs="Times New Roman"/>
          <w:highlight w:val="lightGray"/>
        </w:rPr>
        <w:t xml:space="preserve">this period of time. </w:t>
      </w:r>
    </w:p>
    <w:p>
      <w:pPr>
        <w:pStyle w:val="21"/>
        <w:numPr>
          <w:ilvl w:val="0"/>
          <w:numId w:val="9"/>
        </w:numPr>
        <w:ind w:firstLineChars="0"/>
        <w:rPr>
          <w:rFonts w:ascii="Times New Roman" w:hAnsi="Times New Roman" w:cs="Times New Roman"/>
          <w:szCs w:val="24"/>
          <w:highlight w:val="lightGray"/>
        </w:rPr>
      </w:pPr>
      <w:r>
        <w:rPr>
          <w:rFonts w:hint="eastAsia" w:ascii="Times New Roman" w:hAnsi="Times New Roman" w:cs="Times New Roman"/>
          <w:szCs w:val="24"/>
          <w:highlight w:val="lightGray"/>
        </w:rPr>
        <w:t xml:space="preserve">When you overcome </w:t>
      </w:r>
      <w:r>
        <w:rPr>
          <w:rFonts w:ascii="Times New Roman" w:hAnsi="Times New Roman" w:cs="Times New Roman"/>
          <w:szCs w:val="24"/>
          <w:highlight w:val="lightGray"/>
        </w:rPr>
        <w:t>challenges</w:t>
      </w:r>
      <w:r>
        <w:rPr>
          <w:rFonts w:hint="eastAsia" w:ascii="Times New Roman" w:hAnsi="Times New Roman" w:cs="Times New Roman"/>
          <w:szCs w:val="24"/>
          <w:highlight w:val="lightGray"/>
        </w:rPr>
        <w:t xml:space="preserve"> in your studies, you will </w:t>
      </w:r>
      <w:r>
        <w:rPr>
          <w:rFonts w:ascii="Times New Roman" w:hAnsi="Times New Roman" w:cs="Times New Roman"/>
          <w:szCs w:val="24"/>
          <w:highlight w:val="lightGray"/>
        </w:rPr>
        <w:t xml:space="preserve">benefit </w:t>
      </w:r>
      <w:r>
        <w:rPr>
          <w:rFonts w:hint="eastAsia" w:ascii="Times New Roman" w:hAnsi="Times New Roman" w:cs="Times New Roman"/>
          <w:szCs w:val="24"/>
          <w:highlight w:val="lightGray"/>
        </w:rPr>
        <w:t>a lot.</w:t>
      </w:r>
    </w:p>
    <w:p>
      <w:pPr>
        <w:pStyle w:val="21"/>
        <w:numPr>
          <w:ilvl w:val="0"/>
          <w:numId w:val="9"/>
        </w:numPr>
        <w:ind w:firstLineChars="0"/>
        <w:rPr>
          <w:rFonts w:ascii="Times New Roman" w:hAnsi="Times New Roman" w:cs="Times New Roman"/>
          <w:szCs w:val="24"/>
          <w:highlight w:val="lightGray"/>
        </w:rPr>
      </w:pPr>
      <w:r>
        <w:rPr>
          <w:rFonts w:ascii="Times New Roman" w:hAnsi="Times New Roman" w:cs="Times New Roman"/>
          <w:szCs w:val="24"/>
          <w:highlight w:val="lightGray"/>
        </w:rPr>
        <w:t>Y</w:t>
      </w:r>
      <w:r>
        <w:rPr>
          <w:rFonts w:hint="eastAsia" w:ascii="Times New Roman" w:hAnsi="Times New Roman" w:cs="Times New Roman"/>
          <w:szCs w:val="24"/>
          <w:highlight w:val="lightGray"/>
        </w:rPr>
        <w:t xml:space="preserve">ou will </w:t>
      </w:r>
      <w:r>
        <w:rPr>
          <w:rFonts w:ascii="Times New Roman" w:hAnsi="Times New Roman" w:cs="Times New Roman"/>
          <w:szCs w:val="24"/>
          <w:highlight w:val="lightGray"/>
        </w:rPr>
        <w:t xml:space="preserve">be a completely different </w:t>
      </w:r>
      <w:r>
        <w:rPr>
          <w:rFonts w:hint="eastAsia" w:ascii="Times New Roman" w:hAnsi="Times New Roman" w:cs="Times New Roman"/>
          <w:szCs w:val="24"/>
          <w:highlight w:val="lightGray"/>
        </w:rPr>
        <w:t xml:space="preserve">person after </w:t>
      </w:r>
      <w:r>
        <w:rPr>
          <w:rFonts w:ascii="Times New Roman" w:hAnsi="Times New Roman" w:cs="Times New Roman"/>
          <w:szCs w:val="24"/>
          <w:highlight w:val="lightGray"/>
        </w:rPr>
        <w:t xml:space="preserve">your </w:t>
      </w:r>
      <w:r>
        <w:rPr>
          <w:rFonts w:hint="eastAsia" w:ascii="Times New Roman" w:hAnsi="Times New Roman" w:cs="Times New Roman"/>
          <w:szCs w:val="24"/>
          <w:highlight w:val="lightGray"/>
        </w:rPr>
        <w:t>college education.</w:t>
      </w:r>
    </w:p>
    <w:p>
      <w:pPr>
        <w:pStyle w:val="21"/>
        <w:numPr>
          <w:ilvl w:val="0"/>
          <w:numId w:val="9"/>
        </w:numPr>
        <w:ind w:firstLineChars="0"/>
        <w:rPr>
          <w:rFonts w:ascii="Times New Roman" w:hAnsi="Times New Roman" w:cs="Times New Roman"/>
          <w:szCs w:val="24"/>
          <w:highlight w:val="lightGray"/>
        </w:rPr>
      </w:pPr>
      <w:r>
        <w:rPr>
          <w:rFonts w:ascii="Times New Roman" w:hAnsi="Times New Roman" w:cs="Times New Roman"/>
          <w:szCs w:val="24"/>
          <w:highlight w:val="lightGray"/>
        </w:rPr>
        <w:t xml:space="preserve">A </w:t>
      </w:r>
      <w:r>
        <w:rPr>
          <w:rFonts w:hint="eastAsia" w:ascii="Times New Roman" w:hAnsi="Times New Roman" w:cs="Times New Roman"/>
          <w:szCs w:val="24"/>
          <w:highlight w:val="lightGray"/>
        </w:rPr>
        <w:t>common</w:t>
      </w:r>
      <w:r>
        <w:rPr>
          <w:rFonts w:ascii="Times New Roman" w:hAnsi="Times New Roman" w:cs="Times New Roman"/>
          <w:szCs w:val="24"/>
          <w:highlight w:val="lightGray"/>
        </w:rPr>
        <w:t xml:space="preserve"> experience</w:t>
      </w:r>
      <w:r>
        <w:rPr>
          <w:rFonts w:hint="eastAsia" w:ascii="Times New Roman" w:hAnsi="Times New Roman" w:cs="Times New Roman"/>
          <w:szCs w:val="24"/>
          <w:highlight w:val="lightGray"/>
        </w:rPr>
        <w:t xml:space="preserve"> </w:t>
      </w:r>
      <w:r>
        <w:rPr>
          <w:rFonts w:ascii="Times New Roman" w:hAnsi="Times New Roman" w:cs="Times New Roman"/>
          <w:szCs w:val="24"/>
          <w:highlight w:val="lightGray"/>
        </w:rPr>
        <w:t xml:space="preserve">binds </w:t>
      </w:r>
      <w:r>
        <w:rPr>
          <w:rFonts w:hint="eastAsia" w:ascii="Times New Roman" w:hAnsi="Times New Roman" w:cs="Times New Roman"/>
          <w:szCs w:val="24"/>
          <w:highlight w:val="lightGray"/>
        </w:rPr>
        <w:t>college students together.</w:t>
      </w:r>
    </w:p>
    <w:p>
      <w:pPr>
        <w:pStyle w:val="21"/>
        <w:numPr>
          <w:ilvl w:val="0"/>
          <w:numId w:val="9"/>
        </w:numPr>
        <w:ind w:firstLineChars="0"/>
        <w:rPr>
          <w:rFonts w:ascii="Times New Roman" w:hAnsi="Times New Roman" w:cs="Times New Roman"/>
          <w:szCs w:val="24"/>
          <w:highlight w:val="lightGray"/>
        </w:rPr>
      </w:pPr>
      <w:r>
        <w:rPr>
          <w:rFonts w:hint="eastAsia" w:ascii="Times New Roman" w:hAnsi="Times New Roman" w:cs="Times New Roman"/>
          <w:szCs w:val="24"/>
          <w:highlight w:val="lightGray"/>
        </w:rPr>
        <w:t>Some college students choose to work as volunteers to serve society.</w:t>
      </w:r>
    </w:p>
    <w:p>
      <w:pPr>
        <w:rPr>
          <w:rFonts w:ascii="Times New Roman" w:hAnsi="Times New Roman" w:cs="Times New Roman"/>
          <w:szCs w:val="24"/>
          <w:highlight w:val="lightGray"/>
        </w:rPr>
      </w:pPr>
    </w:p>
    <w:p>
      <w:pPr>
        <w:pStyle w:val="21"/>
        <w:ind w:left="-142" w:firstLine="0" w:firstLineChars="0"/>
        <w:rPr>
          <w:rFonts w:ascii="Times New Roman" w:hAnsi="Times New Roman" w:cs="Times New Roman"/>
          <w:szCs w:val="24"/>
          <w:highlight w:val="lightGray"/>
        </w:rPr>
      </w:pPr>
      <w:r>
        <w:rPr>
          <w:rFonts w:hint="eastAsia" w:ascii="Times New Roman" w:hAnsi="Times New Roman" w:cs="Times New Roman"/>
          <w:szCs w:val="24"/>
          <w:highlight w:val="lightGray"/>
        </w:rPr>
        <w:t xml:space="preserve"> </w:t>
      </w:r>
      <w:r>
        <w:rPr>
          <w:rFonts w:hint="eastAsia" w:ascii="Times New Roman" w:hAnsi="Times New Roman" w:cs="Times New Roman"/>
          <w:b/>
          <w:szCs w:val="24"/>
          <w:highlight w:val="lightGray"/>
        </w:rPr>
        <w:t>Keys</w:t>
      </w:r>
      <w:r>
        <w:rPr>
          <w:rFonts w:hint="eastAsia" w:ascii="Times New Roman" w:hAnsi="Times New Roman" w:cs="Times New Roman"/>
          <w:szCs w:val="24"/>
          <w:highlight w:val="lightGray"/>
        </w:rPr>
        <w:t>:</w:t>
      </w:r>
    </w:p>
    <w:p>
      <w:pPr>
        <w:rPr>
          <w:rFonts w:ascii="Times New Roman" w:hAnsi="Times New Roman" w:cs="Times New Roman"/>
          <w:szCs w:val="24"/>
          <w:highlight w:val="lightGray"/>
        </w:rPr>
      </w:pPr>
      <w:r>
        <w:rPr>
          <w:rFonts w:hint="eastAsia" w:ascii="Times New Roman" w:hAnsi="Times New Roman" w:cs="Times New Roman"/>
          <w:szCs w:val="24"/>
          <w:highlight w:val="lightGray"/>
        </w:rPr>
        <w:t>1.</w:t>
      </w:r>
      <w:r>
        <w:rPr>
          <w:rFonts w:ascii="Times New Roman" w:hAnsi="Times New Roman" w:cs="Times New Roman"/>
          <w:szCs w:val="24"/>
          <w:highlight w:val="lightGray"/>
        </w:rPr>
        <w:t>D</w:t>
      </w:r>
      <w:r>
        <w:rPr>
          <w:rFonts w:hint="eastAsia" w:ascii="Times New Roman" w:hAnsi="Times New Roman" w:cs="Times New Roman"/>
          <w:szCs w:val="24"/>
          <w:highlight w:val="lightGray"/>
        </w:rPr>
        <w:t xml:space="preserve">  2.</w:t>
      </w:r>
      <w:r>
        <w:rPr>
          <w:rFonts w:ascii="Times New Roman" w:hAnsi="Times New Roman" w:cs="Times New Roman"/>
          <w:szCs w:val="24"/>
          <w:highlight w:val="lightGray"/>
        </w:rPr>
        <w:t>A</w:t>
      </w:r>
      <w:r>
        <w:rPr>
          <w:rFonts w:hint="eastAsia" w:ascii="Times New Roman" w:hAnsi="Times New Roman" w:cs="Times New Roman"/>
          <w:szCs w:val="24"/>
          <w:highlight w:val="lightGray"/>
        </w:rPr>
        <w:t xml:space="preserve">  3.</w:t>
      </w:r>
      <w:r>
        <w:rPr>
          <w:rFonts w:ascii="Times New Roman" w:hAnsi="Times New Roman" w:cs="Times New Roman"/>
          <w:szCs w:val="24"/>
          <w:highlight w:val="lightGray"/>
        </w:rPr>
        <w:t>I</w:t>
      </w:r>
      <w:r>
        <w:rPr>
          <w:rFonts w:hint="eastAsia" w:ascii="Times New Roman" w:hAnsi="Times New Roman" w:cs="Times New Roman"/>
          <w:szCs w:val="24"/>
          <w:highlight w:val="lightGray"/>
        </w:rPr>
        <w:t xml:space="preserve">  4.</w:t>
      </w:r>
      <w:r>
        <w:rPr>
          <w:rFonts w:ascii="Times New Roman" w:hAnsi="Times New Roman" w:cs="Times New Roman"/>
          <w:szCs w:val="24"/>
          <w:highlight w:val="lightGray"/>
        </w:rPr>
        <w:t>E</w:t>
      </w:r>
      <w:r>
        <w:rPr>
          <w:rFonts w:hint="eastAsia" w:ascii="Times New Roman" w:hAnsi="Times New Roman" w:cs="Times New Roman"/>
          <w:szCs w:val="24"/>
          <w:highlight w:val="lightGray"/>
        </w:rPr>
        <w:t xml:space="preserve">  5.</w:t>
      </w:r>
      <w:r>
        <w:rPr>
          <w:rFonts w:ascii="Times New Roman" w:hAnsi="Times New Roman" w:cs="Times New Roman"/>
          <w:szCs w:val="24"/>
          <w:highlight w:val="lightGray"/>
        </w:rPr>
        <w:t>H</w:t>
      </w:r>
      <w:r>
        <w:rPr>
          <w:rFonts w:hint="eastAsia" w:ascii="Times New Roman" w:hAnsi="Times New Roman" w:cs="Times New Roman"/>
          <w:szCs w:val="24"/>
          <w:highlight w:val="lightGray"/>
        </w:rPr>
        <w:t xml:space="preserve">  6.</w:t>
      </w:r>
      <w:r>
        <w:rPr>
          <w:rFonts w:ascii="Times New Roman" w:hAnsi="Times New Roman" w:cs="Times New Roman"/>
          <w:szCs w:val="24"/>
          <w:highlight w:val="lightGray"/>
        </w:rPr>
        <w:t>G</w:t>
      </w:r>
      <w:r>
        <w:rPr>
          <w:rFonts w:hint="eastAsia" w:ascii="Times New Roman" w:hAnsi="Times New Roman" w:cs="Times New Roman"/>
          <w:szCs w:val="24"/>
          <w:highlight w:val="lightGray"/>
        </w:rPr>
        <w:t xml:space="preserve">  7.</w:t>
      </w:r>
      <w:r>
        <w:rPr>
          <w:rFonts w:ascii="Times New Roman" w:hAnsi="Times New Roman" w:cs="Times New Roman"/>
          <w:szCs w:val="24"/>
          <w:highlight w:val="lightGray"/>
        </w:rPr>
        <w:t>F</w:t>
      </w:r>
      <w:r>
        <w:rPr>
          <w:rFonts w:hint="eastAsia" w:ascii="Times New Roman" w:hAnsi="Times New Roman" w:cs="Times New Roman"/>
          <w:szCs w:val="24"/>
          <w:highlight w:val="lightGray"/>
        </w:rPr>
        <w:t xml:space="preserve">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widowControl/>
        <w:jc w:val="left"/>
        <w:rPr>
          <w:rFonts w:ascii="Times New Roman" w:hAnsi="Times New Roman" w:cs="Times New Roman"/>
          <w:b/>
          <w:szCs w:val="24"/>
        </w:rPr>
      </w:pPr>
      <w:r>
        <w:rPr>
          <w:rFonts w:ascii="Times New Roman" w:hAnsi="Times New Roman" w:cs="Times New Roman"/>
          <w:b/>
          <w:szCs w:val="24"/>
        </w:rPr>
        <w:br w:type="page"/>
      </w:r>
    </w:p>
    <w:p>
      <w:pPr>
        <w:pStyle w:val="2"/>
        <w:spacing w:before="0" w:after="0" w:line="240" w:lineRule="auto"/>
        <w:rPr>
          <w:rFonts w:ascii="Times New Roman" w:hAnsi="Times New Roman" w:eastAsia="宋体" w:cs="Times New Roman"/>
          <w:sz w:val="40"/>
          <w:highlight w:val="green"/>
        </w:rPr>
      </w:pPr>
      <w:r>
        <w:rPr>
          <w:rFonts w:hint="eastAsia" w:ascii="Times New Roman" w:hAnsi="Times New Roman" w:cs="Times New Roman"/>
          <w:b/>
          <w:szCs w:val="24"/>
        </w:rPr>
        <w:t>Self-reflection</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outlineLvl w:val="0"/>
        <w:rPr>
          <w:rFonts w:ascii="Times New Roman" w:hAnsi="Times New Roman" w:cs="Times New Roman"/>
          <w:b/>
          <w:szCs w:val="24"/>
          <w:highlight w:val="lightGray"/>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368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jc w:val="left"/>
              <w:rPr>
                <w:rFonts w:ascii="Times New Roman" w:hAnsi="Times New Roman" w:eastAsia="宋体" w:cs="Times New Roman"/>
                <w:szCs w:val="24"/>
                <w:highlight w:val="lightGray"/>
              </w:rPr>
            </w:pPr>
          </w:p>
        </w:tc>
        <w:tc>
          <w:tcPr>
            <w:tcW w:w="3685" w:type="dxa"/>
          </w:tcPr>
          <w:p>
            <w:pPr>
              <w:jc w:val="center"/>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Aspects</w:t>
            </w:r>
          </w:p>
        </w:tc>
        <w:tc>
          <w:tcPr>
            <w:tcW w:w="2835" w:type="dxa"/>
          </w:tcPr>
          <w:p>
            <w:pPr>
              <w:jc w:val="center"/>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Difficulties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vMerge w:val="restart"/>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Content</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Introducing </w:t>
            </w:r>
            <w:r>
              <w:rPr>
                <w:rFonts w:ascii="Times New Roman" w:hAnsi="Times New Roman" w:eastAsia="宋体" w:cs="Times New Roman"/>
                <w:szCs w:val="24"/>
                <w:highlight w:val="lightGray"/>
              </w:rPr>
              <w:t xml:space="preserve">freshman </w:t>
            </w:r>
            <w:r>
              <w:rPr>
                <w:rFonts w:hint="eastAsia" w:ascii="Times New Roman" w:hAnsi="Times New Roman" w:eastAsia="宋体" w:cs="Times New Roman"/>
                <w:szCs w:val="24"/>
                <w:highlight w:val="lightGray"/>
              </w:rPr>
              <w:t>challenges</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vMerge w:val="continue"/>
          </w:tcPr>
          <w:p>
            <w:pPr>
              <w:jc w:val="left"/>
              <w:rPr>
                <w:rFonts w:ascii="Times New Roman" w:hAnsi="Times New Roman" w:eastAsia="宋体" w:cs="Times New Roman"/>
                <w:szCs w:val="24"/>
                <w:highlight w:val="lightGray"/>
              </w:rPr>
            </w:pP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Suggesting </w:t>
            </w:r>
            <w:r>
              <w:rPr>
                <w:rFonts w:ascii="Times New Roman" w:hAnsi="Times New Roman" w:eastAsia="宋体" w:cs="Times New Roman"/>
                <w:szCs w:val="24"/>
                <w:highlight w:val="lightGray"/>
              </w:rPr>
              <w:t>solutions to</w:t>
            </w:r>
            <w:r>
              <w:rPr>
                <w:rFonts w:hint="eastAsia" w:ascii="Times New Roman" w:hAnsi="Times New Roman" w:eastAsia="宋体" w:cs="Times New Roman"/>
                <w:szCs w:val="24"/>
                <w:highlight w:val="lightGray"/>
              </w:rPr>
              <w:t xml:space="preserve"> problems</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jc w:val="left"/>
              <w:rPr>
                <w:rFonts w:ascii="Times New Roman" w:hAnsi="Times New Roman" w:eastAsia="宋体" w:cs="Times New Roman"/>
                <w:szCs w:val="24"/>
                <w:highlight w:val="lightGray"/>
              </w:rPr>
            </w:pPr>
            <w:r>
              <w:rPr>
                <w:rFonts w:ascii="Times New Roman" w:hAnsi="Times New Roman" w:eastAsia="宋体" w:cs="Times New Roman"/>
                <w:szCs w:val="24"/>
                <w:highlight w:val="lightGray"/>
              </w:rPr>
              <w:t>L</w:t>
            </w:r>
            <w:r>
              <w:rPr>
                <w:rFonts w:hint="eastAsia" w:ascii="Times New Roman" w:hAnsi="Times New Roman" w:eastAsia="宋体" w:cs="Times New Roman"/>
                <w:szCs w:val="24"/>
                <w:highlight w:val="lightGray"/>
              </w:rPr>
              <w:t>anguage</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Vocabulary/Expression/Sentence structure/style</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Structure</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Organizing </w:t>
            </w:r>
            <w:r>
              <w:rPr>
                <w:rFonts w:ascii="Times New Roman" w:hAnsi="Times New Roman" w:eastAsia="宋体" w:cs="Times New Roman"/>
                <w:szCs w:val="24"/>
                <w:highlight w:val="lightGray"/>
              </w:rPr>
              <w:t>a</w:t>
            </w:r>
            <w:r>
              <w:rPr>
                <w:rFonts w:hint="eastAsia" w:ascii="Times New Roman" w:hAnsi="Times New Roman" w:eastAsia="宋体" w:cs="Times New Roman"/>
                <w:szCs w:val="24"/>
                <w:highlight w:val="lightGray"/>
              </w:rPr>
              <w:t xml:space="preserve"> conversation logically</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Communication</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Taking turns appropriately in a conversation</w:t>
            </w:r>
          </w:p>
        </w:tc>
        <w:tc>
          <w:tcPr>
            <w:tcW w:w="2835" w:type="dxa"/>
          </w:tcPr>
          <w:p>
            <w:pPr>
              <w:jc w:val="left"/>
              <w:rPr>
                <w:rFonts w:ascii="Times New Roman" w:hAnsi="Times New Roman" w:eastAsia="宋体" w:cs="Times New Roman"/>
                <w:szCs w:val="24"/>
                <w:highlight w:val="lightGra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3" w:type="dxa"/>
          </w:tcPr>
          <w:p>
            <w:pPr>
              <w:jc w:val="left"/>
              <w:rPr>
                <w:rFonts w:ascii="Times New Roman" w:hAnsi="Times New Roman" w:eastAsia="宋体" w:cs="Times New Roman"/>
                <w:szCs w:val="24"/>
                <w:highlight w:val="lightGray"/>
              </w:rPr>
            </w:pPr>
            <w:r>
              <w:rPr>
                <w:rFonts w:ascii="Times New Roman" w:hAnsi="Times New Roman" w:eastAsia="宋体" w:cs="Times New Roman"/>
                <w:szCs w:val="24"/>
                <w:highlight w:val="lightGray"/>
              </w:rPr>
              <w:t>A</w:t>
            </w:r>
            <w:r>
              <w:rPr>
                <w:rFonts w:hint="eastAsia" w:ascii="Times New Roman" w:hAnsi="Times New Roman" w:eastAsia="宋体" w:cs="Times New Roman"/>
                <w:szCs w:val="24"/>
                <w:highlight w:val="lightGray"/>
              </w:rPr>
              <w:t>ct</w:t>
            </w:r>
            <w:r>
              <w:rPr>
                <w:rFonts w:ascii="Times New Roman" w:hAnsi="Times New Roman" w:eastAsia="宋体" w:cs="Times New Roman"/>
                <w:szCs w:val="24"/>
                <w:highlight w:val="lightGray"/>
              </w:rPr>
              <w:t>ion</w:t>
            </w:r>
          </w:p>
        </w:tc>
        <w:tc>
          <w:tcPr>
            <w:tcW w:w="3685" w:type="dxa"/>
          </w:tcPr>
          <w:p>
            <w:pPr>
              <w:jc w:val="left"/>
              <w:rPr>
                <w:rFonts w:ascii="Times New Roman" w:hAnsi="Times New Roman" w:eastAsia="宋体" w:cs="Times New Roman"/>
                <w:szCs w:val="24"/>
                <w:highlight w:val="lightGray"/>
              </w:rPr>
            </w:pPr>
            <w:r>
              <w:rPr>
                <w:rFonts w:hint="eastAsia" w:ascii="Times New Roman" w:hAnsi="Times New Roman" w:eastAsia="宋体" w:cs="Times New Roman"/>
                <w:szCs w:val="24"/>
                <w:highlight w:val="lightGray"/>
              </w:rPr>
              <w:t xml:space="preserve">Growing </w:t>
            </w:r>
            <w:r>
              <w:rPr>
                <w:rFonts w:ascii="Times New Roman" w:hAnsi="Times New Roman" w:eastAsia="宋体" w:cs="Times New Roman"/>
                <w:szCs w:val="24"/>
                <w:highlight w:val="lightGray"/>
              </w:rPr>
              <w:t xml:space="preserve">as a person </w:t>
            </w:r>
            <w:r>
              <w:rPr>
                <w:rFonts w:hint="eastAsia" w:ascii="Times New Roman" w:hAnsi="Times New Roman" w:eastAsia="宋体" w:cs="Times New Roman"/>
                <w:szCs w:val="24"/>
                <w:highlight w:val="lightGray"/>
              </w:rPr>
              <w:t xml:space="preserve">by solving </w:t>
            </w:r>
            <w:r>
              <w:rPr>
                <w:rFonts w:ascii="Times New Roman" w:hAnsi="Times New Roman" w:eastAsia="宋体" w:cs="Times New Roman"/>
                <w:szCs w:val="24"/>
                <w:highlight w:val="lightGray"/>
              </w:rPr>
              <w:t xml:space="preserve">various college </w:t>
            </w:r>
            <w:r>
              <w:rPr>
                <w:rFonts w:hint="eastAsia" w:ascii="Times New Roman" w:hAnsi="Times New Roman" w:eastAsia="宋体" w:cs="Times New Roman"/>
                <w:szCs w:val="24"/>
                <w:highlight w:val="lightGray"/>
              </w:rPr>
              <w:t xml:space="preserve">problems </w:t>
            </w:r>
          </w:p>
        </w:tc>
        <w:tc>
          <w:tcPr>
            <w:tcW w:w="2835" w:type="dxa"/>
          </w:tcPr>
          <w:p>
            <w:pPr>
              <w:jc w:val="left"/>
              <w:rPr>
                <w:rFonts w:ascii="Times New Roman" w:hAnsi="Times New Roman" w:eastAsia="宋体" w:cs="Times New Roman"/>
                <w:szCs w:val="24"/>
                <w:highlight w:val="lightGray"/>
              </w:rPr>
            </w:pPr>
          </w:p>
        </w:tc>
      </w:tr>
    </w:tbl>
    <w:p>
      <w:pPr>
        <w:pStyle w:val="21"/>
        <w:ind w:left="360" w:firstLine="0" w:firstLineChars="0"/>
        <w:rPr>
          <w:rFonts w:ascii="Times New Roman" w:hAnsi="Times New Roman" w:cs="Times New Roman"/>
          <w:szCs w:val="24"/>
        </w:rPr>
      </w:pP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yriad Pro">
    <w:panose1 w:val="020B0503030403020204"/>
    <w:charset w:val="86"/>
    <w:family w:val="swiss"/>
    <w:pitch w:val="default"/>
    <w:sig w:usb0="20000287" w:usb1="00000001" w:usb2="0000000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等线w.">
    <w:altName w:val="宋体"/>
    <w:panose1 w:val="00000000000000000000"/>
    <w:charset w:val="86"/>
    <w:family w:val="swiss"/>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80C76"/>
    <w:multiLevelType w:val="multilevel"/>
    <w:tmpl w:val="19480C76"/>
    <w:lvl w:ilvl="0" w:tentative="0">
      <w:start w:val="1"/>
      <w:numFmt w:val="upperLetter"/>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961218"/>
    <w:multiLevelType w:val="multilevel"/>
    <w:tmpl w:val="2D961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9B5D53"/>
    <w:multiLevelType w:val="multilevel"/>
    <w:tmpl w:val="3B9B5D53"/>
    <w:lvl w:ilvl="0" w:tentative="0">
      <w:start w:val="1"/>
      <w:numFmt w:val="decimal"/>
      <w:lvlText w:val="%1."/>
      <w:lvlJc w:val="left"/>
      <w:pPr>
        <w:ind w:left="360" w:hanging="360"/>
      </w:pPr>
      <w:rPr>
        <w:rFonts w:ascii="Times New Roman" w:hAnsi="Times New Roman" w:cs="Times New Roman"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1782372"/>
    <w:multiLevelType w:val="multilevel"/>
    <w:tmpl w:val="517823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F03211"/>
    <w:multiLevelType w:val="multilevel"/>
    <w:tmpl w:val="60F032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3AB5C3E"/>
    <w:multiLevelType w:val="multilevel"/>
    <w:tmpl w:val="63AB5C3E"/>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9FA6DDE"/>
    <w:multiLevelType w:val="multilevel"/>
    <w:tmpl w:val="69FA6D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4DB5536"/>
    <w:multiLevelType w:val="multilevel"/>
    <w:tmpl w:val="74DB5536"/>
    <w:lvl w:ilvl="0" w:tentative="0">
      <w:start w:val="1"/>
      <w:numFmt w:val="decimal"/>
      <w:lvlText w:val="%1)"/>
      <w:lvlJc w:val="left"/>
      <w:pPr>
        <w:ind w:left="360" w:hanging="360"/>
      </w:pPr>
      <w:rPr>
        <w:rFonts w:hint="default"/>
        <w:b w:val="0"/>
        <w:i w:val="0"/>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3635D5"/>
    <w:multiLevelType w:val="multilevel"/>
    <w:tmpl w:val="763635D5"/>
    <w:lvl w:ilvl="0" w:tentative="0">
      <w:start w:val="1"/>
      <w:numFmt w:val="bullet"/>
      <w:lvlText w:val="•"/>
      <w:lvlJc w:val="left"/>
      <w:pPr>
        <w:ind w:left="420" w:hanging="420"/>
      </w:pPr>
      <w:rPr>
        <w:rFonts w:hint="default" w:ascii="Times New Roman" w:hAnsi="Times New Roman"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1"/>
  </w:num>
  <w:num w:numId="7">
    <w:abstractNumId w:val="5"/>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en Cevik">
    <w15:presenceInfo w15:providerId="Windows Live" w15:userId="2044cb6a630b7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iZjJhMGIyNTM1MDQ1OGZhZTcwZDFiODQ2OGM0YmIifQ=="/>
  </w:docVars>
  <w:rsids>
    <w:rsidRoot w:val="00F928AD"/>
    <w:rsid w:val="0000040A"/>
    <w:rsid w:val="0000103B"/>
    <w:rsid w:val="0000160A"/>
    <w:rsid w:val="00002003"/>
    <w:rsid w:val="000026ED"/>
    <w:rsid w:val="00002B0D"/>
    <w:rsid w:val="00003BEF"/>
    <w:rsid w:val="00003E07"/>
    <w:rsid w:val="00004194"/>
    <w:rsid w:val="00004848"/>
    <w:rsid w:val="000060EE"/>
    <w:rsid w:val="000078FC"/>
    <w:rsid w:val="000100B9"/>
    <w:rsid w:val="0001118A"/>
    <w:rsid w:val="00012061"/>
    <w:rsid w:val="00012A08"/>
    <w:rsid w:val="00012C7A"/>
    <w:rsid w:val="00014537"/>
    <w:rsid w:val="00014DF5"/>
    <w:rsid w:val="00014F0B"/>
    <w:rsid w:val="000167C4"/>
    <w:rsid w:val="00017752"/>
    <w:rsid w:val="00017CBC"/>
    <w:rsid w:val="0002038A"/>
    <w:rsid w:val="00021382"/>
    <w:rsid w:val="0002184B"/>
    <w:rsid w:val="00022C26"/>
    <w:rsid w:val="00025671"/>
    <w:rsid w:val="000313B9"/>
    <w:rsid w:val="0003142C"/>
    <w:rsid w:val="00031D5F"/>
    <w:rsid w:val="000331EA"/>
    <w:rsid w:val="00034BFE"/>
    <w:rsid w:val="000373D3"/>
    <w:rsid w:val="00037D2E"/>
    <w:rsid w:val="00040253"/>
    <w:rsid w:val="00040956"/>
    <w:rsid w:val="000410CF"/>
    <w:rsid w:val="00041EDF"/>
    <w:rsid w:val="00042068"/>
    <w:rsid w:val="00044947"/>
    <w:rsid w:val="00045BA9"/>
    <w:rsid w:val="00046133"/>
    <w:rsid w:val="0004674C"/>
    <w:rsid w:val="00050045"/>
    <w:rsid w:val="0005083F"/>
    <w:rsid w:val="00052112"/>
    <w:rsid w:val="0005270D"/>
    <w:rsid w:val="00054CDF"/>
    <w:rsid w:val="00056315"/>
    <w:rsid w:val="0006201E"/>
    <w:rsid w:val="00062545"/>
    <w:rsid w:val="000637B1"/>
    <w:rsid w:val="0006516F"/>
    <w:rsid w:val="0006529D"/>
    <w:rsid w:val="00065F11"/>
    <w:rsid w:val="000664E0"/>
    <w:rsid w:val="0006685E"/>
    <w:rsid w:val="00067DCB"/>
    <w:rsid w:val="00072A06"/>
    <w:rsid w:val="00075CE1"/>
    <w:rsid w:val="00077DE7"/>
    <w:rsid w:val="00080A09"/>
    <w:rsid w:val="00080B47"/>
    <w:rsid w:val="0008655E"/>
    <w:rsid w:val="000865CD"/>
    <w:rsid w:val="000867E0"/>
    <w:rsid w:val="00086F0D"/>
    <w:rsid w:val="0009110A"/>
    <w:rsid w:val="0009121A"/>
    <w:rsid w:val="00094324"/>
    <w:rsid w:val="00095137"/>
    <w:rsid w:val="0009572F"/>
    <w:rsid w:val="00097A56"/>
    <w:rsid w:val="000A0230"/>
    <w:rsid w:val="000A04FC"/>
    <w:rsid w:val="000A10F4"/>
    <w:rsid w:val="000A1750"/>
    <w:rsid w:val="000A1A88"/>
    <w:rsid w:val="000A1AD7"/>
    <w:rsid w:val="000A4BC8"/>
    <w:rsid w:val="000A503E"/>
    <w:rsid w:val="000A7476"/>
    <w:rsid w:val="000A7D5A"/>
    <w:rsid w:val="000B3915"/>
    <w:rsid w:val="000B5468"/>
    <w:rsid w:val="000B5EE0"/>
    <w:rsid w:val="000B73D8"/>
    <w:rsid w:val="000C3727"/>
    <w:rsid w:val="000C6170"/>
    <w:rsid w:val="000D0B7D"/>
    <w:rsid w:val="000D290D"/>
    <w:rsid w:val="000D2E79"/>
    <w:rsid w:val="000E3B73"/>
    <w:rsid w:val="000E432C"/>
    <w:rsid w:val="000E4529"/>
    <w:rsid w:val="000E5764"/>
    <w:rsid w:val="000F08EE"/>
    <w:rsid w:val="000F156A"/>
    <w:rsid w:val="000F364C"/>
    <w:rsid w:val="000F38CC"/>
    <w:rsid w:val="000F5962"/>
    <w:rsid w:val="000F7C52"/>
    <w:rsid w:val="00100DC5"/>
    <w:rsid w:val="001010C2"/>
    <w:rsid w:val="00101CB9"/>
    <w:rsid w:val="00103F19"/>
    <w:rsid w:val="00107853"/>
    <w:rsid w:val="001113EE"/>
    <w:rsid w:val="00111C26"/>
    <w:rsid w:val="00111CE1"/>
    <w:rsid w:val="00111FD3"/>
    <w:rsid w:val="001125FA"/>
    <w:rsid w:val="0011276D"/>
    <w:rsid w:val="001127D5"/>
    <w:rsid w:val="0011379D"/>
    <w:rsid w:val="00114367"/>
    <w:rsid w:val="00115863"/>
    <w:rsid w:val="00121644"/>
    <w:rsid w:val="00121BF1"/>
    <w:rsid w:val="0012307D"/>
    <w:rsid w:val="00124F3A"/>
    <w:rsid w:val="00125F5B"/>
    <w:rsid w:val="0012606D"/>
    <w:rsid w:val="001274AA"/>
    <w:rsid w:val="001300D1"/>
    <w:rsid w:val="00130D5D"/>
    <w:rsid w:val="0013313C"/>
    <w:rsid w:val="00133216"/>
    <w:rsid w:val="001349DD"/>
    <w:rsid w:val="00136710"/>
    <w:rsid w:val="00136879"/>
    <w:rsid w:val="001376B7"/>
    <w:rsid w:val="00140CB7"/>
    <w:rsid w:val="001412C1"/>
    <w:rsid w:val="0014324C"/>
    <w:rsid w:val="001436AF"/>
    <w:rsid w:val="00151BEA"/>
    <w:rsid w:val="00151CF5"/>
    <w:rsid w:val="00153061"/>
    <w:rsid w:val="00153853"/>
    <w:rsid w:val="00154042"/>
    <w:rsid w:val="001551BA"/>
    <w:rsid w:val="001572D2"/>
    <w:rsid w:val="0015730B"/>
    <w:rsid w:val="00157574"/>
    <w:rsid w:val="00157B86"/>
    <w:rsid w:val="001616A3"/>
    <w:rsid w:val="001621C9"/>
    <w:rsid w:val="00163109"/>
    <w:rsid w:val="0016341F"/>
    <w:rsid w:val="00166BF7"/>
    <w:rsid w:val="001679CE"/>
    <w:rsid w:val="00170567"/>
    <w:rsid w:val="00170E5E"/>
    <w:rsid w:val="001714D1"/>
    <w:rsid w:val="00172E9C"/>
    <w:rsid w:val="00173023"/>
    <w:rsid w:val="00174AB6"/>
    <w:rsid w:val="00177D30"/>
    <w:rsid w:val="00177FD6"/>
    <w:rsid w:val="00183003"/>
    <w:rsid w:val="00183553"/>
    <w:rsid w:val="001837A3"/>
    <w:rsid w:val="00185508"/>
    <w:rsid w:val="00186E0B"/>
    <w:rsid w:val="001911F8"/>
    <w:rsid w:val="0019160E"/>
    <w:rsid w:val="00191C58"/>
    <w:rsid w:val="00193705"/>
    <w:rsid w:val="00194175"/>
    <w:rsid w:val="0019537F"/>
    <w:rsid w:val="001956A0"/>
    <w:rsid w:val="001961E8"/>
    <w:rsid w:val="00196478"/>
    <w:rsid w:val="00197084"/>
    <w:rsid w:val="00197C5B"/>
    <w:rsid w:val="001A0A8F"/>
    <w:rsid w:val="001A0F71"/>
    <w:rsid w:val="001A294B"/>
    <w:rsid w:val="001A37A0"/>
    <w:rsid w:val="001A4A90"/>
    <w:rsid w:val="001A4B58"/>
    <w:rsid w:val="001A4F23"/>
    <w:rsid w:val="001A74B9"/>
    <w:rsid w:val="001B0439"/>
    <w:rsid w:val="001B0F2E"/>
    <w:rsid w:val="001B198B"/>
    <w:rsid w:val="001B1EC1"/>
    <w:rsid w:val="001B319C"/>
    <w:rsid w:val="001B4415"/>
    <w:rsid w:val="001B4AFE"/>
    <w:rsid w:val="001B553C"/>
    <w:rsid w:val="001B564F"/>
    <w:rsid w:val="001B6461"/>
    <w:rsid w:val="001C03F7"/>
    <w:rsid w:val="001C0ACD"/>
    <w:rsid w:val="001C0DFE"/>
    <w:rsid w:val="001C4D05"/>
    <w:rsid w:val="001C4F05"/>
    <w:rsid w:val="001C5F0E"/>
    <w:rsid w:val="001C731D"/>
    <w:rsid w:val="001D269D"/>
    <w:rsid w:val="001D5DC6"/>
    <w:rsid w:val="001D6B39"/>
    <w:rsid w:val="001D7967"/>
    <w:rsid w:val="001E1EEC"/>
    <w:rsid w:val="001E23D3"/>
    <w:rsid w:val="001E24D5"/>
    <w:rsid w:val="001E2A7A"/>
    <w:rsid w:val="001E3024"/>
    <w:rsid w:val="001E3578"/>
    <w:rsid w:val="001E35E9"/>
    <w:rsid w:val="001E4019"/>
    <w:rsid w:val="001E588D"/>
    <w:rsid w:val="001E7CA2"/>
    <w:rsid w:val="001F0C7D"/>
    <w:rsid w:val="001F0C8C"/>
    <w:rsid w:val="001F4AD2"/>
    <w:rsid w:val="001F5173"/>
    <w:rsid w:val="001F6572"/>
    <w:rsid w:val="00202D11"/>
    <w:rsid w:val="00203490"/>
    <w:rsid w:val="0020641E"/>
    <w:rsid w:val="00206583"/>
    <w:rsid w:val="00206D2F"/>
    <w:rsid w:val="00207497"/>
    <w:rsid w:val="00215827"/>
    <w:rsid w:val="00215B11"/>
    <w:rsid w:val="00216A13"/>
    <w:rsid w:val="00222349"/>
    <w:rsid w:val="0022268C"/>
    <w:rsid w:val="00223B92"/>
    <w:rsid w:val="0022613D"/>
    <w:rsid w:val="0022641F"/>
    <w:rsid w:val="002266FE"/>
    <w:rsid w:val="00226FE7"/>
    <w:rsid w:val="0023062D"/>
    <w:rsid w:val="002319C1"/>
    <w:rsid w:val="00232EEC"/>
    <w:rsid w:val="00233DCE"/>
    <w:rsid w:val="002344F7"/>
    <w:rsid w:val="00236FBD"/>
    <w:rsid w:val="00240690"/>
    <w:rsid w:val="002427F3"/>
    <w:rsid w:val="002439B5"/>
    <w:rsid w:val="00244ADD"/>
    <w:rsid w:val="002455EA"/>
    <w:rsid w:val="00245FDF"/>
    <w:rsid w:val="002462E3"/>
    <w:rsid w:val="00246ADB"/>
    <w:rsid w:val="00246DC9"/>
    <w:rsid w:val="00247562"/>
    <w:rsid w:val="00250026"/>
    <w:rsid w:val="002503AA"/>
    <w:rsid w:val="00250B30"/>
    <w:rsid w:val="00251C64"/>
    <w:rsid w:val="00253EDC"/>
    <w:rsid w:val="00254256"/>
    <w:rsid w:val="00254CB1"/>
    <w:rsid w:val="00257C96"/>
    <w:rsid w:val="00260902"/>
    <w:rsid w:val="00263C80"/>
    <w:rsid w:val="00263E8E"/>
    <w:rsid w:val="002642E1"/>
    <w:rsid w:val="002651E7"/>
    <w:rsid w:val="002654D6"/>
    <w:rsid w:val="00270433"/>
    <w:rsid w:val="002723EA"/>
    <w:rsid w:val="00272D19"/>
    <w:rsid w:val="00272EF9"/>
    <w:rsid w:val="002733F1"/>
    <w:rsid w:val="00277019"/>
    <w:rsid w:val="002772CA"/>
    <w:rsid w:val="00277425"/>
    <w:rsid w:val="002777EB"/>
    <w:rsid w:val="00277ABF"/>
    <w:rsid w:val="00280311"/>
    <w:rsid w:val="00282232"/>
    <w:rsid w:val="0028226F"/>
    <w:rsid w:val="00283082"/>
    <w:rsid w:val="0028415D"/>
    <w:rsid w:val="00285CA6"/>
    <w:rsid w:val="00291DAB"/>
    <w:rsid w:val="002926E4"/>
    <w:rsid w:val="00292A84"/>
    <w:rsid w:val="00293515"/>
    <w:rsid w:val="0029365D"/>
    <w:rsid w:val="00293D11"/>
    <w:rsid w:val="00293FDA"/>
    <w:rsid w:val="00294FEA"/>
    <w:rsid w:val="002955CA"/>
    <w:rsid w:val="00295B6F"/>
    <w:rsid w:val="00296311"/>
    <w:rsid w:val="00297096"/>
    <w:rsid w:val="002A1CD1"/>
    <w:rsid w:val="002A24A8"/>
    <w:rsid w:val="002A31F8"/>
    <w:rsid w:val="002A519E"/>
    <w:rsid w:val="002A53F8"/>
    <w:rsid w:val="002A5FE1"/>
    <w:rsid w:val="002A77CB"/>
    <w:rsid w:val="002A7B8D"/>
    <w:rsid w:val="002B01CD"/>
    <w:rsid w:val="002B0BF2"/>
    <w:rsid w:val="002B0D0B"/>
    <w:rsid w:val="002B0FEA"/>
    <w:rsid w:val="002B4820"/>
    <w:rsid w:val="002B4842"/>
    <w:rsid w:val="002B5A07"/>
    <w:rsid w:val="002B7202"/>
    <w:rsid w:val="002B7F64"/>
    <w:rsid w:val="002C051E"/>
    <w:rsid w:val="002C10DC"/>
    <w:rsid w:val="002C3D2E"/>
    <w:rsid w:val="002C4876"/>
    <w:rsid w:val="002C5D37"/>
    <w:rsid w:val="002C67C3"/>
    <w:rsid w:val="002C7CB1"/>
    <w:rsid w:val="002D0307"/>
    <w:rsid w:val="002D067E"/>
    <w:rsid w:val="002D5D90"/>
    <w:rsid w:val="002D671B"/>
    <w:rsid w:val="002D6A7C"/>
    <w:rsid w:val="002E1983"/>
    <w:rsid w:val="002E3AEA"/>
    <w:rsid w:val="002E3E50"/>
    <w:rsid w:val="002E5B28"/>
    <w:rsid w:val="002E6CC4"/>
    <w:rsid w:val="002E7CA6"/>
    <w:rsid w:val="002E7F66"/>
    <w:rsid w:val="002F0BD6"/>
    <w:rsid w:val="002F1442"/>
    <w:rsid w:val="002F15E8"/>
    <w:rsid w:val="002F2529"/>
    <w:rsid w:val="002F29E6"/>
    <w:rsid w:val="002F33BC"/>
    <w:rsid w:val="002F4DAB"/>
    <w:rsid w:val="002F65BB"/>
    <w:rsid w:val="002F6C62"/>
    <w:rsid w:val="00301BCE"/>
    <w:rsid w:val="00301BE9"/>
    <w:rsid w:val="00303D97"/>
    <w:rsid w:val="003050D9"/>
    <w:rsid w:val="003060CE"/>
    <w:rsid w:val="003072AC"/>
    <w:rsid w:val="00307DFB"/>
    <w:rsid w:val="003103DB"/>
    <w:rsid w:val="003110AE"/>
    <w:rsid w:val="003125E8"/>
    <w:rsid w:val="00315545"/>
    <w:rsid w:val="003176FE"/>
    <w:rsid w:val="00322959"/>
    <w:rsid w:val="00323B88"/>
    <w:rsid w:val="00324DFB"/>
    <w:rsid w:val="003253C5"/>
    <w:rsid w:val="0032610C"/>
    <w:rsid w:val="003274B3"/>
    <w:rsid w:val="00327D36"/>
    <w:rsid w:val="00327FB2"/>
    <w:rsid w:val="0033088E"/>
    <w:rsid w:val="00331D6D"/>
    <w:rsid w:val="00331F97"/>
    <w:rsid w:val="00333272"/>
    <w:rsid w:val="00333279"/>
    <w:rsid w:val="0033361B"/>
    <w:rsid w:val="003351A2"/>
    <w:rsid w:val="00335AC9"/>
    <w:rsid w:val="00336959"/>
    <w:rsid w:val="00341419"/>
    <w:rsid w:val="00344664"/>
    <w:rsid w:val="00345BFB"/>
    <w:rsid w:val="00345E14"/>
    <w:rsid w:val="00346EAA"/>
    <w:rsid w:val="00350444"/>
    <w:rsid w:val="00350684"/>
    <w:rsid w:val="00350A09"/>
    <w:rsid w:val="0035138E"/>
    <w:rsid w:val="003525B9"/>
    <w:rsid w:val="003542AE"/>
    <w:rsid w:val="003545F9"/>
    <w:rsid w:val="00354D20"/>
    <w:rsid w:val="00355586"/>
    <w:rsid w:val="00355C71"/>
    <w:rsid w:val="00356415"/>
    <w:rsid w:val="003575EC"/>
    <w:rsid w:val="003600AC"/>
    <w:rsid w:val="00360CB4"/>
    <w:rsid w:val="00360D36"/>
    <w:rsid w:val="00364BAE"/>
    <w:rsid w:val="003650A2"/>
    <w:rsid w:val="003659F3"/>
    <w:rsid w:val="003668E9"/>
    <w:rsid w:val="00371A2C"/>
    <w:rsid w:val="00371F13"/>
    <w:rsid w:val="003724A1"/>
    <w:rsid w:val="0037265A"/>
    <w:rsid w:val="00373824"/>
    <w:rsid w:val="00374BCE"/>
    <w:rsid w:val="00375930"/>
    <w:rsid w:val="00375BAC"/>
    <w:rsid w:val="0037606C"/>
    <w:rsid w:val="0037633C"/>
    <w:rsid w:val="00381060"/>
    <w:rsid w:val="0038143F"/>
    <w:rsid w:val="00381D78"/>
    <w:rsid w:val="003825A3"/>
    <w:rsid w:val="00382C03"/>
    <w:rsid w:val="003836B1"/>
    <w:rsid w:val="003906D9"/>
    <w:rsid w:val="00390D69"/>
    <w:rsid w:val="0039166F"/>
    <w:rsid w:val="00391ED8"/>
    <w:rsid w:val="00392171"/>
    <w:rsid w:val="0039329D"/>
    <w:rsid w:val="00393BCD"/>
    <w:rsid w:val="00394441"/>
    <w:rsid w:val="003A0405"/>
    <w:rsid w:val="003A0756"/>
    <w:rsid w:val="003A28BB"/>
    <w:rsid w:val="003A6686"/>
    <w:rsid w:val="003A6B9D"/>
    <w:rsid w:val="003A7C4C"/>
    <w:rsid w:val="003A7F18"/>
    <w:rsid w:val="003B1840"/>
    <w:rsid w:val="003B21FF"/>
    <w:rsid w:val="003B2C59"/>
    <w:rsid w:val="003B6527"/>
    <w:rsid w:val="003B6EE7"/>
    <w:rsid w:val="003B79DC"/>
    <w:rsid w:val="003C08E1"/>
    <w:rsid w:val="003C2D72"/>
    <w:rsid w:val="003C30FA"/>
    <w:rsid w:val="003C41C1"/>
    <w:rsid w:val="003C42F1"/>
    <w:rsid w:val="003C5E6B"/>
    <w:rsid w:val="003C6612"/>
    <w:rsid w:val="003C75B1"/>
    <w:rsid w:val="003D1DE2"/>
    <w:rsid w:val="003D27AD"/>
    <w:rsid w:val="003D36BE"/>
    <w:rsid w:val="003D4CDB"/>
    <w:rsid w:val="003D62A8"/>
    <w:rsid w:val="003D766D"/>
    <w:rsid w:val="003D76B5"/>
    <w:rsid w:val="003E112A"/>
    <w:rsid w:val="003E36F7"/>
    <w:rsid w:val="003E3F94"/>
    <w:rsid w:val="003E4777"/>
    <w:rsid w:val="003F02E7"/>
    <w:rsid w:val="003F0C6E"/>
    <w:rsid w:val="003F1AFD"/>
    <w:rsid w:val="003F39EF"/>
    <w:rsid w:val="003F3BE4"/>
    <w:rsid w:val="003F4099"/>
    <w:rsid w:val="003F5DF3"/>
    <w:rsid w:val="003F7438"/>
    <w:rsid w:val="003F77FB"/>
    <w:rsid w:val="003F7806"/>
    <w:rsid w:val="00400767"/>
    <w:rsid w:val="00400F32"/>
    <w:rsid w:val="0040124D"/>
    <w:rsid w:val="00401286"/>
    <w:rsid w:val="0040272B"/>
    <w:rsid w:val="00404337"/>
    <w:rsid w:val="004068B0"/>
    <w:rsid w:val="00407193"/>
    <w:rsid w:val="00410DBC"/>
    <w:rsid w:val="00416124"/>
    <w:rsid w:val="00416774"/>
    <w:rsid w:val="0041700C"/>
    <w:rsid w:val="00417347"/>
    <w:rsid w:val="004178C7"/>
    <w:rsid w:val="00417EC7"/>
    <w:rsid w:val="00421770"/>
    <w:rsid w:val="00421F8E"/>
    <w:rsid w:val="00422BD5"/>
    <w:rsid w:val="0042442E"/>
    <w:rsid w:val="00430CC3"/>
    <w:rsid w:val="0043119B"/>
    <w:rsid w:val="004329B2"/>
    <w:rsid w:val="00435A43"/>
    <w:rsid w:val="00435B50"/>
    <w:rsid w:val="004378C1"/>
    <w:rsid w:val="00440AC0"/>
    <w:rsid w:val="004413F1"/>
    <w:rsid w:val="00441578"/>
    <w:rsid w:val="00442249"/>
    <w:rsid w:val="004426A5"/>
    <w:rsid w:val="00446022"/>
    <w:rsid w:val="00446ADA"/>
    <w:rsid w:val="00446CBA"/>
    <w:rsid w:val="00447641"/>
    <w:rsid w:val="00450BE8"/>
    <w:rsid w:val="0045103B"/>
    <w:rsid w:val="004511DD"/>
    <w:rsid w:val="00451352"/>
    <w:rsid w:val="00451CEC"/>
    <w:rsid w:val="00452A71"/>
    <w:rsid w:val="00453BCE"/>
    <w:rsid w:val="00456C0E"/>
    <w:rsid w:val="004571A9"/>
    <w:rsid w:val="00457ABA"/>
    <w:rsid w:val="00460295"/>
    <w:rsid w:val="00460849"/>
    <w:rsid w:val="004608AD"/>
    <w:rsid w:val="004625E9"/>
    <w:rsid w:val="004643B5"/>
    <w:rsid w:val="00464509"/>
    <w:rsid w:val="004662A0"/>
    <w:rsid w:val="004662C9"/>
    <w:rsid w:val="004667DE"/>
    <w:rsid w:val="00467F56"/>
    <w:rsid w:val="00471644"/>
    <w:rsid w:val="004716C1"/>
    <w:rsid w:val="0047180A"/>
    <w:rsid w:val="00471DB0"/>
    <w:rsid w:val="0047242E"/>
    <w:rsid w:val="004724D4"/>
    <w:rsid w:val="00472738"/>
    <w:rsid w:val="0047305D"/>
    <w:rsid w:val="00473C86"/>
    <w:rsid w:val="004746C2"/>
    <w:rsid w:val="00474EC9"/>
    <w:rsid w:val="00476381"/>
    <w:rsid w:val="0047727A"/>
    <w:rsid w:val="00477FF0"/>
    <w:rsid w:val="00483CE9"/>
    <w:rsid w:val="00483E86"/>
    <w:rsid w:val="004854F2"/>
    <w:rsid w:val="00485B28"/>
    <w:rsid w:val="00486215"/>
    <w:rsid w:val="00486C96"/>
    <w:rsid w:val="004875FE"/>
    <w:rsid w:val="00487A36"/>
    <w:rsid w:val="004926F4"/>
    <w:rsid w:val="00494574"/>
    <w:rsid w:val="004947AA"/>
    <w:rsid w:val="004965CA"/>
    <w:rsid w:val="004972E1"/>
    <w:rsid w:val="00497343"/>
    <w:rsid w:val="0049749F"/>
    <w:rsid w:val="004A0B24"/>
    <w:rsid w:val="004A250A"/>
    <w:rsid w:val="004A3FFD"/>
    <w:rsid w:val="004A6ADF"/>
    <w:rsid w:val="004A6F42"/>
    <w:rsid w:val="004A73D9"/>
    <w:rsid w:val="004A7F25"/>
    <w:rsid w:val="004B0054"/>
    <w:rsid w:val="004B069F"/>
    <w:rsid w:val="004B0723"/>
    <w:rsid w:val="004B0821"/>
    <w:rsid w:val="004B0C3F"/>
    <w:rsid w:val="004B0F52"/>
    <w:rsid w:val="004B0F6F"/>
    <w:rsid w:val="004B139F"/>
    <w:rsid w:val="004B20A6"/>
    <w:rsid w:val="004B4777"/>
    <w:rsid w:val="004B4A05"/>
    <w:rsid w:val="004B4F2D"/>
    <w:rsid w:val="004B5D63"/>
    <w:rsid w:val="004B6119"/>
    <w:rsid w:val="004B6912"/>
    <w:rsid w:val="004C1F6D"/>
    <w:rsid w:val="004C2F91"/>
    <w:rsid w:val="004C3347"/>
    <w:rsid w:val="004C53D9"/>
    <w:rsid w:val="004C568D"/>
    <w:rsid w:val="004C5C30"/>
    <w:rsid w:val="004C66C2"/>
    <w:rsid w:val="004C79D1"/>
    <w:rsid w:val="004C7B56"/>
    <w:rsid w:val="004D286D"/>
    <w:rsid w:val="004D44DA"/>
    <w:rsid w:val="004D48B4"/>
    <w:rsid w:val="004D4AAE"/>
    <w:rsid w:val="004D60F4"/>
    <w:rsid w:val="004D72B5"/>
    <w:rsid w:val="004D734D"/>
    <w:rsid w:val="004E10C9"/>
    <w:rsid w:val="004E1511"/>
    <w:rsid w:val="004E1BC9"/>
    <w:rsid w:val="004E4191"/>
    <w:rsid w:val="004E424B"/>
    <w:rsid w:val="004E4596"/>
    <w:rsid w:val="004E49C2"/>
    <w:rsid w:val="004E49CC"/>
    <w:rsid w:val="004E568C"/>
    <w:rsid w:val="004E5C3E"/>
    <w:rsid w:val="004F0B0A"/>
    <w:rsid w:val="004F160F"/>
    <w:rsid w:val="004F184A"/>
    <w:rsid w:val="004F2AC2"/>
    <w:rsid w:val="004F7453"/>
    <w:rsid w:val="004F75F1"/>
    <w:rsid w:val="005009A1"/>
    <w:rsid w:val="00501C87"/>
    <w:rsid w:val="00501EAC"/>
    <w:rsid w:val="00502403"/>
    <w:rsid w:val="005026FD"/>
    <w:rsid w:val="005028B3"/>
    <w:rsid w:val="00505511"/>
    <w:rsid w:val="00505F85"/>
    <w:rsid w:val="00510B6B"/>
    <w:rsid w:val="00511F2E"/>
    <w:rsid w:val="005122AD"/>
    <w:rsid w:val="00512C9B"/>
    <w:rsid w:val="00514E99"/>
    <w:rsid w:val="00515864"/>
    <w:rsid w:val="00515909"/>
    <w:rsid w:val="0052008E"/>
    <w:rsid w:val="00523FCA"/>
    <w:rsid w:val="00525047"/>
    <w:rsid w:val="00525A58"/>
    <w:rsid w:val="00525F54"/>
    <w:rsid w:val="0052659A"/>
    <w:rsid w:val="00534285"/>
    <w:rsid w:val="005360AF"/>
    <w:rsid w:val="005375B6"/>
    <w:rsid w:val="00537A35"/>
    <w:rsid w:val="00537FFC"/>
    <w:rsid w:val="00540CDB"/>
    <w:rsid w:val="0054226C"/>
    <w:rsid w:val="00543A1C"/>
    <w:rsid w:val="005440B0"/>
    <w:rsid w:val="005443E7"/>
    <w:rsid w:val="00545491"/>
    <w:rsid w:val="00545773"/>
    <w:rsid w:val="0054779C"/>
    <w:rsid w:val="00550809"/>
    <w:rsid w:val="00551546"/>
    <w:rsid w:val="00551995"/>
    <w:rsid w:val="00551D8B"/>
    <w:rsid w:val="00552816"/>
    <w:rsid w:val="00552B9F"/>
    <w:rsid w:val="00553ECE"/>
    <w:rsid w:val="00554060"/>
    <w:rsid w:val="00554FC9"/>
    <w:rsid w:val="00555D50"/>
    <w:rsid w:val="0055629F"/>
    <w:rsid w:val="00556508"/>
    <w:rsid w:val="005567A7"/>
    <w:rsid w:val="00557183"/>
    <w:rsid w:val="005607BE"/>
    <w:rsid w:val="00560B9C"/>
    <w:rsid w:val="00560F04"/>
    <w:rsid w:val="00560FF0"/>
    <w:rsid w:val="0056111F"/>
    <w:rsid w:val="00561481"/>
    <w:rsid w:val="0056194A"/>
    <w:rsid w:val="0056244A"/>
    <w:rsid w:val="005631CA"/>
    <w:rsid w:val="00563470"/>
    <w:rsid w:val="00563FD3"/>
    <w:rsid w:val="005642A4"/>
    <w:rsid w:val="00564B24"/>
    <w:rsid w:val="005652EA"/>
    <w:rsid w:val="00567431"/>
    <w:rsid w:val="0056751E"/>
    <w:rsid w:val="005677FF"/>
    <w:rsid w:val="00571387"/>
    <w:rsid w:val="005724F0"/>
    <w:rsid w:val="00573CFB"/>
    <w:rsid w:val="005750CA"/>
    <w:rsid w:val="005751E6"/>
    <w:rsid w:val="005758FB"/>
    <w:rsid w:val="00575B5D"/>
    <w:rsid w:val="00580369"/>
    <w:rsid w:val="005806C1"/>
    <w:rsid w:val="005806ED"/>
    <w:rsid w:val="005849C8"/>
    <w:rsid w:val="00584EFB"/>
    <w:rsid w:val="00586550"/>
    <w:rsid w:val="0058686E"/>
    <w:rsid w:val="00586EF6"/>
    <w:rsid w:val="00590A71"/>
    <w:rsid w:val="00591044"/>
    <w:rsid w:val="00591DB7"/>
    <w:rsid w:val="00591FF7"/>
    <w:rsid w:val="0059497B"/>
    <w:rsid w:val="00595152"/>
    <w:rsid w:val="005955FD"/>
    <w:rsid w:val="00595611"/>
    <w:rsid w:val="00595A4F"/>
    <w:rsid w:val="00595BE0"/>
    <w:rsid w:val="00595CDB"/>
    <w:rsid w:val="00596265"/>
    <w:rsid w:val="005962C3"/>
    <w:rsid w:val="005965A7"/>
    <w:rsid w:val="005A1509"/>
    <w:rsid w:val="005A1B51"/>
    <w:rsid w:val="005A1E5A"/>
    <w:rsid w:val="005A2439"/>
    <w:rsid w:val="005A27C3"/>
    <w:rsid w:val="005A2ED7"/>
    <w:rsid w:val="005A5033"/>
    <w:rsid w:val="005A664B"/>
    <w:rsid w:val="005B38DE"/>
    <w:rsid w:val="005B48B5"/>
    <w:rsid w:val="005B4B89"/>
    <w:rsid w:val="005B6767"/>
    <w:rsid w:val="005B75CA"/>
    <w:rsid w:val="005C144E"/>
    <w:rsid w:val="005C2377"/>
    <w:rsid w:val="005C3A16"/>
    <w:rsid w:val="005C4246"/>
    <w:rsid w:val="005C4A17"/>
    <w:rsid w:val="005C5D15"/>
    <w:rsid w:val="005C5F24"/>
    <w:rsid w:val="005C673E"/>
    <w:rsid w:val="005C724A"/>
    <w:rsid w:val="005D359B"/>
    <w:rsid w:val="005D3669"/>
    <w:rsid w:val="005D4369"/>
    <w:rsid w:val="005D509E"/>
    <w:rsid w:val="005D5B3D"/>
    <w:rsid w:val="005D6663"/>
    <w:rsid w:val="005D746D"/>
    <w:rsid w:val="005E0ED6"/>
    <w:rsid w:val="005E2C74"/>
    <w:rsid w:val="005E60D2"/>
    <w:rsid w:val="005E6636"/>
    <w:rsid w:val="005E6B85"/>
    <w:rsid w:val="005F1640"/>
    <w:rsid w:val="005F1733"/>
    <w:rsid w:val="005F25B0"/>
    <w:rsid w:val="005F2619"/>
    <w:rsid w:val="005F553F"/>
    <w:rsid w:val="005F6741"/>
    <w:rsid w:val="005F6CB4"/>
    <w:rsid w:val="00600215"/>
    <w:rsid w:val="00600B2E"/>
    <w:rsid w:val="00602211"/>
    <w:rsid w:val="00602537"/>
    <w:rsid w:val="00602779"/>
    <w:rsid w:val="006028B5"/>
    <w:rsid w:val="00602B0C"/>
    <w:rsid w:val="00603FB1"/>
    <w:rsid w:val="006047A0"/>
    <w:rsid w:val="006113D8"/>
    <w:rsid w:val="006122B7"/>
    <w:rsid w:val="00612F0B"/>
    <w:rsid w:val="00614DC8"/>
    <w:rsid w:val="0061580B"/>
    <w:rsid w:val="0061659C"/>
    <w:rsid w:val="00616CC8"/>
    <w:rsid w:val="006208DC"/>
    <w:rsid w:val="00622E2D"/>
    <w:rsid w:val="00625150"/>
    <w:rsid w:val="00625A97"/>
    <w:rsid w:val="00625FCC"/>
    <w:rsid w:val="00627EFA"/>
    <w:rsid w:val="00630CCD"/>
    <w:rsid w:val="0063119A"/>
    <w:rsid w:val="00633564"/>
    <w:rsid w:val="0063447F"/>
    <w:rsid w:val="00634ED3"/>
    <w:rsid w:val="0063520E"/>
    <w:rsid w:val="00635667"/>
    <w:rsid w:val="00637062"/>
    <w:rsid w:val="006374F5"/>
    <w:rsid w:val="00637F2D"/>
    <w:rsid w:val="006424CB"/>
    <w:rsid w:val="006428C5"/>
    <w:rsid w:val="00642F5E"/>
    <w:rsid w:val="00643FA5"/>
    <w:rsid w:val="0064403F"/>
    <w:rsid w:val="006441A8"/>
    <w:rsid w:val="00644344"/>
    <w:rsid w:val="00644AC0"/>
    <w:rsid w:val="00645135"/>
    <w:rsid w:val="006453F8"/>
    <w:rsid w:val="006457B8"/>
    <w:rsid w:val="00646CAE"/>
    <w:rsid w:val="0064709F"/>
    <w:rsid w:val="006476AE"/>
    <w:rsid w:val="00652181"/>
    <w:rsid w:val="00653B8E"/>
    <w:rsid w:val="006540A1"/>
    <w:rsid w:val="006543D2"/>
    <w:rsid w:val="00654B3D"/>
    <w:rsid w:val="00656812"/>
    <w:rsid w:val="0065690B"/>
    <w:rsid w:val="0066095E"/>
    <w:rsid w:val="00661200"/>
    <w:rsid w:val="00663A4F"/>
    <w:rsid w:val="00666423"/>
    <w:rsid w:val="00666FAE"/>
    <w:rsid w:val="006700F3"/>
    <w:rsid w:val="00671D52"/>
    <w:rsid w:val="00672044"/>
    <w:rsid w:val="006722C6"/>
    <w:rsid w:val="00672E66"/>
    <w:rsid w:val="00675010"/>
    <w:rsid w:val="006752C9"/>
    <w:rsid w:val="00675C01"/>
    <w:rsid w:val="0067725C"/>
    <w:rsid w:val="00677C31"/>
    <w:rsid w:val="00677C67"/>
    <w:rsid w:val="00677D43"/>
    <w:rsid w:val="00680029"/>
    <w:rsid w:val="00680108"/>
    <w:rsid w:val="006815EC"/>
    <w:rsid w:val="006840C4"/>
    <w:rsid w:val="00685379"/>
    <w:rsid w:val="00690B96"/>
    <w:rsid w:val="0069130C"/>
    <w:rsid w:val="00691EB6"/>
    <w:rsid w:val="006939F3"/>
    <w:rsid w:val="0069577B"/>
    <w:rsid w:val="00696483"/>
    <w:rsid w:val="006972F1"/>
    <w:rsid w:val="006A1CEA"/>
    <w:rsid w:val="006A1D2D"/>
    <w:rsid w:val="006A46EA"/>
    <w:rsid w:val="006A5718"/>
    <w:rsid w:val="006A6299"/>
    <w:rsid w:val="006A6679"/>
    <w:rsid w:val="006A676C"/>
    <w:rsid w:val="006A6964"/>
    <w:rsid w:val="006A6A57"/>
    <w:rsid w:val="006A709A"/>
    <w:rsid w:val="006B1DCA"/>
    <w:rsid w:val="006B3A58"/>
    <w:rsid w:val="006B3F94"/>
    <w:rsid w:val="006B67E5"/>
    <w:rsid w:val="006B721E"/>
    <w:rsid w:val="006B7BA9"/>
    <w:rsid w:val="006C3E99"/>
    <w:rsid w:val="006C40D3"/>
    <w:rsid w:val="006C6262"/>
    <w:rsid w:val="006D084D"/>
    <w:rsid w:val="006D4768"/>
    <w:rsid w:val="006D4EE6"/>
    <w:rsid w:val="006D51B5"/>
    <w:rsid w:val="006D5322"/>
    <w:rsid w:val="006D53CA"/>
    <w:rsid w:val="006D6151"/>
    <w:rsid w:val="006D61ED"/>
    <w:rsid w:val="006D695A"/>
    <w:rsid w:val="006D7194"/>
    <w:rsid w:val="006E08A5"/>
    <w:rsid w:val="006E0DFF"/>
    <w:rsid w:val="006E1E15"/>
    <w:rsid w:val="006E2038"/>
    <w:rsid w:val="006E3008"/>
    <w:rsid w:val="006E39D1"/>
    <w:rsid w:val="006E3BA8"/>
    <w:rsid w:val="006E3F98"/>
    <w:rsid w:val="006E4239"/>
    <w:rsid w:val="006E6688"/>
    <w:rsid w:val="006E7B4A"/>
    <w:rsid w:val="006E7D3D"/>
    <w:rsid w:val="006E7DAE"/>
    <w:rsid w:val="006F20C3"/>
    <w:rsid w:val="006F2267"/>
    <w:rsid w:val="006F353A"/>
    <w:rsid w:val="006F3A94"/>
    <w:rsid w:val="006F3B12"/>
    <w:rsid w:val="006F3D9D"/>
    <w:rsid w:val="006F3EAE"/>
    <w:rsid w:val="006F4704"/>
    <w:rsid w:val="006F4DAB"/>
    <w:rsid w:val="006F581B"/>
    <w:rsid w:val="006F58DB"/>
    <w:rsid w:val="006F5A33"/>
    <w:rsid w:val="006F659E"/>
    <w:rsid w:val="006F7D58"/>
    <w:rsid w:val="0070175C"/>
    <w:rsid w:val="00704663"/>
    <w:rsid w:val="007048F1"/>
    <w:rsid w:val="00705A4B"/>
    <w:rsid w:val="0070729F"/>
    <w:rsid w:val="00707C96"/>
    <w:rsid w:val="0071210D"/>
    <w:rsid w:val="0071402D"/>
    <w:rsid w:val="00714102"/>
    <w:rsid w:val="00715E30"/>
    <w:rsid w:val="007214C9"/>
    <w:rsid w:val="007215FF"/>
    <w:rsid w:val="0072282F"/>
    <w:rsid w:val="00722EEF"/>
    <w:rsid w:val="00726E5A"/>
    <w:rsid w:val="00727ACE"/>
    <w:rsid w:val="00730373"/>
    <w:rsid w:val="0073071F"/>
    <w:rsid w:val="00730D5C"/>
    <w:rsid w:val="007326CC"/>
    <w:rsid w:val="00732872"/>
    <w:rsid w:val="00733316"/>
    <w:rsid w:val="00734108"/>
    <w:rsid w:val="007358E0"/>
    <w:rsid w:val="00737D37"/>
    <w:rsid w:val="0074008A"/>
    <w:rsid w:val="00741612"/>
    <w:rsid w:val="00745674"/>
    <w:rsid w:val="007458A9"/>
    <w:rsid w:val="00746DE7"/>
    <w:rsid w:val="00750A48"/>
    <w:rsid w:val="0075354A"/>
    <w:rsid w:val="0075437A"/>
    <w:rsid w:val="00754668"/>
    <w:rsid w:val="00755192"/>
    <w:rsid w:val="00755B96"/>
    <w:rsid w:val="00756041"/>
    <w:rsid w:val="0075714D"/>
    <w:rsid w:val="00762D1B"/>
    <w:rsid w:val="00762EFE"/>
    <w:rsid w:val="00764174"/>
    <w:rsid w:val="00764EB6"/>
    <w:rsid w:val="00764FF9"/>
    <w:rsid w:val="00767C8E"/>
    <w:rsid w:val="00772202"/>
    <w:rsid w:val="00772DF4"/>
    <w:rsid w:val="007757AA"/>
    <w:rsid w:val="007759E8"/>
    <w:rsid w:val="00780166"/>
    <w:rsid w:val="00781276"/>
    <w:rsid w:val="00781310"/>
    <w:rsid w:val="00783258"/>
    <w:rsid w:val="007837C5"/>
    <w:rsid w:val="00784388"/>
    <w:rsid w:val="00784C50"/>
    <w:rsid w:val="007877FF"/>
    <w:rsid w:val="00790171"/>
    <w:rsid w:val="007915F5"/>
    <w:rsid w:val="00792059"/>
    <w:rsid w:val="007926E4"/>
    <w:rsid w:val="00792FAD"/>
    <w:rsid w:val="0079553F"/>
    <w:rsid w:val="0079595D"/>
    <w:rsid w:val="0079682F"/>
    <w:rsid w:val="007975B9"/>
    <w:rsid w:val="00797F6F"/>
    <w:rsid w:val="007A0E4A"/>
    <w:rsid w:val="007A1AF4"/>
    <w:rsid w:val="007A2F4F"/>
    <w:rsid w:val="007A3861"/>
    <w:rsid w:val="007A4E9C"/>
    <w:rsid w:val="007A5014"/>
    <w:rsid w:val="007A59A0"/>
    <w:rsid w:val="007B12D5"/>
    <w:rsid w:val="007B273F"/>
    <w:rsid w:val="007B29C0"/>
    <w:rsid w:val="007B7D16"/>
    <w:rsid w:val="007C084E"/>
    <w:rsid w:val="007C3177"/>
    <w:rsid w:val="007C403C"/>
    <w:rsid w:val="007C43E6"/>
    <w:rsid w:val="007C4DD3"/>
    <w:rsid w:val="007C4EDE"/>
    <w:rsid w:val="007C5592"/>
    <w:rsid w:val="007C65A7"/>
    <w:rsid w:val="007C67EA"/>
    <w:rsid w:val="007C7FD8"/>
    <w:rsid w:val="007D0791"/>
    <w:rsid w:val="007D1F3A"/>
    <w:rsid w:val="007D2901"/>
    <w:rsid w:val="007D53C7"/>
    <w:rsid w:val="007D7347"/>
    <w:rsid w:val="007D764D"/>
    <w:rsid w:val="007E03B1"/>
    <w:rsid w:val="007E048F"/>
    <w:rsid w:val="007E110E"/>
    <w:rsid w:val="007E1737"/>
    <w:rsid w:val="007E44C6"/>
    <w:rsid w:val="007F0D50"/>
    <w:rsid w:val="007F1CD0"/>
    <w:rsid w:val="007F2D60"/>
    <w:rsid w:val="007F33B3"/>
    <w:rsid w:val="007F3833"/>
    <w:rsid w:val="007F558E"/>
    <w:rsid w:val="007F55DF"/>
    <w:rsid w:val="0080042D"/>
    <w:rsid w:val="0080101D"/>
    <w:rsid w:val="00802312"/>
    <w:rsid w:val="00802E2F"/>
    <w:rsid w:val="00803073"/>
    <w:rsid w:val="008030EC"/>
    <w:rsid w:val="008031AE"/>
    <w:rsid w:val="00804E44"/>
    <w:rsid w:val="0080617D"/>
    <w:rsid w:val="00806F59"/>
    <w:rsid w:val="00811A3E"/>
    <w:rsid w:val="00813F39"/>
    <w:rsid w:val="008142B0"/>
    <w:rsid w:val="00814A92"/>
    <w:rsid w:val="0081664C"/>
    <w:rsid w:val="00817136"/>
    <w:rsid w:val="0081781A"/>
    <w:rsid w:val="00820199"/>
    <w:rsid w:val="00820D6D"/>
    <w:rsid w:val="0082120A"/>
    <w:rsid w:val="00821743"/>
    <w:rsid w:val="00821BA9"/>
    <w:rsid w:val="008227D7"/>
    <w:rsid w:val="008231C5"/>
    <w:rsid w:val="0082593E"/>
    <w:rsid w:val="00826A95"/>
    <w:rsid w:val="00826C91"/>
    <w:rsid w:val="00827343"/>
    <w:rsid w:val="0083161E"/>
    <w:rsid w:val="00833122"/>
    <w:rsid w:val="008348A1"/>
    <w:rsid w:val="00835417"/>
    <w:rsid w:val="00836C71"/>
    <w:rsid w:val="008377E5"/>
    <w:rsid w:val="0084498B"/>
    <w:rsid w:val="00844A6C"/>
    <w:rsid w:val="00847014"/>
    <w:rsid w:val="008475D1"/>
    <w:rsid w:val="008506B0"/>
    <w:rsid w:val="008520A2"/>
    <w:rsid w:val="00854076"/>
    <w:rsid w:val="00854297"/>
    <w:rsid w:val="0085463D"/>
    <w:rsid w:val="0085590C"/>
    <w:rsid w:val="0085680B"/>
    <w:rsid w:val="00856A62"/>
    <w:rsid w:val="0086027C"/>
    <w:rsid w:val="00861606"/>
    <w:rsid w:val="008617A8"/>
    <w:rsid w:val="008626A7"/>
    <w:rsid w:val="00862ADC"/>
    <w:rsid w:val="00863C6A"/>
    <w:rsid w:val="008641CD"/>
    <w:rsid w:val="008679A4"/>
    <w:rsid w:val="008711FE"/>
    <w:rsid w:val="00871280"/>
    <w:rsid w:val="008721F0"/>
    <w:rsid w:val="008725DE"/>
    <w:rsid w:val="00872628"/>
    <w:rsid w:val="00872723"/>
    <w:rsid w:val="00872D44"/>
    <w:rsid w:val="00873628"/>
    <w:rsid w:val="008737D5"/>
    <w:rsid w:val="008750F7"/>
    <w:rsid w:val="008779E3"/>
    <w:rsid w:val="0088025A"/>
    <w:rsid w:val="00881C36"/>
    <w:rsid w:val="00882BE0"/>
    <w:rsid w:val="008838CC"/>
    <w:rsid w:val="00884035"/>
    <w:rsid w:val="0088415F"/>
    <w:rsid w:val="008843A8"/>
    <w:rsid w:val="00885228"/>
    <w:rsid w:val="008873A8"/>
    <w:rsid w:val="008922B1"/>
    <w:rsid w:val="00892560"/>
    <w:rsid w:val="00894F23"/>
    <w:rsid w:val="00895F2B"/>
    <w:rsid w:val="00897775"/>
    <w:rsid w:val="008979B0"/>
    <w:rsid w:val="00897A6E"/>
    <w:rsid w:val="008A009D"/>
    <w:rsid w:val="008A07CF"/>
    <w:rsid w:val="008A19E4"/>
    <w:rsid w:val="008A38E1"/>
    <w:rsid w:val="008A4C2E"/>
    <w:rsid w:val="008A62DD"/>
    <w:rsid w:val="008A6AF1"/>
    <w:rsid w:val="008A6F2D"/>
    <w:rsid w:val="008B0C83"/>
    <w:rsid w:val="008B258C"/>
    <w:rsid w:val="008B3665"/>
    <w:rsid w:val="008B3FB7"/>
    <w:rsid w:val="008B43A9"/>
    <w:rsid w:val="008B4539"/>
    <w:rsid w:val="008B5367"/>
    <w:rsid w:val="008B7951"/>
    <w:rsid w:val="008C0259"/>
    <w:rsid w:val="008C1538"/>
    <w:rsid w:val="008C1F28"/>
    <w:rsid w:val="008C3684"/>
    <w:rsid w:val="008C4C76"/>
    <w:rsid w:val="008C5C0F"/>
    <w:rsid w:val="008D1716"/>
    <w:rsid w:val="008D1F1E"/>
    <w:rsid w:val="008D2D21"/>
    <w:rsid w:val="008D3C37"/>
    <w:rsid w:val="008D4936"/>
    <w:rsid w:val="008D4FFC"/>
    <w:rsid w:val="008D59F7"/>
    <w:rsid w:val="008D623C"/>
    <w:rsid w:val="008D67CC"/>
    <w:rsid w:val="008E0D0A"/>
    <w:rsid w:val="008E1286"/>
    <w:rsid w:val="008E2865"/>
    <w:rsid w:val="008E35B9"/>
    <w:rsid w:val="008E4D77"/>
    <w:rsid w:val="008F0930"/>
    <w:rsid w:val="008F0A21"/>
    <w:rsid w:val="008F2222"/>
    <w:rsid w:val="008F30F9"/>
    <w:rsid w:val="008F36D2"/>
    <w:rsid w:val="008F4A5B"/>
    <w:rsid w:val="008F5E5D"/>
    <w:rsid w:val="008F6A8D"/>
    <w:rsid w:val="008F733F"/>
    <w:rsid w:val="008F73D0"/>
    <w:rsid w:val="008F7BF0"/>
    <w:rsid w:val="009011BF"/>
    <w:rsid w:val="009039C3"/>
    <w:rsid w:val="009044CE"/>
    <w:rsid w:val="009068AF"/>
    <w:rsid w:val="00906D31"/>
    <w:rsid w:val="009075EC"/>
    <w:rsid w:val="009126E0"/>
    <w:rsid w:val="009129DB"/>
    <w:rsid w:val="00912E0E"/>
    <w:rsid w:val="009132E5"/>
    <w:rsid w:val="009135C8"/>
    <w:rsid w:val="009145D5"/>
    <w:rsid w:val="00914BC1"/>
    <w:rsid w:val="0091562D"/>
    <w:rsid w:val="009157A4"/>
    <w:rsid w:val="00916385"/>
    <w:rsid w:val="009168D4"/>
    <w:rsid w:val="009169DE"/>
    <w:rsid w:val="00917B5B"/>
    <w:rsid w:val="00917C53"/>
    <w:rsid w:val="0092128B"/>
    <w:rsid w:val="009223FF"/>
    <w:rsid w:val="00922577"/>
    <w:rsid w:val="009278D6"/>
    <w:rsid w:val="00930B22"/>
    <w:rsid w:val="00931554"/>
    <w:rsid w:val="00932A99"/>
    <w:rsid w:val="00933AEA"/>
    <w:rsid w:val="00934AAE"/>
    <w:rsid w:val="009353FA"/>
    <w:rsid w:val="00936E9A"/>
    <w:rsid w:val="00936F4A"/>
    <w:rsid w:val="009375DD"/>
    <w:rsid w:val="00940D26"/>
    <w:rsid w:val="009422FC"/>
    <w:rsid w:val="00943F6C"/>
    <w:rsid w:val="00946014"/>
    <w:rsid w:val="00950EC1"/>
    <w:rsid w:val="009518FF"/>
    <w:rsid w:val="00951DA9"/>
    <w:rsid w:val="00953718"/>
    <w:rsid w:val="0095409F"/>
    <w:rsid w:val="00956BA8"/>
    <w:rsid w:val="00956F6B"/>
    <w:rsid w:val="009571A2"/>
    <w:rsid w:val="00957A03"/>
    <w:rsid w:val="00961933"/>
    <w:rsid w:val="00961C9D"/>
    <w:rsid w:val="00963913"/>
    <w:rsid w:val="00965367"/>
    <w:rsid w:val="0096682D"/>
    <w:rsid w:val="0096763B"/>
    <w:rsid w:val="00970598"/>
    <w:rsid w:val="009742CC"/>
    <w:rsid w:val="00976B7A"/>
    <w:rsid w:val="00976BDD"/>
    <w:rsid w:val="00977E1A"/>
    <w:rsid w:val="00981010"/>
    <w:rsid w:val="00982781"/>
    <w:rsid w:val="00982D8A"/>
    <w:rsid w:val="0098382B"/>
    <w:rsid w:val="00985596"/>
    <w:rsid w:val="00987728"/>
    <w:rsid w:val="009901C6"/>
    <w:rsid w:val="00990443"/>
    <w:rsid w:val="009907B0"/>
    <w:rsid w:val="009908FA"/>
    <w:rsid w:val="0099271C"/>
    <w:rsid w:val="00992907"/>
    <w:rsid w:val="00992E8A"/>
    <w:rsid w:val="0099432F"/>
    <w:rsid w:val="00996C8D"/>
    <w:rsid w:val="00997423"/>
    <w:rsid w:val="00997EBA"/>
    <w:rsid w:val="009A02CE"/>
    <w:rsid w:val="009A03F8"/>
    <w:rsid w:val="009A075E"/>
    <w:rsid w:val="009A4848"/>
    <w:rsid w:val="009A6451"/>
    <w:rsid w:val="009A73E9"/>
    <w:rsid w:val="009A772A"/>
    <w:rsid w:val="009A789A"/>
    <w:rsid w:val="009B19BA"/>
    <w:rsid w:val="009B24E1"/>
    <w:rsid w:val="009B2CAC"/>
    <w:rsid w:val="009B6435"/>
    <w:rsid w:val="009B784B"/>
    <w:rsid w:val="009B7F51"/>
    <w:rsid w:val="009C0109"/>
    <w:rsid w:val="009C0B40"/>
    <w:rsid w:val="009C1D3D"/>
    <w:rsid w:val="009C3599"/>
    <w:rsid w:val="009C4B90"/>
    <w:rsid w:val="009C586E"/>
    <w:rsid w:val="009C72C6"/>
    <w:rsid w:val="009C7329"/>
    <w:rsid w:val="009C7913"/>
    <w:rsid w:val="009D0254"/>
    <w:rsid w:val="009D317C"/>
    <w:rsid w:val="009D3342"/>
    <w:rsid w:val="009D5DEB"/>
    <w:rsid w:val="009D6210"/>
    <w:rsid w:val="009D7B26"/>
    <w:rsid w:val="009E09AF"/>
    <w:rsid w:val="009E0B0C"/>
    <w:rsid w:val="009E21F8"/>
    <w:rsid w:val="009E2D84"/>
    <w:rsid w:val="009E5275"/>
    <w:rsid w:val="009E6B36"/>
    <w:rsid w:val="009F0004"/>
    <w:rsid w:val="009F0D13"/>
    <w:rsid w:val="009F1DB9"/>
    <w:rsid w:val="009F3A90"/>
    <w:rsid w:val="009F409B"/>
    <w:rsid w:val="009F46DB"/>
    <w:rsid w:val="009F6C9B"/>
    <w:rsid w:val="00A01EF3"/>
    <w:rsid w:val="00A03377"/>
    <w:rsid w:val="00A03C1D"/>
    <w:rsid w:val="00A06326"/>
    <w:rsid w:val="00A100C8"/>
    <w:rsid w:val="00A11BF6"/>
    <w:rsid w:val="00A11CC5"/>
    <w:rsid w:val="00A11D07"/>
    <w:rsid w:val="00A11F6A"/>
    <w:rsid w:val="00A1239D"/>
    <w:rsid w:val="00A124F5"/>
    <w:rsid w:val="00A129C3"/>
    <w:rsid w:val="00A12A98"/>
    <w:rsid w:val="00A14F9E"/>
    <w:rsid w:val="00A16100"/>
    <w:rsid w:val="00A22395"/>
    <w:rsid w:val="00A2337E"/>
    <w:rsid w:val="00A249C8"/>
    <w:rsid w:val="00A24A83"/>
    <w:rsid w:val="00A24DA3"/>
    <w:rsid w:val="00A27009"/>
    <w:rsid w:val="00A304B9"/>
    <w:rsid w:val="00A332FE"/>
    <w:rsid w:val="00A34356"/>
    <w:rsid w:val="00A3757A"/>
    <w:rsid w:val="00A41A6B"/>
    <w:rsid w:val="00A41E04"/>
    <w:rsid w:val="00A42A52"/>
    <w:rsid w:val="00A43BC2"/>
    <w:rsid w:val="00A44518"/>
    <w:rsid w:val="00A46117"/>
    <w:rsid w:val="00A47F1B"/>
    <w:rsid w:val="00A52EF9"/>
    <w:rsid w:val="00A534B6"/>
    <w:rsid w:val="00A54E36"/>
    <w:rsid w:val="00A54FFB"/>
    <w:rsid w:val="00A55181"/>
    <w:rsid w:val="00A55719"/>
    <w:rsid w:val="00A6050D"/>
    <w:rsid w:val="00A60548"/>
    <w:rsid w:val="00A605F4"/>
    <w:rsid w:val="00A60B5E"/>
    <w:rsid w:val="00A61879"/>
    <w:rsid w:val="00A619CB"/>
    <w:rsid w:val="00A63E21"/>
    <w:rsid w:val="00A65A4B"/>
    <w:rsid w:val="00A65AEF"/>
    <w:rsid w:val="00A66512"/>
    <w:rsid w:val="00A667C1"/>
    <w:rsid w:val="00A6699C"/>
    <w:rsid w:val="00A6798B"/>
    <w:rsid w:val="00A70BAF"/>
    <w:rsid w:val="00A7102E"/>
    <w:rsid w:val="00A712E3"/>
    <w:rsid w:val="00A71865"/>
    <w:rsid w:val="00A72B47"/>
    <w:rsid w:val="00A739F7"/>
    <w:rsid w:val="00A73D62"/>
    <w:rsid w:val="00A75511"/>
    <w:rsid w:val="00A756A7"/>
    <w:rsid w:val="00A77258"/>
    <w:rsid w:val="00A80588"/>
    <w:rsid w:val="00A81571"/>
    <w:rsid w:val="00A820CD"/>
    <w:rsid w:val="00A84152"/>
    <w:rsid w:val="00A8418F"/>
    <w:rsid w:val="00A86654"/>
    <w:rsid w:val="00A8769D"/>
    <w:rsid w:val="00A87CD0"/>
    <w:rsid w:val="00A91EC2"/>
    <w:rsid w:val="00A9246C"/>
    <w:rsid w:val="00A92BDF"/>
    <w:rsid w:val="00A95B88"/>
    <w:rsid w:val="00A968F2"/>
    <w:rsid w:val="00A9752F"/>
    <w:rsid w:val="00AA0509"/>
    <w:rsid w:val="00AA0A66"/>
    <w:rsid w:val="00AA1ACB"/>
    <w:rsid w:val="00AA490E"/>
    <w:rsid w:val="00AA5284"/>
    <w:rsid w:val="00AA5AA8"/>
    <w:rsid w:val="00AB0F34"/>
    <w:rsid w:val="00AB317A"/>
    <w:rsid w:val="00AB4018"/>
    <w:rsid w:val="00AB5417"/>
    <w:rsid w:val="00AB5490"/>
    <w:rsid w:val="00AB617D"/>
    <w:rsid w:val="00AC0F60"/>
    <w:rsid w:val="00AC1217"/>
    <w:rsid w:val="00AC22AB"/>
    <w:rsid w:val="00AC34BA"/>
    <w:rsid w:val="00AC42B0"/>
    <w:rsid w:val="00AC4FC3"/>
    <w:rsid w:val="00AC5636"/>
    <w:rsid w:val="00AC5F49"/>
    <w:rsid w:val="00AC616A"/>
    <w:rsid w:val="00AC641E"/>
    <w:rsid w:val="00AD1E55"/>
    <w:rsid w:val="00AD2075"/>
    <w:rsid w:val="00AD3BFA"/>
    <w:rsid w:val="00AD4682"/>
    <w:rsid w:val="00AD4AF1"/>
    <w:rsid w:val="00AD5A97"/>
    <w:rsid w:val="00AD6941"/>
    <w:rsid w:val="00AD6B46"/>
    <w:rsid w:val="00AD780F"/>
    <w:rsid w:val="00AE1E6E"/>
    <w:rsid w:val="00AE5B0B"/>
    <w:rsid w:val="00AE65C7"/>
    <w:rsid w:val="00AE6944"/>
    <w:rsid w:val="00AE7244"/>
    <w:rsid w:val="00AE7999"/>
    <w:rsid w:val="00AF182D"/>
    <w:rsid w:val="00AF212A"/>
    <w:rsid w:val="00AF2183"/>
    <w:rsid w:val="00AF4F30"/>
    <w:rsid w:val="00AF52EE"/>
    <w:rsid w:val="00AF6376"/>
    <w:rsid w:val="00AF67EF"/>
    <w:rsid w:val="00AF6ECC"/>
    <w:rsid w:val="00AF76F3"/>
    <w:rsid w:val="00B000BC"/>
    <w:rsid w:val="00B007A2"/>
    <w:rsid w:val="00B00938"/>
    <w:rsid w:val="00B02196"/>
    <w:rsid w:val="00B021B2"/>
    <w:rsid w:val="00B0242F"/>
    <w:rsid w:val="00B0244C"/>
    <w:rsid w:val="00B02C39"/>
    <w:rsid w:val="00B04320"/>
    <w:rsid w:val="00B05E31"/>
    <w:rsid w:val="00B06557"/>
    <w:rsid w:val="00B070B3"/>
    <w:rsid w:val="00B10459"/>
    <w:rsid w:val="00B114C0"/>
    <w:rsid w:val="00B12CF1"/>
    <w:rsid w:val="00B136FA"/>
    <w:rsid w:val="00B146AF"/>
    <w:rsid w:val="00B146C1"/>
    <w:rsid w:val="00B14F85"/>
    <w:rsid w:val="00B16490"/>
    <w:rsid w:val="00B16CA9"/>
    <w:rsid w:val="00B218B2"/>
    <w:rsid w:val="00B22F76"/>
    <w:rsid w:val="00B23F52"/>
    <w:rsid w:val="00B24FFC"/>
    <w:rsid w:val="00B272BB"/>
    <w:rsid w:val="00B3384D"/>
    <w:rsid w:val="00B33F88"/>
    <w:rsid w:val="00B34258"/>
    <w:rsid w:val="00B348DE"/>
    <w:rsid w:val="00B34B3C"/>
    <w:rsid w:val="00B3611C"/>
    <w:rsid w:val="00B36280"/>
    <w:rsid w:val="00B3662B"/>
    <w:rsid w:val="00B36990"/>
    <w:rsid w:val="00B37F8A"/>
    <w:rsid w:val="00B40F72"/>
    <w:rsid w:val="00B411EF"/>
    <w:rsid w:val="00B41738"/>
    <w:rsid w:val="00B4196D"/>
    <w:rsid w:val="00B42D53"/>
    <w:rsid w:val="00B44D56"/>
    <w:rsid w:val="00B4727F"/>
    <w:rsid w:val="00B52980"/>
    <w:rsid w:val="00B539CE"/>
    <w:rsid w:val="00B53C85"/>
    <w:rsid w:val="00B54739"/>
    <w:rsid w:val="00B54D2F"/>
    <w:rsid w:val="00B57806"/>
    <w:rsid w:val="00B63CBD"/>
    <w:rsid w:val="00B65181"/>
    <w:rsid w:val="00B668CD"/>
    <w:rsid w:val="00B70BFD"/>
    <w:rsid w:val="00B725C6"/>
    <w:rsid w:val="00B73D0F"/>
    <w:rsid w:val="00B74F0B"/>
    <w:rsid w:val="00B77F3D"/>
    <w:rsid w:val="00B8133D"/>
    <w:rsid w:val="00B82C49"/>
    <w:rsid w:val="00B84426"/>
    <w:rsid w:val="00B86B13"/>
    <w:rsid w:val="00B903AE"/>
    <w:rsid w:val="00B92EBB"/>
    <w:rsid w:val="00B92F7A"/>
    <w:rsid w:val="00B9584F"/>
    <w:rsid w:val="00B96130"/>
    <w:rsid w:val="00B96393"/>
    <w:rsid w:val="00B966B6"/>
    <w:rsid w:val="00B96735"/>
    <w:rsid w:val="00B972A8"/>
    <w:rsid w:val="00B97863"/>
    <w:rsid w:val="00B97BB1"/>
    <w:rsid w:val="00BA023B"/>
    <w:rsid w:val="00BA0561"/>
    <w:rsid w:val="00BA26E5"/>
    <w:rsid w:val="00BA34DD"/>
    <w:rsid w:val="00BA50C5"/>
    <w:rsid w:val="00BA513C"/>
    <w:rsid w:val="00BA7503"/>
    <w:rsid w:val="00BB2D3A"/>
    <w:rsid w:val="00BB312D"/>
    <w:rsid w:val="00BB4B60"/>
    <w:rsid w:val="00BB4EC7"/>
    <w:rsid w:val="00BB79B1"/>
    <w:rsid w:val="00BC10B8"/>
    <w:rsid w:val="00BC135A"/>
    <w:rsid w:val="00BC1825"/>
    <w:rsid w:val="00BC1C24"/>
    <w:rsid w:val="00BC1ED3"/>
    <w:rsid w:val="00BC3238"/>
    <w:rsid w:val="00BC5AAE"/>
    <w:rsid w:val="00BC5CF8"/>
    <w:rsid w:val="00BD1B69"/>
    <w:rsid w:val="00BD450B"/>
    <w:rsid w:val="00BD47D9"/>
    <w:rsid w:val="00BD5507"/>
    <w:rsid w:val="00BD72C0"/>
    <w:rsid w:val="00BD74BE"/>
    <w:rsid w:val="00BD79C9"/>
    <w:rsid w:val="00BD7E97"/>
    <w:rsid w:val="00BE2005"/>
    <w:rsid w:val="00BE300D"/>
    <w:rsid w:val="00BE7207"/>
    <w:rsid w:val="00BF108D"/>
    <w:rsid w:val="00BF2618"/>
    <w:rsid w:val="00BF2982"/>
    <w:rsid w:val="00BF4BAB"/>
    <w:rsid w:val="00BF66FF"/>
    <w:rsid w:val="00BF7270"/>
    <w:rsid w:val="00BF7FD2"/>
    <w:rsid w:val="00C00282"/>
    <w:rsid w:val="00C00F32"/>
    <w:rsid w:val="00C018C1"/>
    <w:rsid w:val="00C02565"/>
    <w:rsid w:val="00C0275E"/>
    <w:rsid w:val="00C040C5"/>
    <w:rsid w:val="00C05F6F"/>
    <w:rsid w:val="00C0770B"/>
    <w:rsid w:val="00C07F6F"/>
    <w:rsid w:val="00C10B63"/>
    <w:rsid w:val="00C1202F"/>
    <w:rsid w:val="00C12745"/>
    <w:rsid w:val="00C1395D"/>
    <w:rsid w:val="00C14245"/>
    <w:rsid w:val="00C14DBF"/>
    <w:rsid w:val="00C15812"/>
    <w:rsid w:val="00C166C4"/>
    <w:rsid w:val="00C17B35"/>
    <w:rsid w:val="00C20D99"/>
    <w:rsid w:val="00C23570"/>
    <w:rsid w:val="00C24258"/>
    <w:rsid w:val="00C252C9"/>
    <w:rsid w:val="00C26116"/>
    <w:rsid w:val="00C30FDD"/>
    <w:rsid w:val="00C31ED4"/>
    <w:rsid w:val="00C32091"/>
    <w:rsid w:val="00C3241A"/>
    <w:rsid w:val="00C3272B"/>
    <w:rsid w:val="00C33A67"/>
    <w:rsid w:val="00C35E0C"/>
    <w:rsid w:val="00C36407"/>
    <w:rsid w:val="00C4092C"/>
    <w:rsid w:val="00C424F1"/>
    <w:rsid w:val="00C4525D"/>
    <w:rsid w:val="00C47B5A"/>
    <w:rsid w:val="00C5049C"/>
    <w:rsid w:val="00C50E5D"/>
    <w:rsid w:val="00C52457"/>
    <w:rsid w:val="00C53293"/>
    <w:rsid w:val="00C5492B"/>
    <w:rsid w:val="00C55041"/>
    <w:rsid w:val="00C558B5"/>
    <w:rsid w:val="00C55A95"/>
    <w:rsid w:val="00C57343"/>
    <w:rsid w:val="00C57C61"/>
    <w:rsid w:val="00C60097"/>
    <w:rsid w:val="00C605DC"/>
    <w:rsid w:val="00C60A76"/>
    <w:rsid w:val="00C60DF5"/>
    <w:rsid w:val="00C61BBE"/>
    <w:rsid w:val="00C62C23"/>
    <w:rsid w:val="00C639E1"/>
    <w:rsid w:val="00C63CCE"/>
    <w:rsid w:val="00C64935"/>
    <w:rsid w:val="00C65A10"/>
    <w:rsid w:val="00C65EB7"/>
    <w:rsid w:val="00C72726"/>
    <w:rsid w:val="00C733D6"/>
    <w:rsid w:val="00C75B3C"/>
    <w:rsid w:val="00C77203"/>
    <w:rsid w:val="00C77254"/>
    <w:rsid w:val="00C80926"/>
    <w:rsid w:val="00C811F4"/>
    <w:rsid w:val="00C82413"/>
    <w:rsid w:val="00C8313F"/>
    <w:rsid w:val="00C831C8"/>
    <w:rsid w:val="00C8392B"/>
    <w:rsid w:val="00C84269"/>
    <w:rsid w:val="00C842AA"/>
    <w:rsid w:val="00C8444A"/>
    <w:rsid w:val="00C85827"/>
    <w:rsid w:val="00C86D64"/>
    <w:rsid w:val="00C87A1D"/>
    <w:rsid w:val="00C90952"/>
    <w:rsid w:val="00C93A80"/>
    <w:rsid w:val="00C95A55"/>
    <w:rsid w:val="00C95FEC"/>
    <w:rsid w:val="00C9677E"/>
    <w:rsid w:val="00C968EA"/>
    <w:rsid w:val="00C974D6"/>
    <w:rsid w:val="00CA0091"/>
    <w:rsid w:val="00CA07B1"/>
    <w:rsid w:val="00CA1641"/>
    <w:rsid w:val="00CA24EA"/>
    <w:rsid w:val="00CA2F8E"/>
    <w:rsid w:val="00CA48A8"/>
    <w:rsid w:val="00CA6A20"/>
    <w:rsid w:val="00CA7A9C"/>
    <w:rsid w:val="00CB0829"/>
    <w:rsid w:val="00CB28A9"/>
    <w:rsid w:val="00CB29E7"/>
    <w:rsid w:val="00CB2BCF"/>
    <w:rsid w:val="00CB39DA"/>
    <w:rsid w:val="00CB63EF"/>
    <w:rsid w:val="00CB7248"/>
    <w:rsid w:val="00CB72FC"/>
    <w:rsid w:val="00CC037D"/>
    <w:rsid w:val="00CC087C"/>
    <w:rsid w:val="00CC292D"/>
    <w:rsid w:val="00CC31C3"/>
    <w:rsid w:val="00CC44A1"/>
    <w:rsid w:val="00CC57B0"/>
    <w:rsid w:val="00CC5898"/>
    <w:rsid w:val="00CC5FE3"/>
    <w:rsid w:val="00CD0537"/>
    <w:rsid w:val="00CD0E61"/>
    <w:rsid w:val="00CD4587"/>
    <w:rsid w:val="00CD570C"/>
    <w:rsid w:val="00CD5BA3"/>
    <w:rsid w:val="00CD6398"/>
    <w:rsid w:val="00CD6C57"/>
    <w:rsid w:val="00CD6CEE"/>
    <w:rsid w:val="00CD7A6B"/>
    <w:rsid w:val="00CE02E7"/>
    <w:rsid w:val="00CE1627"/>
    <w:rsid w:val="00CE2FB5"/>
    <w:rsid w:val="00CE34C0"/>
    <w:rsid w:val="00CE35F2"/>
    <w:rsid w:val="00CE3B49"/>
    <w:rsid w:val="00CE4231"/>
    <w:rsid w:val="00CE5DF1"/>
    <w:rsid w:val="00CF2A4A"/>
    <w:rsid w:val="00CF2AC5"/>
    <w:rsid w:val="00CF2F53"/>
    <w:rsid w:val="00CF5B4A"/>
    <w:rsid w:val="00CF6894"/>
    <w:rsid w:val="00CF76E8"/>
    <w:rsid w:val="00CF7EEE"/>
    <w:rsid w:val="00D0031A"/>
    <w:rsid w:val="00D00DCA"/>
    <w:rsid w:val="00D01ACE"/>
    <w:rsid w:val="00D033AB"/>
    <w:rsid w:val="00D05080"/>
    <w:rsid w:val="00D07451"/>
    <w:rsid w:val="00D0748F"/>
    <w:rsid w:val="00D07DD9"/>
    <w:rsid w:val="00D10E0B"/>
    <w:rsid w:val="00D11C0A"/>
    <w:rsid w:val="00D12FC4"/>
    <w:rsid w:val="00D13CD9"/>
    <w:rsid w:val="00D151B6"/>
    <w:rsid w:val="00D15655"/>
    <w:rsid w:val="00D16DFF"/>
    <w:rsid w:val="00D20AFF"/>
    <w:rsid w:val="00D214B5"/>
    <w:rsid w:val="00D21C15"/>
    <w:rsid w:val="00D23495"/>
    <w:rsid w:val="00D25AE6"/>
    <w:rsid w:val="00D25C06"/>
    <w:rsid w:val="00D25D34"/>
    <w:rsid w:val="00D261D3"/>
    <w:rsid w:val="00D30AFA"/>
    <w:rsid w:val="00D3277F"/>
    <w:rsid w:val="00D32FB1"/>
    <w:rsid w:val="00D33470"/>
    <w:rsid w:val="00D35E69"/>
    <w:rsid w:val="00D35F16"/>
    <w:rsid w:val="00D3771D"/>
    <w:rsid w:val="00D37D28"/>
    <w:rsid w:val="00D402FA"/>
    <w:rsid w:val="00D41081"/>
    <w:rsid w:val="00D424BD"/>
    <w:rsid w:val="00D42B63"/>
    <w:rsid w:val="00D42E67"/>
    <w:rsid w:val="00D4375B"/>
    <w:rsid w:val="00D43C11"/>
    <w:rsid w:val="00D444BB"/>
    <w:rsid w:val="00D45466"/>
    <w:rsid w:val="00D47A4D"/>
    <w:rsid w:val="00D47C8C"/>
    <w:rsid w:val="00D50A0D"/>
    <w:rsid w:val="00D518AF"/>
    <w:rsid w:val="00D51FCF"/>
    <w:rsid w:val="00D532C5"/>
    <w:rsid w:val="00D54A00"/>
    <w:rsid w:val="00D55DF5"/>
    <w:rsid w:val="00D57483"/>
    <w:rsid w:val="00D57B84"/>
    <w:rsid w:val="00D60007"/>
    <w:rsid w:val="00D61137"/>
    <w:rsid w:val="00D61F8D"/>
    <w:rsid w:val="00D63BB1"/>
    <w:rsid w:val="00D63E1F"/>
    <w:rsid w:val="00D642DF"/>
    <w:rsid w:val="00D655FD"/>
    <w:rsid w:val="00D66AEA"/>
    <w:rsid w:val="00D67BC8"/>
    <w:rsid w:val="00D70928"/>
    <w:rsid w:val="00D74584"/>
    <w:rsid w:val="00D74EE2"/>
    <w:rsid w:val="00D76309"/>
    <w:rsid w:val="00D76A45"/>
    <w:rsid w:val="00D80691"/>
    <w:rsid w:val="00D80A3E"/>
    <w:rsid w:val="00D812A8"/>
    <w:rsid w:val="00D819F5"/>
    <w:rsid w:val="00D84CE9"/>
    <w:rsid w:val="00D869FD"/>
    <w:rsid w:val="00D8748D"/>
    <w:rsid w:val="00D9082E"/>
    <w:rsid w:val="00D91B6F"/>
    <w:rsid w:val="00D93938"/>
    <w:rsid w:val="00D93F1D"/>
    <w:rsid w:val="00D94580"/>
    <w:rsid w:val="00D94816"/>
    <w:rsid w:val="00D956B2"/>
    <w:rsid w:val="00D95995"/>
    <w:rsid w:val="00DA1F01"/>
    <w:rsid w:val="00DA3759"/>
    <w:rsid w:val="00DA3928"/>
    <w:rsid w:val="00DA4239"/>
    <w:rsid w:val="00DA4682"/>
    <w:rsid w:val="00DA52D0"/>
    <w:rsid w:val="00DA740D"/>
    <w:rsid w:val="00DB0248"/>
    <w:rsid w:val="00DB0770"/>
    <w:rsid w:val="00DB0EE2"/>
    <w:rsid w:val="00DB17BE"/>
    <w:rsid w:val="00DB1E14"/>
    <w:rsid w:val="00DB249F"/>
    <w:rsid w:val="00DB2795"/>
    <w:rsid w:val="00DB3432"/>
    <w:rsid w:val="00DB4280"/>
    <w:rsid w:val="00DB57CC"/>
    <w:rsid w:val="00DB60D7"/>
    <w:rsid w:val="00DB75D7"/>
    <w:rsid w:val="00DC0765"/>
    <w:rsid w:val="00DC0DD0"/>
    <w:rsid w:val="00DC13B6"/>
    <w:rsid w:val="00DC2690"/>
    <w:rsid w:val="00DC3A61"/>
    <w:rsid w:val="00DC7999"/>
    <w:rsid w:val="00DD0E58"/>
    <w:rsid w:val="00DD15C3"/>
    <w:rsid w:val="00DD39B0"/>
    <w:rsid w:val="00DD507F"/>
    <w:rsid w:val="00DD5AD3"/>
    <w:rsid w:val="00DD6EBC"/>
    <w:rsid w:val="00DD7A42"/>
    <w:rsid w:val="00DD7B42"/>
    <w:rsid w:val="00DD7BDD"/>
    <w:rsid w:val="00DE129E"/>
    <w:rsid w:val="00DE2B82"/>
    <w:rsid w:val="00DE4471"/>
    <w:rsid w:val="00DE4F97"/>
    <w:rsid w:val="00DE7CB8"/>
    <w:rsid w:val="00DF1D71"/>
    <w:rsid w:val="00DF2181"/>
    <w:rsid w:val="00DF2363"/>
    <w:rsid w:val="00DF2B6D"/>
    <w:rsid w:val="00DF4D7B"/>
    <w:rsid w:val="00DF5231"/>
    <w:rsid w:val="00DF5689"/>
    <w:rsid w:val="00DF6336"/>
    <w:rsid w:val="00DF798C"/>
    <w:rsid w:val="00E0218C"/>
    <w:rsid w:val="00E04202"/>
    <w:rsid w:val="00E07EBC"/>
    <w:rsid w:val="00E12406"/>
    <w:rsid w:val="00E126BD"/>
    <w:rsid w:val="00E14451"/>
    <w:rsid w:val="00E14B79"/>
    <w:rsid w:val="00E1543D"/>
    <w:rsid w:val="00E164DE"/>
    <w:rsid w:val="00E16F03"/>
    <w:rsid w:val="00E178C7"/>
    <w:rsid w:val="00E20210"/>
    <w:rsid w:val="00E21909"/>
    <w:rsid w:val="00E2292D"/>
    <w:rsid w:val="00E22F88"/>
    <w:rsid w:val="00E267FF"/>
    <w:rsid w:val="00E27A5E"/>
    <w:rsid w:val="00E300A3"/>
    <w:rsid w:val="00E302EC"/>
    <w:rsid w:val="00E3170E"/>
    <w:rsid w:val="00E3188E"/>
    <w:rsid w:val="00E324F1"/>
    <w:rsid w:val="00E337CC"/>
    <w:rsid w:val="00E33F76"/>
    <w:rsid w:val="00E345D7"/>
    <w:rsid w:val="00E40EF0"/>
    <w:rsid w:val="00E40F3C"/>
    <w:rsid w:val="00E41BC3"/>
    <w:rsid w:val="00E42936"/>
    <w:rsid w:val="00E436A3"/>
    <w:rsid w:val="00E43A89"/>
    <w:rsid w:val="00E45F87"/>
    <w:rsid w:val="00E4648D"/>
    <w:rsid w:val="00E47FD9"/>
    <w:rsid w:val="00E5120B"/>
    <w:rsid w:val="00E557E4"/>
    <w:rsid w:val="00E57EBA"/>
    <w:rsid w:val="00E6005F"/>
    <w:rsid w:val="00E62BAD"/>
    <w:rsid w:val="00E636E0"/>
    <w:rsid w:val="00E63D38"/>
    <w:rsid w:val="00E65520"/>
    <w:rsid w:val="00E670D0"/>
    <w:rsid w:val="00E70202"/>
    <w:rsid w:val="00E7061A"/>
    <w:rsid w:val="00E71C97"/>
    <w:rsid w:val="00E7201C"/>
    <w:rsid w:val="00E72145"/>
    <w:rsid w:val="00E73B5B"/>
    <w:rsid w:val="00E746A8"/>
    <w:rsid w:val="00E7770B"/>
    <w:rsid w:val="00E778FF"/>
    <w:rsid w:val="00E80C20"/>
    <w:rsid w:val="00E83695"/>
    <w:rsid w:val="00E8517D"/>
    <w:rsid w:val="00E85467"/>
    <w:rsid w:val="00E854C2"/>
    <w:rsid w:val="00E85D01"/>
    <w:rsid w:val="00E85D05"/>
    <w:rsid w:val="00E861D0"/>
    <w:rsid w:val="00E86C07"/>
    <w:rsid w:val="00E9174D"/>
    <w:rsid w:val="00E91A65"/>
    <w:rsid w:val="00E926E3"/>
    <w:rsid w:val="00E927DC"/>
    <w:rsid w:val="00E92B7E"/>
    <w:rsid w:val="00E942A9"/>
    <w:rsid w:val="00E95D8E"/>
    <w:rsid w:val="00E96477"/>
    <w:rsid w:val="00E97C78"/>
    <w:rsid w:val="00EA10E7"/>
    <w:rsid w:val="00EA2910"/>
    <w:rsid w:val="00EA5FF3"/>
    <w:rsid w:val="00EA6584"/>
    <w:rsid w:val="00EA65A2"/>
    <w:rsid w:val="00EB1C19"/>
    <w:rsid w:val="00EB2E4C"/>
    <w:rsid w:val="00EB3A0B"/>
    <w:rsid w:val="00EB4B80"/>
    <w:rsid w:val="00EB4DC7"/>
    <w:rsid w:val="00EB5457"/>
    <w:rsid w:val="00EB60E6"/>
    <w:rsid w:val="00EB6ACF"/>
    <w:rsid w:val="00EB7AA1"/>
    <w:rsid w:val="00EB7D44"/>
    <w:rsid w:val="00EB7E9A"/>
    <w:rsid w:val="00EB7F3C"/>
    <w:rsid w:val="00EC4EB8"/>
    <w:rsid w:val="00EC6A86"/>
    <w:rsid w:val="00ED00B5"/>
    <w:rsid w:val="00ED3730"/>
    <w:rsid w:val="00ED4174"/>
    <w:rsid w:val="00ED499E"/>
    <w:rsid w:val="00ED4D78"/>
    <w:rsid w:val="00ED7A89"/>
    <w:rsid w:val="00EE00D3"/>
    <w:rsid w:val="00EE15DB"/>
    <w:rsid w:val="00EE1881"/>
    <w:rsid w:val="00EE22AA"/>
    <w:rsid w:val="00EE333A"/>
    <w:rsid w:val="00EE464F"/>
    <w:rsid w:val="00EE5116"/>
    <w:rsid w:val="00EE61AB"/>
    <w:rsid w:val="00EE6700"/>
    <w:rsid w:val="00EF0A6E"/>
    <w:rsid w:val="00EF0B1E"/>
    <w:rsid w:val="00EF568F"/>
    <w:rsid w:val="00EF69BB"/>
    <w:rsid w:val="00EF6A65"/>
    <w:rsid w:val="00F0270E"/>
    <w:rsid w:val="00F03534"/>
    <w:rsid w:val="00F04A40"/>
    <w:rsid w:val="00F05A7B"/>
    <w:rsid w:val="00F06565"/>
    <w:rsid w:val="00F06C31"/>
    <w:rsid w:val="00F06C5B"/>
    <w:rsid w:val="00F1048E"/>
    <w:rsid w:val="00F1085B"/>
    <w:rsid w:val="00F114E9"/>
    <w:rsid w:val="00F11597"/>
    <w:rsid w:val="00F11B1A"/>
    <w:rsid w:val="00F133BE"/>
    <w:rsid w:val="00F13D37"/>
    <w:rsid w:val="00F1501E"/>
    <w:rsid w:val="00F176A1"/>
    <w:rsid w:val="00F21427"/>
    <w:rsid w:val="00F21506"/>
    <w:rsid w:val="00F21C90"/>
    <w:rsid w:val="00F22C00"/>
    <w:rsid w:val="00F233A2"/>
    <w:rsid w:val="00F24D55"/>
    <w:rsid w:val="00F269A1"/>
    <w:rsid w:val="00F26A5D"/>
    <w:rsid w:val="00F26FB8"/>
    <w:rsid w:val="00F27D33"/>
    <w:rsid w:val="00F3029D"/>
    <w:rsid w:val="00F30BDC"/>
    <w:rsid w:val="00F31595"/>
    <w:rsid w:val="00F3214E"/>
    <w:rsid w:val="00F3639C"/>
    <w:rsid w:val="00F43CF7"/>
    <w:rsid w:val="00F4621B"/>
    <w:rsid w:val="00F50BD2"/>
    <w:rsid w:val="00F50E37"/>
    <w:rsid w:val="00F51C8E"/>
    <w:rsid w:val="00F51E37"/>
    <w:rsid w:val="00F5382A"/>
    <w:rsid w:val="00F538E1"/>
    <w:rsid w:val="00F53D10"/>
    <w:rsid w:val="00F55334"/>
    <w:rsid w:val="00F553D9"/>
    <w:rsid w:val="00F578A1"/>
    <w:rsid w:val="00F579B1"/>
    <w:rsid w:val="00F57FA7"/>
    <w:rsid w:val="00F60183"/>
    <w:rsid w:val="00F60846"/>
    <w:rsid w:val="00F61D64"/>
    <w:rsid w:val="00F636BC"/>
    <w:rsid w:val="00F645CB"/>
    <w:rsid w:val="00F65CEA"/>
    <w:rsid w:val="00F6616A"/>
    <w:rsid w:val="00F67167"/>
    <w:rsid w:val="00F71BE9"/>
    <w:rsid w:val="00F73DB1"/>
    <w:rsid w:val="00F74208"/>
    <w:rsid w:val="00F74F14"/>
    <w:rsid w:val="00F75EE9"/>
    <w:rsid w:val="00F80313"/>
    <w:rsid w:val="00F8066F"/>
    <w:rsid w:val="00F81EF0"/>
    <w:rsid w:val="00F846AB"/>
    <w:rsid w:val="00F85A45"/>
    <w:rsid w:val="00F860BF"/>
    <w:rsid w:val="00F900D9"/>
    <w:rsid w:val="00F9122A"/>
    <w:rsid w:val="00F921C1"/>
    <w:rsid w:val="00F928AD"/>
    <w:rsid w:val="00F97648"/>
    <w:rsid w:val="00F97ECE"/>
    <w:rsid w:val="00FA361D"/>
    <w:rsid w:val="00FA47AA"/>
    <w:rsid w:val="00FA49BB"/>
    <w:rsid w:val="00FA5578"/>
    <w:rsid w:val="00FA5856"/>
    <w:rsid w:val="00FA5EF7"/>
    <w:rsid w:val="00FA615F"/>
    <w:rsid w:val="00FA6CA2"/>
    <w:rsid w:val="00FA6CAD"/>
    <w:rsid w:val="00FA7294"/>
    <w:rsid w:val="00FB1923"/>
    <w:rsid w:val="00FB1981"/>
    <w:rsid w:val="00FB1BA9"/>
    <w:rsid w:val="00FB1C47"/>
    <w:rsid w:val="00FB1DF7"/>
    <w:rsid w:val="00FB272B"/>
    <w:rsid w:val="00FB32BE"/>
    <w:rsid w:val="00FB41C5"/>
    <w:rsid w:val="00FB4245"/>
    <w:rsid w:val="00FB542B"/>
    <w:rsid w:val="00FB5909"/>
    <w:rsid w:val="00FB5CB2"/>
    <w:rsid w:val="00FB7526"/>
    <w:rsid w:val="00FC08D5"/>
    <w:rsid w:val="00FC4B94"/>
    <w:rsid w:val="00FC6217"/>
    <w:rsid w:val="00FC7215"/>
    <w:rsid w:val="00FD05ED"/>
    <w:rsid w:val="00FD0959"/>
    <w:rsid w:val="00FD12BE"/>
    <w:rsid w:val="00FD234A"/>
    <w:rsid w:val="00FD33A8"/>
    <w:rsid w:val="00FD349F"/>
    <w:rsid w:val="00FD37B3"/>
    <w:rsid w:val="00FD41E4"/>
    <w:rsid w:val="00FE128D"/>
    <w:rsid w:val="00FE15D6"/>
    <w:rsid w:val="00FE2113"/>
    <w:rsid w:val="00FE2F2B"/>
    <w:rsid w:val="00FE646F"/>
    <w:rsid w:val="00FF00BE"/>
    <w:rsid w:val="00FF1D40"/>
    <w:rsid w:val="00FF2D1F"/>
    <w:rsid w:val="00FF327F"/>
    <w:rsid w:val="00FF526D"/>
    <w:rsid w:val="00FF5657"/>
    <w:rsid w:val="17FD0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4"/>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30"/>
    <w:semiHidden/>
    <w:unhideWhenUsed/>
    <w:uiPriority w:val="99"/>
    <w:rPr>
      <w:rFonts w:ascii="宋体" w:eastAsia="宋体"/>
      <w:sz w:val="18"/>
      <w:szCs w:val="18"/>
    </w:rPr>
  </w:style>
  <w:style w:type="paragraph" w:styleId="4">
    <w:name w:val="annotation text"/>
    <w:basedOn w:val="1"/>
    <w:link w:val="19"/>
    <w:unhideWhenUsed/>
    <w:qFormat/>
    <w:uiPriority w:val="99"/>
    <w:pPr>
      <w:jc w:val="left"/>
    </w:pPr>
  </w:style>
  <w:style w:type="paragraph" w:styleId="5">
    <w:name w:val="Balloon Text"/>
    <w:basedOn w:val="1"/>
    <w:link w:val="20"/>
    <w:semiHidden/>
    <w:unhideWhenUsed/>
    <w:uiPriority w:val="99"/>
    <w:rPr>
      <w:sz w:val="18"/>
      <w:szCs w:val="18"/>
    </w:rPr>
  </w:style>
  <w:style w:type="paragraph" w:styleId="6">
    <w:name w:val="footer"/>
    <w:basedOn w:val="1"/>
    <w:link w:val="26"/>
    <w:unhideWhenUsed/>
    <w:uiPriority w:val="99"/>
    <w:pPr>
      <w:tabs>
        <w:tab w:val="center" w:pos="4153"/>
        <w:tab w:val="right" w:pos="8306"/>
      </w:tabs>
      <w:snapToGrid w:val="0"/>
      <w:jc w:val="left"/>
    </w:pPr>
    <w:rPr>
      <w:sz w:val="18"/>
      <w:szCs w:val="18"/>
    </w:rPr>
  </w:style>
  <w:style w:type="paragraph" w:styleId="7">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Cs w:val="24"/>
    </w:rPr>
  </w:style>
  <w:style w:type="paragraph" w:styleId="9">
    <w:name w:val="Title"/>
    <w:basedOn w:val="1"/>
    <w:next w:val="1"/>
    <w:link w:val="32"/>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paragraph" w:styleId="10">
    <w:name w:val="annotation subject"/>
    <w:basedOn w:val="4"/>
    <w:next w:val="4"/>
    <w:link w:val="27"/>
    <w:semiHidden/>
    <w:unhideWhenUsed/>
    <w:uiPriority w:val="99"/>
    <w:rPr>
      <w:b/>
      <w:bCs/>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FollowedHyperlink"/>
    <w:basedOn w:val="13"/>
    <w:semiHidden/>
    <w:unhideWhenUsed/>
    <w:uiPriority w:val="99"/>
    <w:rPr>
      <w:color w:val="800080" w:themeColor="followedHyperlink"/>
      <w:u w:val="single"/>
      <w14:textFill>
        <w14:solidFill>
          <w14:schemeClr w14:val="folHlink"/>
        </w14:solidFill>
      </w14:textFill>
    </w:rPr>
  </w:style>
  <w:style w:type="character" w:styleId="15">
    <w:name w:val="Emphasis"/>
    <w:basedOn w:val="13"/>
    <w:qFormat/>
    <w:uiPriority w:val="20"/>
    <w:rPr>
      <w:i/>
      <w:iCs/>
    </w:rPr>
  </w:style>
  <w:style w:type="character" w:styleId="16">
    <w:name w:val="Hyperlink"/>
    <w:basedOn w:val="13"/>
    <w:unhideWhenUsed/>
    <w:uiPriority w:val="99"/>
    <w:rPr>
      <w:color w:val="0000FF"/>
      <w:u w:val="single"/>
    </w:rPr>
  </w:style>
  <w:style w:type="character" w:styleId="17">
    <w:name w:val="annotation reference"/>
    <w:basedOn w:val="13"/>
    <w:semiHidden/>
    <w:unhideWhenUsed/>
    <w:uiPriority w:val="99"/>
    <w:rPr>
      <w:sz w:val="21"/>
      <w:szCs w:val="21"/>
    </w:rPr>
  </w:style>
  <w:style w:type="character" w:customStyle="1" w:styleId="18">
    <w:name w:val="标题 1 Char"/>
    <w:basedOn w:val="13"/>
    <w:link w:val="2"/>
    <w:uiPriority w:val="9"/>
    <w:rPr>
      <w:rFonts w:ascii="宋体" w:hAnsi="宋体" w:eastAsia="宋体" w:cs="宋体"/>
      <w:b/>
      <w:bCs/>
      <w:kern w:val="36"/>
      <w:sz w:val="48"/>
      <w:szCs w:val="48"/>
    </w:rPr>
  </w:style>
  <w:style w:type="character" w:customStyle="1" w:styleId="19">
    <w:name w:val="批注文字 Char"/>
    <w:basedOn w:val="13"/>
    <w:link w:val="4"/>
    <w:qFormat/>
    <w:uiPriority w:val="99"/>
  </w:style>
  <w:style w:type="character" w:customStyle="1" w:styleId="20">
    <w:name w:val="批注框文本 Char"/>
    <w:basedOn w:val="13"/>
    <w:link w:val="5"/>
    <w:semiHidden/>
    <w:uiPriority w:val="99"/>
    <w:rPr>
      <w:sz w:val="18"/>
      <w:szCs w:val="18"/>
    </w:rPr>
  </w:style>
  <w:style w:type="paragraph" w:styleId="21">
    <w:name w:val="List Paragraph"/>
    <w:basedOn w:val="1"/>
    <w:qFormat/>
    <w:uiPriority w:val="34"/>
    <w:pPr>
      <w:ind w:firstLine="420" w:firstLineChars="200"/>
    </w:pPr>
  </w:style>
  <w:style w:type="paragraph" w:customStyle="1" w:styleId="22">
    <w:name w:val="reader-word-layer"/>
    <w:basedOn w:val="1"/>
    <w:uiPriority w:val="99"/>
    <w:pPr>
      <w:widowControl/>
      <w:spacing w:before="100" w:beforeAutospacing="1" w:after="100" w:afterAutospacing="1"/>
      <w:jc w:val="left"/>
    </w:pPr>
    <w:rPr>
      <w:rFonts w:ascii="宋体" w:hAnsi="宋体" w:eastAsia="宋体" w:cs="宋体"/>
      <w:kern w:val="0"/>
      <w:szCs w:val="24"/>
    </w:rPr>
  </w:style>
  <w:style w:type="paragraph" w:customStyle="1" w:styleId="23">
    <w:name w:val="if"/>
    <w:basedOn w:val="1"/>
    <w:uiPriority w:val="0"/>
    <w:pPr>
      <w:widowControl/>
      <w:spacing w:before="100" w:beforeAutospacing="1" w:after="100" w:afterAutospacing="1"/>
      <w:jc w:val="left"/>
    </w:pPr>
    <w:rPr>
      <w:rFonts w:ascii="宋体" w:hAnsi="宋体" w:eastAsia="宋体" w:cs="宋体"/>
      <w:kern w:val="0"/>
      <w:szCs w:val="24"/>
    </w:rPr>
  </w:style>
  <w:style w:type="character" w:customStyle="1" w:styleId="24">
    <w:name w:val="text_juzi"/>
    <w:basedOn w:val="13"/>
    <w:uiPriority w:val="0"/>
  </w:style>
  <w:style w:type="character" w:customStyle="1" w:styleId="25">
    <w:name w:val="页眉 Char"/>
    <w:basedOn w:val="13"/>
    <w:link w:val="7"/>
    <w:uiPriority w:val="99"/>
    <w:rPr>
      <w:sz w:val="18"/>
      <w:szCs w:val="18"/>
    </w:rPr>
  </w:style>
  <w:style w:type="character" w:customStyle="1" w:styleId="26">
    <w:name w:val="页脚 Char"/>
    <w:basedOn w:val="13"/>
    <w:link w:val="6"/>
    <w:uiPriority w:val="99"/>
    <w:rPr>
      <w:sz w:val="18"/>
      <w:szCs w:val="18"/>
    </w:rPr>
  </w:style>
  <w:style w:type="character" w:customStyle="1" w:styleId="27">
    <w:name w:val="批注主题 Char"/>
    <w:basedOn w:val="19"/>
    <w:link w:val="10"/>
    <w:semiHidden/>
    <w:uiPriority w:val="99"/>
    <w:rPr>
      <w:b/>
      <w:bCs/>
    </w:rPr>
  </w:style>
  <w:style w:type="paragraph" w:customStyle="1" w:styleId="28">
    <w:name w:val="Revision"/>
    <w:hidden/>
    <w:semiHidden/>
    <w:uiPriority w:val="99"/>
    <w:rPr>
      <w:rFonts w:asciiTheme="minorHAnsi" w:hAnsiTheme="minorHAnsi" w:eastAsiaTheme="minorEastAsia" w:cstheme="minorBidi"/>
      <w:kern w:val="2"/>
      <w:sz w:val="21"/>
      <w:szCs w:val="22"/>
      <w:lang w:val="en-US" w:eastAsia="zh-CN" w:bidi="ar-SA"/>
    </w:rPr>
  </w:style>
  <w:style w:type="paragraph" w:customStyle="1" w:styleId="29">
    <w:name w:val="Defaul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character" w:customStyle="1" w:styleId="30">
    <w:name w:val="文档结构图 Char"/>
    <w:basedOn w:val="13"/>
    <w:link w:val="3"/>
    <w:semiHidden/>
    <w:uiPriority w:val="99"/>
    <w:rPr>
      <w:rFonts w:ascii="宋体" w:eastAsia="宋体"/>
      <w:sz w:val="18"/>
      <w:szCs w:val="18"/>
    </w:rPr>
  </w:style>
  <w:style w:type="paragraph" w:styleId="3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2">
    <w:name w:val="标题 Char"/>
    <w:basedOn w:val="13"/>
    <w:link w:val="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3">
    <w:name w:val="A10"/>
    <w:uiPriority w:val="99"/>
    <w:rPr>
      <w:rFonts w:cs="Myriad Pro"/>
      <w:color w:val="0074BD"/>
      <w:sz w:val="22"/>
      <w:szCs w:val="22"/>
    </w:rPr>
  </w:style>
  <w:style w:type="character" w:customStyle="1" w:styleId="34">
    <w:name w:val="sensenum"/>
    <w:basedOn w:val="13"/>
    <w:uiPriority w:val="0"/>
  </w:style>
  <w:style w:type="character" w:customStyle="1" w:styleId="35">
    <w:name w:val="gram"/>
    <w:basedOn w:val="13"/>
    <w:uiPriority w:val="0"/>
  </w:style>
  <w:style w:type="character" w:customStyle="1" w:styleId="36">
    <w:name w:val="neutral"/>
    <w:basedOn w:val="13"/>
    <w:uiPriority w:val="0"/>
  </w:style>
  <w:style w:type="character" w:customStyle="1" w:styleId="37">
    <w:name w:val="def"/>
    <w:basedOn w:val="13"/>
    <w:uiPriority w:val="0"/>
  </w:style>
  <w:style w:type="character" w:customStyle="1" w:styleId="38">
    <w:name w:val="propformprep"/>
    <w:basedOn w:val="13"/>
    <w:uiPriority w:val="0"/>
  </w:style>
  <w:style w:type="character" w:customStyle="1" w:styleId="39">
    <w:name w:val="example"/>
    <w:basedOn w:val="13"/>
    <w:uiPriority w:val="0"/>
  </w:style>
  <w:style w:type="character" w:customStyle="1" w:styleId="40">
    <w:name w:val="speaker"/>
    <w:basedOn w:val="13"/>
    <w:uiPriority w:val="0"/>
  </w:style>
  <w:style w:type="table" w:customStyle="1" w:styleId="41">
    <w:name w:val="网格表 5 深色 - 着色 11"/>
    <w:basedOn w:val="1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42">
    <w:name w:val="清单表 3 - 着色 31"/>
    <w:basedOn w:val="11"/>
    <w:uiPriority w:val="48"/>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43">
    <w:name w:val="网格表 5 深色 - 着色 31"/>
    <w:basedOn w:val="1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2DA09C-FFED-4D33-92CE-489AC8FCE833}">
  <ds:schemaRefs/>
</ds:datastoreItem>
</file>

<file path=docProps/app.xml><?xml version="1.0" encoding="utf-8"?>
<Properties xmlns="http://schemas.openxmlformats.org/officeDocument/2006/extended-properties" xmlns:vt="http://schemas.openxmlformats.org/officeDocument/2006/docPropsVTypes">
  <Template>Normal</Template>
  <Pages>19</Pages>
  <Words>4929</Words>
  <Characters>22700</Characters>
  <Lines>654</Lines>
  <Paragraphs>365</Paragraphs>
  <TotalTime>0</TotalTime>
  <ScaleCrop>false</ScaleCrop>
  <LinksUpToDate>false</LinksUpToDate>
  <CharactersWithSpaces>27308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2022-08-15T03:36:00Z</dcterms:created>
  <dc:creator>ZMX</dc:creator>
  <cp:lastModifiedBy>杜</cp:lastModifiedBy>
  <cp:lastPrinted>2022-07-13T05:11:00Z</cp:lastPrinted>
  <dcterms:modified xsi:type="dcterms:W3CDTF">2023-06-21T06:10:17Z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ebae4368ef4e6c96f749ce284ab721e82eeefb0e4ac1d60970123430fc000900</vt:lpwstr>
  </property>
  <property fmtid="{D5CDD505-2E9C-101B-9397-08002B2CF9AE}" pid="3" name="KSOProductBuildVer">
    <vt:lpwstr>2052-11.1.0.14309</vt:lpwstr>
  </property>
  <property fmtid="{D5CDD505-2E9C-101B-9397-08002B2CF9AE}" pid="4" name="ICV">
    <vt:lpwstr>4D051E9787904D9BB5257A6569C1E9AB_12</vt:lpwstr>
  </property>
</Properties>
</file>